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74FF87" w14:textId="66C77C2F" w:rsidR="004D4929" w:rsidRPr="004D4929" w:rsidRDefault="004D4929" w:rsidP="004D4929">
      <w:pPr>
        <w:rPr>
          <w:b/>
          <w:bCs/>
        </w:rPr>
      </w:pPr>
      <w:r w:rsidRPr="004D4929">
        <w:rPr>
          <w:b/>
          <w:bCs/>
        </w:rPr>
        <w:t>Main text</w:t>
      </w:r>
    </w:p>
    <w:p w14:paraId="520F7CF0" w14:textId="77777777" w:rsidR="004D4929" w:rsidRDefault="004D4929" w:rsidP="004D4929"/>
    <w:p w14:paraId="4CFEB692" w14:textId="6C3DA290" w:rsidR="004D4929" w:rsidRDefault="004D4929" w:rsidP="004D4929">
      <w:r>
        <w:t xml:space="preserve">To understand the potential burden reductions that could arise from new diagnostic tools, it is useful first to understand the distribution of infectious TB in a population, across different stages of the TB care cascade. </w:t>
      </w:r>
      <w:r w:rsidR="00E574C5">
        <w:t xml:space="preserve">The upper row of </w:t>
      </w:r>
      <w:r>
        <w:t xml:space="preserve">Figure </w:t>
      </w:r>
      <w:r w:rsidR="00C12E79">
        <w:t>1</w:t>
      </w:r>
      <w:r>
        <w:t xml:space="preserve"> shows results from recent, national prevalence surveys in India and South Africa, highlighting patients with TB that did not report symptoms; patients suffering symptoms who had not sought care; and those that that had sought care, but remained undiagnosed. New diagnostic tools could benefit patients at all stages of this cascade.</w:t>
      </w:r>
    </w:p>
    <w:p w14:paraId="62AEEFE1" w14:textId="77777777" w:rsidR="004D4929" w:rsidRDefault="004D4929" w:rsidP="004D4929"/>
    <w:p w14:paraId="6C3579B4" w14:textId="511BFB86" w:rsidR="004D4929" w:rsidRDefault="6C60BFCD" w:rsidP="004D4929">
      <w:r>
        <w:t xml:space="preserve">First, at the facility level, oral swabs coupled with molecular diagnostics, or future urine-LAM tests, will be more feasible to conduct in decentralised settings, than current sputum-based tests. Such diagnostic strategies could therefore offer new opportunities to expand timely testing for TB at the primary care level. The blue curve shows the potential impact arising from this scenario, </w:t>
      </w:r>
      <w:r w:rsidR="63F33105">
        <w:t xml:space="preserve">averting </w:t>
      </w:r>
      <w:ins w:id="0" w:author="Ku, Chu-Chang" w:date="2023-03-06T09:49:00Z">
        <w:r w:rsidR="58302201">
          <w:t>10.1</w:t>
        </w:r>
      </w:ins>
      <w:del w:id="1" w:author="Ku, Chu-Chang" w:date="2023-03-06T09:48:00Z">
        <w:r w:rsidR="004D4929" w:rsidRPr="4EBE8702" w:rsidDel="63F33105">
          <w:rPr>
            <w:highlight w:val="yellow"/>
          </w:rPr>
          <w:delText>xx</w:delText>
        </w:r>
      </w:del>
      <w:r w:rsidR="63F33105">
        <w:t xml:space="preserve">% and </w:t>
      </w:r>
      <w:ins w:id="2" w:author="Ku, Chu-Chang" w:date="2023-03-06T09:49:00Z">
        <w:r w:rsidR="5A85D33A">
          <w:t>14.9</w:t>
        </w:r>
      </w:ins>
      <w:del w:id="3" w:author="Ku, Chu-Chang" w:date="2023-03-06T09:49:00Z">
        <w:r w:rsidR="004D4929" w:rsidRPr="4EBE8702" w:rsidDel="63F33105">
          <w:rPr>
            <w:highlight w:val="yellow"/>
          </w:rPr>
          <w:delText>yy</w:delText>
        </w:r>
      </w:del>
      <w:r w:rsidR="63F33105">
        <w:t>% of cumulative TB deaths in India and South Africa, respectively</w:t>
      </w:r>
      <w:r w:rsidR="4871D2CD">
        <w:t xml:space="preserve"> (see table S3, supporting information, for a summary of impacts under all intervention sc</w:t>
      </w:r>
      <w:ins w:id="4" w:author="Ku, Chu-Chang" w:date="2023-03-06T09:49:00Z">
        <w:r w:rsidR="355F7B2F">
          <w:t>e</w:t>
        </w:r>
      </w:ins>
      <w:r w:rsidR="4871D2CD">
        <w:t>n</w:t>
      </w:r>
      <w:del w:id="5" w:author="Ku, Chu-Chang" w:date="2023-03-06T09:49:00Z">
        <w:r w:rsidR="004D4929" w:rsidDel="4871D2CD">
          <w:delText>e</w:delText>
        </w:r>
      </w:del>
      <w:r w:rsidR="4871D2CD">
        <w:t>arios)</w:t>
      </w:r>
      <w:r w:rsidR="63F33105">
        <w:t xml:space="preserve">. </w:t>
      </w:r>
      <w:r>
        <w:t xml:space="preserve">In India, the expansion of public-private mix initiatives would have an important role in amplifying this impact, </w:t>
      </w:r>
      <w:r w:rsidR="319017A2">
        <w:t xml:space="preserve">by allowing it to reach more providers, and thus patients: such measures would increase incidence and mortality impact almost </w:t>
      </w:r>
      <w:commentRangeStart w:id="6"/>
      <w:commentRangeStart w:id="7"/>
      <w:r w:rsidR="319017A2" w:rsidRPr="4EBE8702">
        <w:rPr>
          <w:highlight w:val="yellow"/>
        </w:rPr>
        <w:t>twofold</w:t>
      </w:r>
      <w:commentRangeEnd w:id="6"/>
      <w:r w:rsidR="004D4929">
        <w:rPr>
          <w:rStyle w:val="CommentReference"/>
        </w:rPr>
        <w:commentReference w:id="6"/>
      </w:r>
      <w:commentRangeEnd w:id="7"/>
      <w:r w:rsidR="004D4929">
        <w:rPr>
          <w:rStyle w:val="CommentReference"/>
        </w:rPr>
        <w:commentReference w:id="7"/>
      </w:r>
      <w:r>
        <w:t>.</w:t>
      </w:r>
    </w:p>
    <w:p w14:paraId="5A8AEEF7" w14:textId="77777777" w:rsidR="004D4929" w:rsidRDefault="004D4929" w:rsidP="004D4929"/>
    <w:p w14:paraId="21D82BAC" w14:textId="4F79D553" w:rsidR="004D4929" w:rsidRDefault="6C60BFCD" w:rsidP="004D4929">
      <w:r>
        <w:t xml:space="preserve">Next, to reach symptomatics who have not sought care, oral swabs or urine samples could be collected at the household level, for example facilitated by community healthcare workers who encourage symptomatic individuals to collect self samples. The red curve in both figures shows the potential impact of twice-yearly screening amongst all symptomatics in the community, </w:t>
      </w:r>
      <w:r w:rsidR="4871D2CD">
        <w:t xml:space="preserve">averting </w:t>
      </w:r>
      <w:ins w:id="8" w:author="Ku, Chu-Chang" w:date="2023-03-06T09:51:00Z">
        <w:r w:rsidR="592A7349">
          <w:t>17</w:t>
        </w:r>
      </w:ins>
      <w:del w:id="9" w:author="Ku, Chu-Chang" w:date="2023-03-06T09:51:00Z">
        <w:r w:rsidR="004D4929" w:rsidRPr="4EBE8702" w:rsidDel="4871D2CD">
          <w:rPr>
            <w:highlight w:val="yellow"/>
          </w:rPr>
          <w:delText>xx</w:delText>
        </w:r>
      </w:del>
      <w:r w:rsidR="4871D2CD">
        <w:t xml:space="preserve">% and </w:t>
      </w:r>
      <w:ins w:id="10" w:author="Ku, Chu-Chang" w:date="2023-03-06T09:51:00Z">
        <w:r w:rsidR="09E884B9">
          <w:t>12.1</w:t>
        </w:r>
      </w:ins>
      <w:del w:id="11" w:author="Ku, Chu-Chang" w:date="2023-03-06T09:51:00Z">
        <w:r w:rsidR="004D4929" w:rsidRPr="4EBE8702" w:rsidDel="4871D2CD">
          <w:rPr>
            <w:highlight w:val="yellow"/>
          </w:rPr>
          <w:delText>yy</w:delText>
        </w:r>
      </w:del>
      <w:r w:rsidR="4871D2CD">
        <w:t>% of cumulative TB deaths in India and South Africa, respectively.</w:t>
      </w:r>
    </w:p>
    <w:p w14:paraId="6465BD85" w14:textId="77777777" w:rsidR="00243913" w:rsidRDefault="00243913" w:rsidP="004D4929"/>
    <w:p w14:paraId="7D103594" w14:textId="13683047" w:rsidR="004D4929" w:rsidRDefault="6C60BFCD" w:rsidP="004D4929">
      <w:r>
        <w:t xml:space="preserve">Finally, to reach those without symptoms, it is likely there will be a need to concentrate on vulnerable populations with a high prevalence of TB. Highly portable screening tools will be required, for example hand-held X-ray combined with artificial intelligence for X-ray reads. The pink curves suggest that screening those with leading risk factors (undernutrition in India, and HIV in South Africa) to identify 10% of </w:t>
      </w:r>
      <w:del w:id="12" w:author="Ku, Chu-Chang" w:date="2023-03-06T09:52:00Z">
        <w:r w:rsidR="004D4929" w:rsidDel="6C60BFCD">
          <w:delText xml:space="preserve">subclinical </w:delText>
        </w:r>
      </w:del>
      <w:ins w:id="13" w:author="Ku, Chu-Chang" w:date="2023-03-06T09:52:00Z">
        <w:r w:rsidR="77FEE2EC">
          <w:t xml:space="preserve">asymptomatic </w:t>
        </w:r>
      </w:ins>
      <w:r>
        <w:t xml:space="preserve">TB would </w:t>
      </w:r>
      <w:r w:rsidR="0CF1604E">
        <w:t xml:space="preserve">avert </w:t>
      </w:r>
      <w:ins w:id="14" w:author="Ku, Chu-Chang" w:date="2023-03-06T09:52:00Z">
        <w:r w:rsidR="2F75FE19">
          <w:t>1.8</w:t>
        </w:r>
      </w:ins>
      <w:del w:id="15" w:author="Ku, Chu-Chang" w:date="2023-03-06T09:52:00Z">
        <w:r w:rsidR="004D4929" w:rsidRPr="4EBE8702" w:rsidDel="0CF1604E">
          <w:rPr>
            <w:highlight w:val="yellow"/>
          </w:rPr>
          <w:delText>xx</w:delText>
        </w:r>
      </w:del>
      <w:r w:rsidR="0CF1604E">
        <w:t xml:space="preserve">% and </w:t>
      </w:r>
      <w:ins w:id="16" w:author="Ku, Chu-Chang" w:date="2023-03-06T09:52:00Z">
        <w:r w:rsidR="64A08B76">
          <w:t>1.7</w:t>
        </w:r>
      </w:ins>
      <w:del w:id="17" w:author="Ku, Chu-Chang" w:date="2023-03-06T09:52:00Z">
        <w:r w:rsidR="004D4929" w:rsidRPr="4EBE8702" w:rsidDel="0CF1604E">
          <w:rPr>
            <w:highlight w:val="yellow"/>
          </w:rPr>
          <w:delText>yy</w:delText>
        </w:r>
      </w:del>
      <w:r w:rsidR="0CF1604E">
        <w:t>% of cumulative TB deaths in India and South Africa, respectively.</w:t>
      </w:r>
    </w:p>
    <w:p w14:paraId="71E475A2" w14:textId="77777777" w:rsidR="004D4929" w:rsidRDefault="004D4929" w:rsidP="004D4929"/>
    <w:p w14:paraId="6481C641" w14:textId="3715FB39" w:rsidR="004D4929" w:rsidRDefault="6C60BFCD" w:rsidP="004D4929">
      <w:r>
        <w:t xml:space="preserve">A combination of all of these interventions (green curves) would </w:t>
      </w:r>
      <w:r w:rsidR="0CF1604E">
        <w:t xml:space="preserve">avert </w:t>
      </w:r>
      <w:ins w:id="18" w:author="Ku, Chu-Chang" w:date="2023-03-06T09:52:00Z">
        <w:r w:rsidR="5ABCA39D">
          <w:t>25.5</w:t>
        </w:r>
      </w:ins>
      <w:del w:id="19" w:author="Ku, Chu-Chang" w:date="2023-03-06T09:52:00Z">
        <w:r w:rsidR="004D4929" w:rsidRPr="4EBE8702" w:rsidDel="0CF1604E">
          <w:rPr>
            <w:highlight w:val="yellow"/>
          </w:rPr>
          <w:delText>xx</w:delText>
        </w:r>
      </w:del>
      <w:r w:rsidR="0CF1604E">
        <w:t xml:space="preserve">% and </w:t>
      </w:r>
      <w:ins w:id="20" w:author="Ku, Chu-Chang" w:date="2023-03-06T09:53:00Z">
        <w:r w:rsidR="07587AEE">
          <w:t>25.2</w:t>
        </w:r>
      </w:ins>
      <w:del w:id="21" w:author="Ku, Chu-Chang" w:date="2023-03-06T09:53:00Z">
        <w:r w:rsidR="004D4929" w:rsidRPr="4EBE8702" w:rsidDel="0CF1604E">
          <w:rPr>
            <w:highlight w:val="yellow"/>
          </w:rPr>
          <w:delText>yy</w:delText>
        </w:r>
      </w:del>
      <w:r w:rsidR="0CF1604E">
        <w:t>% of cumulative TB deaths in India and South Africa, respectively</w:t>
      </w:r>
      <w:r>
        <w:t>.  Although substantial, these reductions alone are not sufficient to meet the SDG TB goals. Indeed, previous work has shown that, while diagnostics will play a critical role in reducing TB incidence and mortality, meeting the SDG goals will ultimately require the mass prevention of TB (</w:t>
      </w:r>
      <w:commentRangeStart w:id="22"/>
      <w:r>
        <w:t>ref</w:t>
      </w:r>
      <w:commentRangeEnd w:id="22"/>
      <w:r w:rsidR="004D4929">
        <w:rPr>
          <w:rStyle w:val="CommentReference"/>
        </w:rPr>
        <w:commentReference w:id="22"/>
      </w:r>
      <w:r w:rsidR="124E254B">
        <w:t>s</w:t>
      </w:r>
      <w:r>
        <w:t>).</w:t>
      </w:r>
    </w:p>
    <w:p w14:paraId="619F95EF" w14:textId="77777777" w:rsidR="004D4929" w:rsidRDefault="004D4929" w:rsidP="004D4929"/>
    <w:p w14:paraId="1A005A6A" w14:textId="77777777" w:rsidR="004D4929" w:rsidRDefault="004D4929">
      <w:pPr>
        <w:rPr>
          <w:b/>
          <w:bCs/>
        </w:rPr>
      </w:pPr>
      <w:r>
        <w:rPr>
          <w:b/>
          <w:bCs/>
        </w:rPr>
        <w:br w:type="page"/>
      </w:r>
    </w:p>
    <w:p w14:paraId="4247E85C" w14:textId="1660C8B4" w:rsidR="004D4929" w:rsidRPr="004D4929" w:rsidRDefault="004D4929" w:rsidP="004D4929">
      <w:pPr>
        <w:rPr>
          <w:b/>
          <w:bCs/>
        </w:rPr>
      </w:pPr>
      <w:r w:rsidRPr="004D4929">
        <w:rPr>
          <w:b/>
          <w:bCs/>
        </w:rPr>
        <w:lastRenderedPageBreak/>
        <w:t>Figure caption</w:t>
      </w:r>
    </w:p>
    <w:p w14:paraId="5BA9F8E5" w14:textId="77777777" w:rsidR="004D4929" w:rsidRDefault="004D4929" w:rsidP="004D4929"/>
    <w:p w14:paraId="22BE637A" w14:textId="77777777" w:rsidR="004D4929" w:rsidRDefault="004D4929" w:rsidP="004D4929">
      <w:r>
        <w:t>Potential future impact of new diagnostic tools in high-burden countries. Shown are examples of India (left-hand column) and South Africa (right-hand column). The top row shows results from recent prevalence surveys in both countries (</w:t>
      </w:r>
      <w:commentRangeStart w:id="23"/>
      <w:r>
        <w:t>refs</w:t>
      </w:r>
      <w:commentRangeEnd w:id="23"/>
      <w:r w:rsidR="000254E8">
        <w:rPr>
          <w:rStyle w:val="CommentReference"/>
        </w:rPr>
        <w:commentReference w:id="23"/>
      </w:r>
      <w:r>
        <w:t xml:space="preserve">), highlighting the proportion of prevalence TB that had sought care yet remained undiagnosed (red); that had symptoms but had not sought care (green); and that did not report symptoms, despite being sputum bacteriologically positive (blue). Depending on their characteristics, new diagnostic tools could benefit patients at each stage of this sequence. The lower two rows show cumulative cases and deaths averted under different scenarios for the deployment of new diagnostic tools (see supporting information for incidence and mortality curves relating to each of these scenarios). In these plots, the green curve shows the impact of all interventions implemented in combination, while remaining curves show impacts of interventions implemented individually. </w:t>
      </w:r>
    </w:p>
    <w:p w14:paraId="7CFB0394" w14:textId="77777777" w:rsidR="004D4929" w:rsidRDefault="004D4929" w:rsidP="004D4929"/>
    <w:p w14:paraId="44C530D0" w14:textId="116E9E8F" w:rsidR="004D4929" w:rsidRDefault="6C60BFCD" w:rsidP="004D4929">
      <w:r>
        <w:t>Starting at the right-hand side of the prevalence survey diagram and moving upstream, these interventions are as follows: (i) the blue curve shows a scenario where the probability of diagnosis and treatment initiation per care seeking visit is increased to 90%. Such effects could be achieved, for example, with the use of new tools based on oral swab or urine samples, both of which are easier to collect than sputum. Such tools could help expand the diagnosis of TB in decentralised primary care settings, facilitating early recognition of TB without need for multiple provider visits. (</w:t>
      </w:r>
      <w:ins w:id="24" w:author="Ku, Chu-Chang" w:date="2023-03-06T10:22:00Z">
        <w:r w:rsidR="1CD88EF6">
          <w:t>i</w:t>
        </w:r>
      </w:ins>
      <w:del w:id="25" w:author="Ku, Chu-Chang" w:date="2023-03-06T10:22:00Z">
        <w:r w:rsidR="004D4929" w:rsidDel="6C60BFCD">
          <w:delText>I</w:delText>
        </w:r>
      </w:del>
      <w:r>
        <w:t xml:space="preserve">i) In India, the impact of new diagnostic tools could be amplified if they are made available to all providers managing TB, not just the public sector. The red curve shows a scenario where new diagnostics are implemented as described above, at the same time as 90% of private healthcare providers being successfully engaged with the public programme. This combination increases the cases and deaths averted by </w:t>
      </w:r>
      <w:r w:rsidRPr="4EBE8702">
        <w:rPr>
          <w:highlight w:val="yellow"/>
        </w:rPr>
        <w:t>xx</w:t>
      </w:r>
      <w:r>
        <w:t xml:space="preserve"> and </w:t>
      </w:r>
      <w:r w:rsidRPr="4EBE8702">
        <w:rPr>
          <w:highlight w:val="yellow"/>
        </w:rPr>
        <w:t>yy</w:t>
      </w:r>
      <w:r>
        <w:t>%, respectively. (</w:t>
      </w:r>
      <w:ins w:id="26" w:author="Ku, Chu-Chang" w:date="2023-03-06T10:22:00Z">
        <w:r w:rsidR="0D918191">
          <w:t>i</w:t>
        </w:r>
      </w:ins>
      <w:del w:id="27" w:author="Ku, Chu-Chang" w:date="2023-03-06T10:22:00Z">
        <w:r w:rsidR="004D4929" w:rsidDel="6C60BFCD">
          <w:delText>I</w:delText>
        </w:r>
      </w:del>
      <w:r>
        <w:t xml:space="preserve">ii) For both countries, the purple curves correspond to targeting symptomatics who have not sought care: shown is a scenario where people with symptoms in the general population are tested twice a year for TB, either through programme activities, or by self-testing, similar to COVID-19. Although infeasible with current tools, again the ease-of-implementation of oral swabs and urine samples may facilitate these levels of testing in future. (Iv) In both countries, the pink curves correspond to a scenario where vulnerable populations are tested without symptoms screening, assuming that 10% of subclinical TB in these populations is detected and initiated on treatment each year. Such levels of screening could be achieved with highly-portable screening tools currently in development, such as handheld X-ray combined with AI reads. In India, we assumed the vulnerable population to consist of those with undernutrition while in South Africa, we assumed this group to consist of those with HIV. </w:t>
      </w:r>
    </w:p>
    <w:p w14:paraId="5BEE72B4" w14:textId="469B14C8" w:rsidR="004D4929" w:rsidRDefault="004D4929" w:rsidP="004D4929"/>
    <w:p w14:paraId="65B346BE" w14:textId="53922AA4" w:rsidR="004D4929" w:rsidRDefault="000104D8" w:rsidP="004D4929">
      <w:r>
        <w:t xml:space="preserve">See </w:t>
      </w:r>
      <w:r w:rsidR="002B7CAE">
        <w:t xml:space="preserve">table S1 for calibration data and </w:t>
      </w:r>
      <w:r>
        <w:t xml:space="preserve">table S2 for </w:t>
      </w:r>
      <w:r w:rsidR="002B7CAE">
        <w:t xml:space="preserve">estimated </w:t>
      </w:r>
      <w:r>
        <w:t>baseline parameters</w:t>
      </w:r>
      <w:r w:rsidR="002B7CAE">
        <w:t>, relevant to these interventions</w:t>
      </w:r>
      <w:r>
        <w:t xml:space="preserve">. </w:t>
      </w:r>
      <w:r w:rsidR="006F2BDD">
        <w:t>See also table S3 for o</w:t>
      </w:r>
      <w:r w:rsidR="004D4929">
        <w:t xml:space="preserve">verall estimates for cumulative cases and deaths averted by 2030. </w:t>
      </w:r>
    </w:p>
    <w:p w14:paraId="29ADE1AF" w14:textId="77777777" w:rsidR="004D4929" w:rsidRDefault="004D4929" w:rsidP="004D4929"/>
    <w:p w14:paraId="0EB7B751" w14:textId="77777777" w:rsidR="004D4929" w:rsidRDefault="004D4929" w:rsidP="004D4929"/>
    <w:p w14:paraId="1BBA5C15" w14:textId="77777777" w:rsidR="004D4929" w:rsidRDefault="004D4929">
      <w:pPr>
        <w:rPr>
          <w:b/>
          <w:bCs/>
        </w:rPr>
      </w:pPr>
      <w:r>
        <w:rPr>
          <w:b/>
          <w:bCs/>
        </w:rPr>
        <w:br w:type="page"/>
      </w:r>
    </w:p>
    <w:p w14:paraId="39004F81" w14:textId="4B79D3AC" w:rsidR="004D4929" w:rsidRPr="004D4929" w:rsidRDefault="004D4929" w:rsidP="004D4929">
      <w:pPr>
        <w:rPr>
          <w:b/>
          <w:bCs/>
        </w:rPr>
      </w:pPr>
      <w:r w:rsidRPr="004D4929">
        <w:rPr>
          <w:b/>
          <w:bCs/>
        </w:rPr>
        <w:lastRenderedPageBreak/>
        <w:t>Supporting information text on the model</w:t>
      </w:r>
    </w:p>
    <w:p w14:paraId="5BF6E0BA" w14:textId="32A97E4D" w:rsidR="004D4929" w:rsidDel="00876253" w:rsidRDefault="004D4929" w:rsidP="004D4929">
      <w:pPr>
        <w:rPr>
          <w:del w:id="28" w:author="Ku, Chu-Chang" w:date="2023-03-06T16:16:00Z"/>
        </w:rPr>
      </w:pPr>
    </w:p>
    <w:p w14:paraId="2B5F1954" w14:textId="77777777" w:rsidR="00876253" w:rsidRDefault="00876253" w:rsidP="004D4929">
      <w:pPr>
        <w:rPr>
          <w:ins w:id="29" w:author="Ku, Chu-Chang" w:date="2023-03-06T16:16:00Z"/>
        </w:rPr>
      </w:pPr>
    </w:p>
    <w:p w14:paraId="5DF6707E" w14:textId="70863DAB" w:rsidR="00876253" w:rsidRPr="00876253" w:rsidRDefault="00876253" w:rsidP="004D4929">
      <w:pPr>
        <w:rPr>
          <w:ins w:id="30" w:author="Ku, Chu-Chang" w:date="2023-03-06T16:16:00Z"/>
        </w:rPr>
      </w:pPr>
      <w:ins w:id="31" w:author="Ku, Chu-Chang" w:date="2023-03-06T16:16:00Z">
        <w:r w:rsidRPr="00876253">
          <w:t>The model focused on pulmonary TB and simply assumed all TB are pulmonary TB. The model features the natural history of TB according to the needs of the active case-finding algorithms of interest. Before healthcare, the model divides active TB by asymptomatic/symptomatic stage. The active TB states provide the force of infection to drive the transmission process. A group of latent TB infection states (LTBIs) captures those who do not progress active TB directly after infection and those who recovered from active TB. The LTBIs still have the risk of TB infection but with a lower susceptibility and TB reactivation/relapse among them are possible. We also considered the development of TB as a reversible process. That is, the active TB can be spontaneously cured and the LTBIs has a chance of self-clearance, which reverts the LTBIs to an uninfected state. Governing equations for India and South Africa are given</w:t>
        </w:r>
      </w:ins>
      <w:ins w:id="32" w:author="Ku, Chu-Chang" w:date="2023-03-06T16:54:00Z">
        <w:r w:rsidR="000112C3">
          <w:t xml:space="preserve"> in the next section</w:t>
        </w:r>
      </w:ins>
      <w:ins w:id="33" w:author="Ku, Chu-Chang" w:date="2023-03-06T16:16:00Z">
        <w:r w:rsidRPr="00876253">
          <w:t>, with calibration targets shown in Table S1.</w:t>
        </w:r>
      </w:ins>
    </w:p>
    <w:p w14:paraId="291829BF" w14:textId="74A46D88" w:rsidR="004D4929" w:rsidRPr="004D4929" w:rsidDel="00876253" w:rsidRDefault="004D4929" w:rsidP="004D4929">
      <w:pPr>
        <w:rPr>
          <w:del w:id="34" w:author="Ku, Chu-Chang" w:date="2023-03-06T16:16:00Z"/>
          <w:i/>
          <w:iCs/>
        </w:rPr>
      </w:pPr>
      <w:del w:id="35" w:author="Ku, Chu-Chang" w:date="2023-03-06T16:16:00Z">
        <w:r w:rsidRPr="004D4929" w:rsidDel="00876253">
          <w:rPr>
            <w:i/>
            <w:iCs/>
          </w:rPr>
          <w:delText>Outline of the transmission models</w:delText>
        </w:r>
      </w:del>
    </w:p>
    <w:p w14:paraId="08E0A5D1" w14:textId="6825FA43" w:rsidR="00876253" w:rsidRDefault="00876253" w:rsidP="004D4929">
      <w:pPr>
        <w:rPr>
          <w:ins w:id="36" w:author="Ku, Chu-Chang" w:date="2023-03-06T16:16:00Z"/>
        </w:rPr>
      </w:pPr>
    </w:p>
    <w:p w14:paraId="13FED474" w14:textId="77777777" w:rsidR="00876253" w:rsidDel="00876253" w:rsidRDefault="00876253" w:rsidP="004D4929">
      <w:pPr>
        <w:rPr>
          <w:del w:id="37" w:author="Ku, Chu-Chang" w:date="2023-03-06T16:16:00Z"/>
        </w:rPr>
      </w:pPr>
    </w:p>
    <w:p w14:paraId="4ED0317B" w14:textId="63C933A5" w:rsidR="004D4929" w:rsidRDefault="6C60BFCD" w:rsidP="004D4929">
      <w:del w:id="38" w:author="Ku, Chu-Chang" w:date="2023-03-06T16:16:00Z">
        <w:r w:rsidDel="00876253">
          <w:delText>Governing equations for India and South Africa are given below, with calibration targets shown in Table S</w:delText>
        </w:r>
        <w:r w:rsidR="28B6AB18" w:rsidDel="00876253">
          <w:delText>1</w:delText>
        </w:r>
        <w:r w:rsidDel="00876253">
          <w:delText xml:space="preserve">. </w:delText>
        </w:r>
      </w:del>
      <w:r>
        <w:t>In India, the model distinguishes public and private sectors. We modelled the ‘vulnerable’ population as consistent with undernutrition, the TB risk factor with the greatest population attributable risk in India (</w:t>
      </w:r>
      <w:commentRangeStart w:id="39"/>
      <w:r>
        <w:t>ref</w:t>
      </w:r>
      <w:commentRangeEnd w:id="39"/>
      <w:r w:rsidR="004D4929">
        <w:rPr>
          <w:rStyle w:val="CommentReference"/>
        </w:rPr>
        <w:commentReference w:id="39"/>
      </w:r>
      <w:r>
        <w:t xml:space="preserve">). Consistent with data from </w:t>
      </w:r>
      <w:r w:rsidR="21084593">
        <w:t>the Food and Agriculture Organisation (</w:t>
      </w:r>
      <w:commentRangeStart w:id="40"/>
      <w:r w:rsidR="21084593">
        <w:t>ref</w:t>
      </w:r>
      <w:commentRangeEnd w:id="40"/>
      <w:r w:rsidR="004D4929">
        <w:rPr>
          <w:rStyle w:val="CommentReference"/>
        </w:rPr>
        <w:commentReference w:id="40"/>
      </w:r>
      <w:r w:rsidR="21084593">
        <w:t>)</w:t>
      </w:r>
      <w:r>
        <w:t>, we assumed that 16% of the population suffers undernutrition, and further that this population has three times the prevalence of TB as the general population. In South Africa, the model takes account of HIV status, stratified into HIV-negative; those with HIV but not on ART; and those on ART. We did not aim to model the transmission dynamics of HIV, instead treating this as an exogenous input. We drew data from UNAIDS for HIV incidence, and ART coverage, over time</w:t>
      </w:r>
      <w:r w:rsidR="74C7ED3B">
        <w:t xml:space="preserve"> (</w:t>
      </w:r>
      <w:commentRangeStart w:id="41"/>
      <w:r w:rsidR="74C7ED3B">
        <w:t>ref</w:t>
      </w:r>
      <w:commentRangeEnd w:id="41"/>
      <w:r w:rsidR="004D4929">
        <w:rPr>
          <w:rStyle w:val="CommentReference"/>
        </w:rPr>
        <w:commentReference w:id="41"/>
      </w:r>
      <w:r w:rsidR="74C7ED3B">
        <w:t>)</w:t>
      </w:r>
      <w:ins w:id="42" w:author="Ku, Chu-Chang" w:date="2023-03-06T12:01:00Z">
        <w:r w:rsidR="7BDB7B98">
          <w:t xml:space="preserve"> and assumed the declin</w:t>
        </w:r>
      </w:ins>
      <w:ins w:id="43" w:author="Ku, Chu-Chang" w:date="2023-03-06T12:02:00Z">
        <w:r w:rsidR="7BDB7B98">
          <w:t xml:space="preserve">ing in </w:t>
        </w:r>
      </w:ins>
      <w:ins w:id="44" w:author="Ku, Chu-Chang" w:date="2023-03-06T12:01:00Z">
        <w:r w:rsidR="7BDB7B98">
          <w:t xml:space="preserve">HIV </w:t>
        </w:r>
      </w:ins>
      <w:ins w:id="45" w:author="Ku, Chu-Chang" w:date="2023-03-06T12:02:00Z">
        <w:r w:rsidR="7BDB7B98">
          <w:t>infection and increasing in ART in</w:t>
        </w:r>
        <w:r w:rsidR="2D58AEE0">
          <w:t xml:space="preserve">itiation following the </w:t>
        </w:r>
      </w:ins>
      <w:ins w:id="46" w:author="Ku, Chu-Chang" w:date="2023-03-06T12:03:00Z">
        <w:r w:rsidR="2D58AEE0">
          <w:t xml:space="preserve">five year trend </w:t>
        </w:r>
        <w:r w:rsidR="0387D6D5">
          <w:t>between 2015-20</w:t>
        </w:r>
      </w:ins>
      <w:ins w:id="47" w:author="Ku, Chu-Chang" w:date="2023-03-06T12:04:00Z">
        <w:r w:rsidR="711F5E2B">
          <w:t>19</w:t>
        </w:r>
      </w:ins>
      <w:r>
        <w:t xml:space="preserve">. </w:t>
      </w:r>
    </w:p>
    <w:p w14:paraId="24070EDB" w14:textId="77777777" w:rsidR="004D4929" w:rsidRDefault="004D4929" w:rsidP="004D4929"/>
    <w:p w14:paraId="3DD1B2DD" w14:textId="01DB595C" w:rsidR="004D4929" w:rsidRDefault="6C60BFCD" w:rsidP="4EBE8702">
      <w:r>
        <w:t>To capture the state of the TB epidemic in the pre-COVID period, we calibrated the model to each of the calibration targets shown in Table S</w:t>
      </w:r>
      <w:r w:rsidR="4ED8ECAC">
        <w:t>1</w:t>
      </w:r>
      <w:r>
        <w:t xml:space="preserve">. To propagate uncertainty systematically from model inputs to model projections, we used </w:t>
      </w:r>
      <w:del w:id="48" w:author="Ku, Chu-Chang" w:date="2023-03-06T12:05:00Z">
        <w:r w:rsidR="004D4929" w:rsidDel="004D4929">
          <w:delText xml:space="preserve">Bayesian Markov chain Monte Carlo </w:delText>
        </w:r>
        <w:r w:rsidR="004D4929" w:rsidRPr="70E6C008" w:rsidDel="004D4929">
          <w:delText>(MCMC)</w:delText>
        </w:r>
      </w:del>
      <w:ins w:id="49" w:author="Ku, Chu-Chang" w:date="2023-03-06T12:05:00Z">
        <w:r w:rsidR="493E1225" w:rsidRPr="70E6C008">
          <w:rPr>
            <w:rFonts w:ascii="Calibri" w:eastAsia="Calibri" w:hAnsi="Calibri" w:cs="Calibri"/>
            <w:color w:val="222222"/>
            <w:rPrChange w:id="50" w:author="Ku, Chu-Chang" w:date="2023-03-06T13:59:00Z">
              <w:rPr>
                <w:rFonts w:ascii="Calibri" w:eastAsia="Calibri" w:hAnsi="Calibri" w:cs="Calibri"/>
                <w:color w:val="222222"/>
                <w:sz w:val="27"/>
                <w:szCs w:val="27"/>
              </w:rPr>
            </w:rPrChange>
          </w:rPr>
          <w:t xml:space="preserve"> </w:t>
        </w:r>
      </w:ins>
      <w:ins w:id="51" w:author="Ku, Chu-Chang" w:date="2023-03-06T13:59:00Z">
        <w:r w:rsidR="03579BF8" w:rsidRPr="70E6C008">
          <w:rPr>
            <w:rFonts w:ascii="Calibri" w:eastAsia="Calibri" w:hAnsi="Calibri" w:cs="Calibri"/>
            <w:color w:val="222222"/>
            <w:rPrChange w:id="52" w:author="Ku, Chu-Chang" w:date="2023-03-06T13:59:00Z">
              <w:rPr>
                <w:rFonts w:ascii="Calibri" w:eastAsia="Calibri" w:hAnsi="Calibri" w:cs="Calibri"/>
                <w:color w:val="222222"/>
                <w:sz w:val="27"/>
                <w:szCs w:val="27"/>
              </w:rPr>
            </w:rPrChange>
          </w:rPr>
          <w:t xml:space="preserve">a </w:t>
        </w:r>
      </w:ins>
      <w:ins w:id="53" w:author="Ku, Chu-Chang" w:date="2023-03-06T12:05:00Z">
        <w:r w:rsidR="493E1225" w:rsidRPr="70E6C008">
          <w:rPr>
            <w:rFonts w:ascii="Calibri" w:eastAsia="Calibri" w:hAnsi="Calibri" w:cs="Calibri"/>
            <w:color w:val="222222"/>
            <w:rPrChange w:id="54" w:author="Ku, Chu-Chang" w:date="2023-03-06T13:59:00Z">
              <w:rPr>
                <w:rFonts w:ascii="Calibri" w:eastAsia="Calibri" w:hAnsi="Calibri" w:cs="Calibri"/>
                <w:color w:val="222222"/>
                <w:sz w:val="27"/>
                <w:szCs w:val="27"/>
              </w:rPr>
            </w:rPrChange>
          </w:rPr>
          <w:t xml:space="preserve">Sequential Monte Carlo </w:t>
        </w:r>
      </w:ins>
      <w:ins w:id="55" w:author="Ku, Chu-Chang" w:date="2023-03-06T13:59:00Z">
        <w:r w:rsidR="45CDECF8" w:rsidRPr="70E6C008">
          <w:rPr>
            <w:rFonts w:ascii="Calibri" w:eastAsia="Calibri" w:hAnsi="Calibri" w:cs="Calibri"/>
            <w:color w:val="222222"/>
            <w:rPrChange w:id="56" w:author="Ku, Chu-Chang" w:date="2023-03-06T13:59:00Z">
              <w:rPr>
                <w:rFonts w:ascii="Calibri" w:eastAsia="Calibri" w:hAnsi="Calibri" w:cs="Calibri"/>
                <w:color w:val="222222"/>
                <w:sz w:val="27"/>
                <w:szCs w:val="27"/>
              </w:rPr>
            </w:rPrChange>
          </w:rPr>
          <w:t>for approximate Bayesian computation</w:t>
        </w:r>
      </w:ins>
      <w:ins w:id="57" w:author="Ku, Chu-Chang" w:date="2023-03-06T14:00:00Z">
        <w:r w:rsidR="33F3301F" w:rsidRPr="70E6C008">
          <w:rPr>
            <w:rFonts w:ascii="Calibri" w:eastAsia="Calibri" w:hAnsi="Calibri" w:cs="Calibri"/>
            <w:color w:val="222222"/>
          </w:rPr>
          <w:t xml:space="preserve"> (ABC-SMC)</w:t>
        </w:r>
      </w:ins>
      <w:r w:rsidRPr="70E6C008">
        <w:t>.</w:t>
      </w:r>
      <w:ins w:id="58" w:author="Ku, Chu-Chang" w:date="2023-03-06T14:14:00Z">
        <w:r w:rsidR="7955F008" w:rsidRPr="70E6C008">
          <w:t xml:space="preserve"> We used an adaptive </w:t>
        </w:r>
      </w:ins>
      <w:ins w:id="59" w:author="Ku, Chu-Chang" w:date="2023-03-06T14:21:00Z">
        <w:r w:rsidR="64078B9F" w:rsidRPr="70E6C008">
          <w:t>ABC-</w:t>
        </w:r>
      </w:ins>
      <w:ins w:id="60" w:author="Ku, Chu-Chang" w:date="2023-03-06T14:14:00Z">
        <w:r w:rsidR="7955F008" w:rsidRPr="70E6C008">
          <w:t xml:space="preserve">SMC which harmonised the metropolis hastings to effectively exploring sample spaces </w:t>
        </w:r>
      </w:ins>
      <w:ins w:id="61" w:author="Ku, Chu-Chang" w:date="2023-03-06T14:22:00Z">
        <w:r w:rsidR="7B51B6F6" w:rsidRPr="70E6C008">
          <w:t xml:space="preserve">into SMC and enhanced the </w:t>
        </w:r>
      </w:ins>
      <w:ins w:id="62" w:author="Ku, Chu-Chang" w:date="2023-03-06T14:23:00Z">
        <w:r w:rsidR="7B51B6F6" w:rsidRPr="70E6C008">
          <w:t xml:space="preserve">stability of </w:t>
        </w:r>
      </w:ins>
      <w:ins w:id="63" w:author="Ku, Chu-Chang" w:date="2023-03-06T14:22:00Z">
        <w:r w:rsidR="7B51B6F6" w:rsidRPr="70E6C008">
          <w:t>sampl</w:t>
        </w:r>
      </w:ins>
      <w:ins w:id="64" w:author="Ku, Chu-Chang" w:date="2023-03-06T14:23:00Z">
        <w:r w:rsidR="7B51B6F6" w:rsidRPr="70E6C008">
          <w:t xml:space="preserve">ing process. </w:t>
        </w:r>
        <w:r w:rsidR="4878CAA7" w:rsidRPr="70E6C008">
          <w:t>F</w:t>
        </w:r>
      </w:ins>
      <w:ins w:id="65" w:author="Ku, Chu-Chang" w:date="2023-03-06T14:25:00Z">
        <w:r w:rsidR="6735018C" w:rsidRPr="70E6C008">
          <w:t>or</w:t>
        </w:r>
      </w:ins>
      <w:ins w:id="66" w:author="Ku, Chu-Chang" w:date="2023-03-06T16:54:00Z">
        <w:r w:rsidR="000112C3">
          <w:t xml:space="preserve"> </w:t>
        </w:r>
      </w:ins>
      <w:del w:id="67" w:author="Ku, Chu-Chang" w:date="2023-03-06T14:23:00Z">
        <w:r w:rsidR="004D4929" w:rsidDel="004D4929">
          <w:delText xml:space="preserve"> In particular, f</w:delText>
        </w:r>
      </w:del>
      <w:del w:id="68" w:author="Ku, Chu-Chang" w:date="2023-03-06T14:25:00Z">
        <w:r w:rsidR="004D4929" w:rsidDel="004D4929">
          <w:delText xml:space="preserve">or each </w:delText>
        </w:r>
      </w:del>
      <w:r>
        <w:t>calibration target</w:t>
      </w:r>
      <w:ins w:id="69" w:author="Ku, Chu-Chang" w:date="2023-03-06T14:26:00Z">
        <w:r w:rsidR="562D3BB9">
          <w:t>s</w:t>
        </w:r>
      </w:ins>
      <w:ins w:id="70" w:author="Ku, Chu-Chang" w:date="2023-03-06T14:25:00Z">
        <w:r w:rsidR="435B6441">
          <w:t xml:space="preserve"> shown in Table S1</w:t>
        </w:r>
      </w:ins>
      <w:r>
        <w:t xml:space="preserve"> we constructed </w:t>
      </w:r>
      <w:del w:id="71" w:author="Ku, Chu-Chang" w:date="2023-03-06T12:08:00Z">
        <w:r w:rsidR="004D4929" w:rsidDel="004D4929">
          <w:delText xml:space="preserve">likelihood </w:delText>
        </w:r>
      </w:del>
      <w:ins w:id="72" w:author="Ku, Chu-Chang" w:date="2023-03-06T14:26:00Z">
        <w:r w:rsidR="58E7E19A">
          <w:t xml:space="preserve">a  </w:t>
        </w:r>
      </w:ins>
      <w:ins w:id="73" w:author="Ku, Chu-Chang" w:date="2023-03-06T12:08:00Z">
        <w:r w:rsidR="0C83280B">
          <w:t xml:space="preserve">distance </w:t>
        </w:r>
      </w:ins>
      <w:r>
        <w:t>function</w:t>
      </w:r>
      <w:del w:id="74" w:author="Ku, Chu-Chang" w:date="2023-03-06T14:26:00Z">
        <w:r w:rsidR="004D4929" w:rsidDel="004D4929">
          <w:delText>s</w:delText>
        </w:r>
      </w:del>
      <w:r>
        <w:t xml:space="preserve"> capturing the</w:t>
      </w:r>
      <w:ins w:id="75" w:author="Ku, Chu-Chang" w:date="2023-03-06T12:08:00Z">
        <w:r w:rsidR="03D5D6CE">
          <w:t xml:space="preserve"> </w:t>
        </w:r>
      </w:ins>
      <w:ins w:id="76" w:author="Ku, Chu-Chang" w:date="2023-03-06T12:11:00Z">
        <w:r w:rsidR="0A624863">
          <w:t xml:space="preserve">Euclidean distance </w:t>
        </w:r>
      </w:ins>
      <w:ins w:id="77" w:author="Ku, Chu-Chang" w:date="2023-03-06T12:09:00Z">
        <w:r w:rsidR="03D5D6CE">
          <w:t xml:space="preserve">between </w:t>
        </w:r>
      </w:ins>
      <w:ins w:id="78" w:author="Ku, Chu-Chang" w:date="2023-03-06T12:10:00Z">
        <w:r w:rsidR="21D4B8BB">
          <w:t>data and the simulation</w:t>
        </w:r>
      </w:ins>
      <w:ins w:id="79" w:author="Ku, Chu-Chang" w:date="2023-03-06T12:12:00Z">
        <w:r w:rsidR="0019DA9C">
          <w:t>, scaling by</w:t>
        </w:r>
      </w:ins>
      <w:ins w:id="80" w:author="Ku, Chu-Chang" w:date="2023-03-06T16:54:00Z">
        <w:r w:rsidR="000112C3">
          <w:t xml:space="preserve"> </w:t>
        </w:r>
      </w:ins>
      <w:del w:id="81" w:author="Ku, Chu-Chang" w:date="2023-03-06T12:12:00Z">
        <w:r w:rsidR="004D4929" w:rsidDel="004D4929">
          <w:delText xml:space="preserve"> </w:delText>
        </w:r>
      </w:del>
      <w:r>
        <w:t xml:space="preserve">uncertainty intervals </w:t>
      </w:r>
      <w:ins w:id="82" w:author="Ku, Chu-Chang" w:date="2023-03-06T12:12:00Z">
        <w:r w:rsidR="6579F768">
          <w:t>of the calibration targets</w:t>
        </w:r>
      </w:ins>
      <w:del w:id="83" w:author="Ku, Chu-Chang" w:date="2023-03-06T12:12:00Z">
        <w:r w:rsidR="004D4929" w:rsidDel="004D4929">
          <w:delText>shown in Table S1</w:delText>
        </w:r>
      </w:del>
      <w:r>
        <w:t>.</w:t>
      </w:r>
      <w:ins w:id="84" w:author="Ku, Chu-Chang" w:date="2023-03-06T14:43:00Z">
        <w:r w:rsidR="1746CDE0">
          <w:t xml:space="preserve"> </w:t>
        </w:r>
      </w:ins>
      <w:ins w:id="85" w:author="Ku, Chu-Chang" w:date="2023-03-06T14:44:00Z">
        <w:r w:rsidR="1746CDE0">
          <w:t xml:space="preserve">Upon the </w:t>
        </w:r>
      </w:ins>
      <w:ins w:id="86" w:author="Ku, Chu-Chang" w:date="2023-03-06T16:54:00Z">
        <w:r w:rsidR="000112C3">
          <w:t>convergence</w:t>
        </w:r>
      </w:ins>
      <w:ins w:id="87" w:author="Ku, Chu-Chang" w:date="2023-03-06T14:44:00Z">
        <w:r w:rsidR="486BC15A">
          <w:t xml:space="preserve"> of the sampling, we collected </w:t>
        </w:r>
      </w:ins>
      <w:ins w:id="88" w:author="Ku, Chu-Chang" w:date="2023-03-06T14:45:00Z">
        <w:r w:rsidR="486BC15A">
          <w:t>1,000 effective</w:t>
        </w:r>
      </w:ins>
      <w:ins w:id="89" w:author="Ku, Chu-Chang" w:date="2023-03-06T14:46:00Z">
        <w:r w:rsidR="34436238">
          <w:t xml:space="preserve"> posterior</w:t>
        </w:r>
      </w:ins>
      <w:ins w:id="90" w:author="Ku, Chu-Chang" w:date="2023-03-06T14:45:00Z">
        <w:r w:rsidR="486BC15A">
          <w:t xml:space="preserve"> samples for </w:t>
        </w:r>
      </w:ins>
      <w:ins w:id="91" w:author="Ku, Chu-Chang" w:date="2023-03-06T16:54:00Z">
        <w:r w:rsidR="000112C3">
          <w:t>presentation</w:t>
        </w:r>
      </w:ins>
      <w:ins w:id="92" w:author="Ku, Chu-Chang" w:date="2023-03-06T14:45:00Z">
        <w:r w:rsidR="6BBE6ED9">
          <w:t>.</w:t>
        </w:r>
      </w:ins>
      <w:ins w:id="93" w:author="Ku, Chu-Chang" w:date="2023-03-06T14:46:00Z">
        <w:r w:rsidR="021F1E37">
          <w:t xml:space="preserve"> </w:t>
        </w:r>
      </w:ins>
      <w:del w:id="94" w:author="Ku, Chu-Chang" w:date="2023-03-06T14:46:00Z">
        <w:r w:rsidR="004D4929" w:rsidDel="6C60BFCD">
          <w:delText xml:space="preserve"> We used log-normal distributions for all population rates,</w:delText>
        </w:r>
      </w:del>
      <w:del w:id="95" w:author="Ku, Chu-Chang" w:date="2023-03-06T14:40:00Z">
        <w:r w:rsidR="004D4929" w:rsidDel="6C60BFCD">
          <w:delText xml:space="preserve"> and</w:delText>
        </w:r>
      </w:del>
      <w:del w:id="96" w:author="Ku, Chu-Chang" w:date="2023-03-06T14:46:00Z">
        <w:r w:rsidR="004D4929" w:rsidDel="6C60BFCD">
          <w:delText xml:space="preserve"> beta distributions for all proportions,</w:delText>
        </w:r>
      </w:del>
      <w:del w:id="97" w:author="Ku, Chu-Chang" w:date="2023-03-06T14:38:00Z">
        <w:r w:rsidR="004D4929" w:rsidDel="6C60BFCD">
          <w:delText xml:space="preserve"> and</w:delText>
        </w:r>
      </w:del>
      <w:del w:id="98" w:author="Ku, Chu-Chang" w:date="2023-03-06T14:46:00Z">
        <w:r w:rsidR="004D4929" w:rsidDel="6C60BFCD">
          <w:delText xml:space="preserve"> uniform distributions </w:delText>
        </w:r>
      </w:del>
      <w:del w:id="99" w:author="Ku, Chu-Chang" w:date="2023-03-06T14:42:00Z">
        <w:r w:rsidR="004D4929" w:rsidDel="6C60BFCD">
          <w:delText>f</w:delText>
        </w:r>
      </w:del>
      <w:del w:id="100" w:author="Ku, Chu-Chang" w:date="2023-03-06T14:46:00Z">
        <w:r w:rsidR="004D4929" w:rsidDel="6C60BFCD">
          <w:delText xml:space="preserve">or all priors on model </w:delText>
        </w:r>
      </w:del>
      <w:del w:id="101" w:author="Ku, Chu-Chang" w:date="2023-03-06T14:42:00Z">
        <w:r w:rsidR="004D4929" w:rsidDel="6C60BFCD">
          <w:delText>parameters</w:delText>
        </w:r>
      </w:del>
      <w:del w:id="102" w:author="Ku, Chu-Chang" w:date="2023-03-06T14:46:00Z">
        <w:r w:rsidR="004D4929" w:rsidDel="6C60BFCD">
          <w:delText xml:space="preserve">. </w:delText>
        </w:r>
      </w:del>
      <w:del w:id="103" w:author="Ku, Chu-Chang" w:date="2023-03-06T13:54:00Z">
        <w:r w:rsidR="004D4929" w:rsidDel="004D4929">
          <w:delText>We then evaluated the overall posterior density as a product of these terms: for practical purposes, we worked with the log-posterior densities, taking a sum over all distributions.</w:delText>
        </w:r>
      </w:del>
      <w:del w:id="104" w:author="Ku, Chu-Chang" w:date="2023-03-06T14:46:00Z">
        <w:r w:rsidR="004D4929" w:rsidDel="6C60BFCD">
          <w:delText xml:space="preserve"> </w:delText>
        </w:r>
      </w:del>
      <w:del w:id="105" w:author="Ku, Chu-Chang" w:date="2023-03-06T14:14:00Z">
        <w:r w:rsidR="004D4929" w:rsidDel="004D4929">
          <w:delText xml:space="preserve">We used </w:delText>
        </w:r>
      </w:del>
      <w:del w:id="106" w:author="Ku, Chu-Chang" w:date="2023-03-06T14:46:00Z">
        <w:r w:rsidR="004D4929" w:rsidDel="004D4929">
          <w:delText xml:space="preserve">adaptive </w:delText>
        </w:r>
      </w:del>
      <w:del w:id="107" w:author="Ku, Chu-Chang" w:date="2023-03-06T13:54:00Z">
        <w:r w:rsidR="004D4929" w:rsidDel="004D4929">
          <w:delText>Bayesian MCMC</w:delText>
        </w:r>
      </w:del>
      <w:del w:id="108" w:author="Ku, Chu-Chang" w:date="2023-03-06T14:46:00Z">
        <w:r w:rsidR="004D4929" w:rsidDel="6C60BFCD">
          <w:delText xml:space="preserve"> (</w:delText>
        </w:r>
        <w:commentRangeStart w:id="109"/>
        <w:r w:rsidR="004D4929" w:rsidDel="6C60BFCD">
          <w:delText>ref</w:delText>
        </w:r>
      </w:del>
      <w:commentRangeEnd w:id="109"/>
      <w:r w:rsidR="004D4929">
        <w:rPr>
          <w:rStyle w:val="CommentReference"/>
        </w:rPr>
        <w:commentReference w:id="109"/>
      </w:r>
      <w:del w:id="110" w:author="Ku, Chu-Chang" w:date="2023-03-06T14:46:00Z">
        <w:r w:rsidR="004D4929" w:rsidDel="6C60BFCD">
          <w:delText xml:space="preserve">), </w:delText>
        </w:r>
      </w:del>
      <w:del w:id="111" w:author="Ku, Chu-Chang" w:date="2023-03-06T13:54:00Z">
        <w:r w:rsidR="004D4929" w:rsidDel="004D4929">
          <w:delText xml:space="preserve">an approach that estimates an appropriate proposal distribution using the covariance structure of already-drawn samples. </w:delText>
        </w:r>
      </w:del>
      <w:del w:id="112" w:author="Ku, Chu-Chang" w:date="2023-03-06T14:46:00Z">
        <w:r w:rsidR="004D4929" w:rsidDel="6C60BFCD">
          <w:delText xml:space="preserve">We conducted each MCMC for 100,000 iterations. After discarding the ‘burn-in’ and taking every 50th sample, we drew 250 samples from the posterior distribution. </w:delText>
        </w:r>
      </w:del>
      <w:r>
        <w:t>We computed all model projections on the basis of these samples, estimating central values as the median estimate, and the 95% Bayesian credible interval as the range between 2.5th and 97.5th percentiles.</w:t>
      </w:r>
    </w:p>
    <w:p w14:paraId="30C790D1" w14:textId="77777777" w:rsidR="004D4929" w:rsidRDefault="004D4929" w:rsidP="004D4929"/>
    <w:p w14:paraId="730B752B" w14:textId="1417D241" w:rsidR="004D4929" w:rsidRDefault="004D4929" w:rsidP="004D4929">
      <w:r>
        <w:t xml:space="preserve">Next, to capture the effects of COVID disruptions, we used the same approach to that currently employed by WHO, for estimates of TB burden in the wake of these disruptions: we adjusted the </w:t>
      </w:r>
      <w:del w:id="113" w:author="Ku, Chu-Chang" w:date="2023-03-06T16:54:00Z">
        <w:r w:rsidDel="000112C3">
          <w:delText>careseeking</w:delText>
        </w:r>
      </w:del>
      <w:ins w:id="114" w:author="Ku, Chu-Chang" w:date="2023-03-06T16:54:00Z">
        <w:r w:rsidR="000112C3">
          <w:t>care seeking</w:t>
        </w:r>
      </w:ins>
      <w:r>
        <w:t xml:space="preserve"> rate in order to match the quarterly notifications in each country, assuming that any drop in notifications, relative to 2019, were attributable to inaccessibility of TB services. Finally, we simulated all interventions assuming that they are initiated in 2023, scaled up over the subsequent three years, and sustained thereafter.</w:t>
      </w:r>
      <w:r w:rsidR="004B1BF4">
        <w:t xml:space="preserve"> Figure S1 shows the resulting trajectories for incidence and mortality, under each intervention scenario.</w:t>
      </w:r>
    </w:p>
    <w:p w14:paraId="2977F2FE" w14:textId="77777777" w:rsidR="004B1BF4" w:rsidRDefault="004B1BF4"/>
    <w:p w14:paraId="3FBF4D9F" w14:textId="54E5291B" w:rsidR="00401A8A" w:rsidRDefault="00401A8A">
      <w:pPr>
        <w:rPr>
          <w:ins w:id="115" w:author="Ku, Chu-Chang" w:date="2023-03-06T17:08:00Z"/>
        </w:rPr>
      </w:pPr>
    </w:p>
    <w:p w14:paraId="2D954154" w14:textId="0C37F870" w:rsidR="004E63FE" w:rsidRPr="004E63FE" w:rsidRDefault="004E63FE">
      <w:pPr>
        <w:rPr>
          <w:b/>
          <w:bCs/>
          <w:i/>
          <w:iCs/>
          <w:rPrChange w:id="116" w:author="Ku, Chu-Chang" w:date="2023-03-06T17:17:00Z">
            <w:rPr/>
          </w:rPrChange>
        </w:rPr>
      </w:pPr>
      <w:ins w:id="117" w:author="Ku, Chu-Chang" w:date="2023-03-06T17:08:00Z">
        <w:r w:rsidRPr="004E63FE">
          <w:rPr>
            <w:b/>
            <w:bCs/>
            <w:i/>
            <w:iCs/>
            <w:rPrChange w:id="118" w:author="Ku, Chu-Chang" w:date="2023-03-06T17:17:00Z">
              <w:rPr/>
            </w:rPrChange>
          </w:rPr>
          <w:t>Equations</w:t>
        </w:r>
      </w:ins>
    </w:p>
    <w:p w14:paraId="2695A395" w14:textId="77D64FE5" w:rsidR="00401A8A" w:rsidRDefault="00401A8A">
      <w:pPr>
        <w:rPr>
          <w:ins w:id="119" w:author="Ku, Chu-Chang" w:date="2023-03-06T17:08:00Z"/>
        </w:rPr>
      </w:pPr>
    </w:p>
    <w:p w14:paraId="73C3FBB3" w14:textId="0CCE1A35" w:rsidR="004E63FE" w:rsidRPr="004E63FE" w:rsidRDefault="004E63FE">
      <w:pPr>
        <w:rPr>
          <w:ins w:id="120" w:author="Ku, Chu-Chang" w:date="2023-03-06T17:08:00Z"/>
          <w:u w:val="single"/>
          <w:rPrChange w:id="121" w:author="Ku, Chu-Chang" w:date="2023-03-06T17:17:00Z">
            <w:rPr>
              <w:ins w:id="122" w:author="Ku, Chu-Chang" w:date="2023-03-06T17:08:00Z"/>
            </w:rPr>
          </w:rPrChange>
        </w:rPr>
      </w:pPr>
      <w:ins w:id="123" w:author="Ku, Chu-Chang" w:date="2023-03-06T17:08:00Z">
        <w:r w:rsidRPr="004E63FE">
          <w:rPr>
            <w:u w:val="single"/>
            <w:rPrChange w:id="124" w:author="Ku, Chu-Chang" w:date="2023-03-06T17:17:00Z">
              <w:rPr/>
            </w:rPrChange>
          </w:rPr>
          <w:t xml:space="preserve">Uninfected </w:t>
        </w:r>
      </w:ins>
    </w:p>
    <w:p w14:paraId="59D01C93" w14:textId="5E2CDFAB" w:rsidR="004E63FE" w:rsidRDefault="004E63FE">
      <w:pPr>
        <w:rPr>
          <w:ins w:id="125" w:author="Ku, Chu-Chang" w:date="2023-03-06T17:08:00Z"/>
        </w:rPr>
      </w:pPr>
    </w:p>
    <w:p w14:paraId="7A8D8340" w14:textId="6CC0B951" w:rsidR="004E63FE" w:rsidRPr="004E63FE" w:rsidRDefault="004E63FE">
      <w:pPr>
        <w:rPr>
          <w:ins w:id="126" w:author="Ku, Chu-Chang" w:date="2023-03-06T17:16:00Z"/>
          <w:rFonts w:eastAsiaTheme="minorEastAsia"/>
        </w:rPr>
      </w:pPr>
      <m:oMathPara>
        <m:oMath>
          <m:f>
            <m:fPr>
              <m:ctrlPr>
                <w:ins w:id="127" w:author="Ku, Chu-Chang" w:date="2023-03-06T17:09:00Z">
                  <w:rPr>
                    <w:rFonts w:ascii="Cambria Math" w:eastAsiaTheme="minorHAnsi" w:hAnsi="Cambria Math"/>
                    <w:i/>
                  </w:rPr>
                </w:ins>
              </m:ctrlPr>
            </m:fPr>
            <m:num>
              <m:r>
                <w:ins w:id="128" w:author="Ku, Chu-Chang" w:date="2023-03-06T17:09:00Z">
                  <w:rPr>
                    <w:rFonts w:ascii="Cambria Math" w:eastAsiaTheme="minorHAnsi" w:hAnsi="Cambria Math"/>
                  </w:rPr>
                  <m:t>d</m:t>
                </w:ins>
              </m:r>
              <m:r>
                <w:ins w:id="129" w:author="Ku, Chu-Chang" w:date="2023-03-06T17:09:00Z">
                  <w:rPr>
                    <w:rFonts w:ascii="Cambria Math" w:hAnsi="Cambria Math"/>
                  </w:rPr>
                  <m:t>U</m:t>
                </w:ins>
              </m:r>
            </m:num>
            <m:den>
              <m:r>
                <w:ins w:id="130" w:author="Ku, Chu-Chang" w:date="2023-03-06T17:09:00Z">
                  <w:rPr>
                    <w:rFonts w:ascii="Cambria Math" w:eastAsiaTheme="minorHAnsi" w:hAnsi="Cambria Math"/>
                  </w:rPr>
                  <m:t>d</m:t>
                </w:ins>
              </m:r>
              <m:r>
                <w:ins w:id="131" w:author="Ku, Chu-Chang" w:date="2023-03-06T17:09:00Z">
                  <w:rPr>
                    <w:rFonts w:ascii="Cambria Math" w:hAnsi="Cambria Math"/>
                  </w:rPr>
                  <m:t>t</m:t>
                </w:ins>
              </m:r>
            </m:den>
          </m:f>
          <m:r>
            <w:ins w:id="132" w:author="Ku, Chu-Chang" w:date="2023-03-06T17:09:00Z">
              <w:rPr>
                <w:rFonts w:ascii="Cambria Math" w:hAnsi="Cambria Math"/>
              </w:rPr>
              <m:t>=</m:t>
            </w:ins>
          </m:r>
          <m:r>
            <w:ins w:id="133" w:author="Ku, Chu-Chang" w:date="2023-03-06T17:14:00Z">
              <w:rPr>
                <w:rFonts w:ascii="Cambria Math" w:hAnsi="Cambria Math"/>
              </w:rPr>
              <m:t>gN+deat</m:t>
            </w:ins>
          </m:r>
          <m:r>
            <w:ins w:id="134" w:author="Ku, Chu-Chang" w:date="2023-03-06T17:16:00Z">
              <w:rPr>
                <w:rFonts w:ascii="Cambria Math" w:hAnsi="Cambria Math"/>
              </w:rPr>
              <m:t>hs</m:t>
            </w:ins>
          </m:r>
          <m:r>
            <w:ins w:id="135" w:author="Ku, Chu-Chang" w:date="2023-03-06T17:15:00Z">
              <w:rPr>
                <w:rFonts w:ascii="Cambria Math" w:hAnsi="Cambria Math"/>
              </w:rPr>
              <m:t>-</m:t>
            </w:ins>
          </m:r>
          <m:sSub>
            <m:sSubPr>
              <m:ctrlPr>
                <w:ins w:id="136" w:author="Ku, Chu-Chang" w:date="2023-03-06T17:15:00Z">
                  <w:rPr>
                    <w:rFonts w:ascii="Cambria Math" w:hAnsi="Cambria Math"/>
                    <w:i/>
                  </w:rPr>
                </w:ins>
              </m:ctrlPr>
            </m:sSubPr>
            <m:e>
              <m:r>
                <w:ins w:id="137" w:author="Ku, Chu-Chang" w:date="2023-03-06T17:15:00Z">
                  <w:rPr>
                    <w:rFonts w:ascii="Cambria Math" w:hAnsi="Cambria Math"/>
                  </w:rPr>
                  <m:t>μ</m:t>
                </w:ins>
              </m:r>
            </m:e>
            <m:sub>
              <m:r>
                <w:ins w:id="138" w:author="Ku, Chu-Chang" w:date="2023-03-06T17:15:00Z">
                  <w:rPr>
                    <w:rFonts w:ascii="Cambria Math" w:hAnsi="Cambria Math"/>
                  </w:rPr>
                  <m:t>0</m:t>
                </w:ins>
              </m:r>
            </m:sub>
          </m:sSub>
          <m:r>
            <w:ins w:id="139" w:author="Ku, Chu-Chang" w:date="2023-03-06T17:15:00Z">
              <w:rPr>
                <w:rFonts w:ascii="Cambria Math" w:hAnsi="Cambria Math"/>
              </w:rPr>
              <m:t>U-λU+</m:t>
            </w:ins>
          </m:r>
          <m:sSub>
            <m:sSubPr>
              <m:ctrlPr>
                <w:ins w:id="140" w:author="Ku, Chu-Chang" w:date="2023-03-06T17:35:00Z">
                  <w:rPr>
                    <w:rFonts w:ascii="Cambria Math" w:hAnsi="Cambria Math"/>
                    <w:i/>
                  </w:rPr>
                </w:ins>
              </m:ctrlPr>
            </m:sSubPr>
            <m:e>
              <m:r>
                <w:ins w:id="141" w:author="Ku, Chu-Chang" w:date="2023-03-06T17:15:00Z">
                  <w:rPr>
                    <w:rFonts w:ascii="Cambria Math" w:hAnsi="Cambria Math"/>
                  </w:rPr>
                  <m:t>ν</m:t>
                </w:ins>
              </m:r>
            </m:e>
            <m:sub>
              <m:r>
                <w:ins w:id="142" w:author="Ku, Chu-Chang" w:date="2023-03-06T17:35:00Z">
                  <w:rPr>
                    <w:rFonts w:ascii="Cambria Math" w:hAnsi="Cambria Math"/>
                  </w:rPr>
                  <m:t>c</m:t>
                </w:ins>
              </m:r>
            </m:sub>
          </m:sSub>
          <m:r>
            <w:ins w:id="143" w:author="Ku, Chu-Chang" w:date="2023-03-06T17:16:00Z">
              <w:rPr>
                <w:rFonts w:ascii="Cambria Math" w:hAnsi="Cambria Math"/>
              </w:rPr>
              <m:t>(</m:t>
            </w:ins>
          </m:r>
          <m:sSub>
            <m:sSubPr>
              <m:ctrlPr>
                <w:ins w:id="144" w:author="Ku, Chu-Chang" w:date="2023-03-06T17:15:00Z">
                  <w:rPr>
                    <w:rFonts w:ascii="Cambria Math" w:hAnsi="Cambria Math"/>
                    <w:i/>
                  </w:rPr>
                </w:ins>
              </m:ctrlPr>
            </m:sSubPr>
            <m:e>
              <m:r>
                <w:ins w:id="145" w:author="Ku, Chu-Chang" w:date="2023-03-06T17:15:00Z">
                  <w:rPr>
                    <w:rFonts w:ascii="Cambria Math" w:hAnsi="Cambria Math"/>
                  </w:rPr>
                  <m:t>L</m:t>
                </w:ins>
              </m:r>
            </m:e>
            <m:sub>
              <m:r>
                <w:ins w:id="146" w:author="Ku, Chu-Chang" w:date="2023-03-06T17:15:00Z">
                  <w:rPr>
                    <w:rFonts w:ascii="Cambria Math" w:hAnsi="Cambria Math"/>
                  </w:rPr>
                  <m:t>s</m:t>
                </w:ins>
              </m:r>
            </m:sub>
          </m:sSub>
          <m:r>
            <w:ins w:id="147" w:author="Ku, Chu-Chang" w:date="2023-03-06T17:16:00Z">
              <w:rPr>
                <w:rFonts w:ascii="Cambria Math" w:hAnsi="Cambria Math"/>
              </w:rPr>
              <m:t>+</m:t>
            </w:ins>
          </m:r>
          <m:sSub>
            <m:sSubPr>
              <m:ctrlPr>
                <w:ins w:id="148" w:author="Ku, Chu-Chang" w:date="2023-03-06T17:16:00Z">
                  <w:rPr>
                    <w:rFonts w:ascii="Cambria Math" w:hAnsi="Cambria Math"/>
                    <w:i/>
                  </w:rPr>
                </w:ins>
              </m:ctrlPr>
            </m:sSubPr>
            <m:e>
              <m:r>
                <w:ins w:id="149" w:author="Ku, Chu-Chang" w:date="2023-03-06T17:16:00Z">
                  <w:rPr>
                    <w:rFonts w:ascii="Cambria Math" w:hAnsi="Cambria Math"/>
                  </w:rPr>
                  <m:t>R</m:t>
                </w:ins>
              </m:r>
            </m:e>
            <m:sub>
              <m:r>
                <w:ins w:id="150" w:author="Ku, Chu-Chang" w:date="2023-03-06T17:16:00Z">
                  <w:rPr>
                    <w:rFonts w:ascii="Cambria Math" w:hAnsi="Cambria Math"/>
                  </w:rPr>
                  <m:t>s</m:t>
                </w:ins>
              </m:r>
            </m:sub>
          </m:sSub>
          <m:r>
            <w:ins w:id="151" w:author="Ku, Chu-Chang" w:date="2023-03-06T17:16:00Z">
              <w:rPr>
                <w:rFonts w:ascii="Cambria Math" w:hAnsi="Cambria Math"/>
              </w:rPr>
              <m:t>)</m:t>
            </w:ins>
          </m:r>
        </m:oMath>
      </m:oMathPara>
    </w:p>
    <w:p w14:paraId="68C642D7" w14:textId="0EF038F6" w:rsidR="004E63FE" w:rsidRDefault="004E63FE">
      <w:pPr>
        <w:rPr>
          <w:ins w:id="152" w:author="Ku, Chu-Chang" w:date="2023-03-06T17:17:00Z"/>
          <w:rFonts w:eastAsiaTheme="minorEastAsia"/>
        </w:rPr>
      </w:pPr>
      <w:ins w:id="153" w:author="Ku, Chu-Chang" w:date="2023-03-06T17:16:00Z">
        <w:r>
          <w:rPr>
            <w:rFonts w:eastAsiaTheme="minorEastAsia"/>
          </w:rPr>
          <w:t>, where deaths include all types of causes</w:t>
        </w:r>
      </w:ins>
      <w:ins w:id="154" w:author="Ku, Chu-Chang" w:date="2023-03-06T17:44:00Z">
        <w:r w:rsidR="00515B5F">
          <w:rPr>
            <w:rFonts w:eastAsiaTheme="minorEastAsia"/>
          </w:rPr>
          <w:t xml:space="preserve"> (</w:t>
        </w:r>
      </w:ins>
      <w:ins w:id="155" w:author="Ku, Chu-Chang" w:date="2023-03-06T17:45:00Z">
        <w:r w:rsidR="00515B5F">
          <w:rPr>
            <w:rFonts w:eastAsiaTheme="minorEastAsia"/>
          </w:rPr>
          <w:t xml:space="preserve">all terms with </w:t>
        </w:r>
      </w:ins>
      <m:oMath>
        <m:sSub>
          <m:sSubPr>
            <m:ctrlPr>
              <w:ins w:id="156" w:author="Ku, Chu-Chang" w:date="2023-03-06T17:45:00Z">
                <w:rPr>
                  <w:rFonts w:ascii="Cambria Math" w:hAnsi="Cambria Math"/>
                  <w:i/>
                </w:rPr>
              </w:ins>
            </m:ctrlPr>
          </m:sSubPr>
          <m:e>
            <m:r>
              <w:ins w:id="157" w:author="Ku, Chu-Chang" w:date="2023-03-06T17:45:00Z">
                <w:rPr>
                  <w:rFonts w:ascii="Cambria Math" w:hAnsi="Cambria Math"/>
                </w:rPr>
                <m:t>μ</m:t>
              </w:ins>
            </m:r>
          </m:e>
          <m:sub>
            <m:r>
              <w:ins w:id="158" w:author="Ku, Chu-Chang" w:date="2023-03-06T17:45:00Z">
                <w:rPr>
                  <w:rFonts w:ascii="Cambria Math" w:hAnsi="Cambria Math"/>
                </w:rPr>
                <m:t>0</m:t>
              </w:ins>
            </m:r>
          </m:sub>
        </m:sSub>
        <m:r>
          <w:ins w:id="159" w:author="Ku, Chu-Chang" w:date="2023-03-06T17:45:00Z">
            <w:rPr>
              <w:rFonts w:ascii="Cambria Math" w:hAnsi="Cambria Math"/>
            </w:rPr>
            <m:t xml:space="preserve">, </m:t>
          </w:ins>
        </m:r>
        <m:sSub>
          <m:sSubPr>
            <m:ctrlPr>
              <w:ins w:id="160" w:author="Ku, Chu-Chang" w:date="2023-03-06T17:45:00Z">
                <w:rPr>
                  <w:rFonts w:ascii="Cambria Math" w:hAnsi="Cambria Math"/>
                  <w:i/>
                </w:rPr>
              </w:ins>
            </m:ctrlPr>
          </m:sSubPr>
          <m:e>
            <m:r>
              <w:ins w:id="161" w:author="Ku, Chu-Chang" w:date="2023-03-06T17:45:00Z">
                <w:rPr>
                  <w:rFonts w:ascii="Cambria Math" w:hAnsi="Cambria Math"/>
                </w:rPr>
                <m:t>μ</m:t>
              </w:ins>
            </m:r>
          </m:e>
          <m:sub>
            <m:r>
              <w:ins w:id="162" w:author="Ku, Chu-Chang" w:date="2023-03-06T17:45:00Z">
                <w:rPr>
                  <w:rFonts w:ascii="Cambria Math" w:hAnsi="Cambria Math"/>
                </w:rPr>
                <m:t>tb</m:t>
              </w:ins>
            </m:r>
          </m:sub>
        </m:sSub>
        <m:r>
          <w:ins w:id="163" w:author="Ku, Chu-Chang" w:date="2023-03-06T17:45:00Z">
            <w:rPr>
              <w:rFonts w:ascii="Cambria Math" w:hAnsi="Cambria Math"/>
            </w:rPr>
            <m:t>,</m:t>
          </w:ins>
        </m:r>
        <m:sSub>
          <m:sSubPr>
            <m:ctrlPr>
              <w:ins w:id="164" w:author="Ku, Chu-Chang" w:date="2023-03-06T17:45:00Z">
                <w:rPr>
                  <w:rFonts w:ascii="Cambria Math" w:hAnsi="Cambria Math"/>
                  <w:i/>
                </w:rPr>
              </w:ins>
            </m:ctrlPr>
          </m:sSubPr>
          <m:e>
            <m:r>
              <w:ins w:id="165" w:author="Ku, Chu-Chang" w:date="2023-03-06T17:45:00Z">
                <w:rPr>
                  <w:rFonts w:ascii="Cambria Math" w:hAnsi="Cambria Math"/>
                </w:rPr>
                <m:t>μ</m:t>
              </w:ins>
            </m:r>
          </m:e>
          <m:sub>
            <m:r>
              <w:ins w:id="166" w:author="Ku, Chu-Chang" w:date="2023-03-06T17:45:00Z">
                <w:rPr>
                  <w:rFonts w:ascii="Cambria Math" w:hAnsi="Cambria Math"/>
                </w:rPr>
                <m:t>tx</m:t>
              </w:ins>
            </m:r>
          </m:sub>
        </m:sSub>
      </m:oMath>
      <w:ins w:id="167" w:author="Ku, Chu-Chang" w:date="2023-03-06T17:44:00Z">
        <w:r w:rsidR="00515B5F">
          <w:rPr>
            <w:rFonts w:eastAsiaTheme="minorEastAsia"/>
          </w:rPr>
          <w:t>)</w:t>
        </w:r>
      </w:ins>
      <w:ins w:id="168" w:author="Ku, Chu-Chang" w:date="2023-03-06T17:16:00Z">
        <w:r>
          <w:rPr>
            <w:rFonts w:eastAsiaTheme="minorEastAsia"/>
          </w:rPr>
          <w:t>.</w:t>
        </w:r>
      </w:ins>
    </w:p>
    <w:p w14:paraId="2AA18E32" w14:textId="174290B8" w:rsidR="004E63FE" w:rsidRDefault="004E63FE">
      <w:pPr>
        <w:rPr>
          <w:ins w:id="169" w:author="Ku, Chu-Chang" w:date="2023-03-06T17:18:00Z"/>
          <w:rFonts w:eastAsiaTheme="minorEastAsia"/>
        </w:rPr>
      </w:pPr>
    </w:p>
    <w:p w14:paraId="6FB6AFCB" w14:textId="7B8D87B5" w:rsidR="004E63FE" w:rsidRPr="0078331E" w:rsidRDefault="004E63FE">
      <w:pPr>
        <w:rPr>
          <w:ins w:id="170" w:author="Ku, Chu-Chang" w:date="2023-03-06T17:18:00Z"/>
          <w:rFonts w:eastAsiaTheme="minorEastAsia"/>
          <w:u w:val="single"/>
          <w:rPrChange w:id="171" w:author="Ku, Chu-Chang" w:date="2023-03-06T17:33:00Z">
            <w:rPr>
              <w:ins w:id="172" w:author="Ku, Chu-Chang" w:date="2023-03-06T17:18:00Z"/>
              <w:rFonts w:eastAsiaTheme="minorEastAsia"/>
            </w:rPr>
          </w:rPrChange>
        </w:rPr>
      </w:pPr>
      <w:ins w:id="173" w:author="Ku, Chu-Chang" w:date="2023-03-06T17:18:00Z">
        <w:r w:rsidRPr="0078331E">
          <w:rPr>
            <w:rFonts w:eastAsiaTheme="minorEastAsia"/>
            <w:u w:val="single"/>
            <w:rPrChange w:id="174" w:author="Ku, Chu-Chang" w:date="2023-03-06T17:33:00Z">
              <w:rPr>
                <w:rFonts w:eastAsiaTheme="minorEastAsia"/>
              </w:rPr>
            </w:rPrChange>
          </w:rPr>
          <w:t>Latent TB infection and the recovered</w:t>
        </w:r>
        <w:r w:rsidR="00EC63AB" w:rsidRPr="0078331E">
          <w:rPr>
            <w:rFonts w:eastAsiaTheme="minorEastAsia"/>
            <w:u w:val="single"/>
            <w:rPrChange w:id="175" w:author="Ku, Chu-Chang" w:date="2023-03-06T17:33:00Z">
              <w:rPr>
                <w:rFonts w:eastAsiaTheme="minorEastAsia"/>
              </w:rPr>
            </w:rPrChange>
          </w:rPr>
          <w:t xml:space="preserve"> TB</w:t>
        </w:r>
      </w:ins>
    </w:p>
    <w:p w14:paraId="7F9C2722" w14:textId="49115C07" w:rsidR="00EC63AB" w:rsidRDefault="00EC63AB">
      <w:pPr>
        <w:rPr>
          <w:ins w:id="176" w:author="Ku, Chu-Chang" w:date="2023-03-06T17:18:00Z"/>
          <w:rFonts w:eastAsiaTheme="minorEastAsia"/>
        </w:rPr>
      </w:pPr>
    </w:p>
    <w:p w14:paraId="2D17C0CF" w14:textId="4A9685FC" w:rsidR="00EC63AB" w:rsidRPr="00EC63AB" w:rsidRDefault="00EC63AB" w:rsidP="00EC63AB">
      <w:pPr>
        <w:rPr>
          <w:ins w:id="177" w:author="Ku, Chu-Chang" w:date="2023-03-06T17:18:00Z"/>
          <w:rFonts w:eastAsiaTheme="minorEastAsia"/>
        </w:rPr>
      </w:pPr>
      <m:oMathPara>
        <m:oMath>
          <m:f>
            <m:fPr>
              <m:ctrlPr>
                <w:ins w:id="178" w:author="Ku, Chu-Chang" w:date="2023-03-06T17:18:00Z">
                  <w:rPr>
                    <w:rFonts w:ascii="Cambria Math" w:eastAsiaTheme="minorHAnsi" w:hAnsi="Cambria Math"/>
                    <w:i/>
                  </w:rPr>
                </w:ins>
              </m:ctrlPr>
            </m:fPr>
            <m:num>
              <m:r>
                <w:ins w:id="179" w:author="Ku, Chu-Chang" w:date="2023-03-06T17:18:00Z">
                  <w:rPr>
                    <w:rFonts w:ascii="Cambria Math" w:eastAsiaTheme="minorHAnsi" w:hAnsi="Cambria Math"/>
                  </w:rPr>
                  <m:t>d</m:t>
                </w:ins>
              </m:r>
              <m:sSub>
                <m:sSubPr>
                  <m:ctrlPr>
                    <w:ins w:id="180" w:author="Ku, Chu-Chang" w:date="2023-03-06T17:18:00Z">
                      <w:rPr>
                        <w:rFonts w:ascii="Cambria Math" w:hAnsi="Cambria Math"/>
                        <w:i/>
                      </w:rPr>
                    </w:ins>
                  </m:ctrlPr>
                </m:sSubPr>
                <m:e>
                  <m:r>
                    <w:ins w:id="181" w:author="Ku, Chu-Chang" w:date="2023-03-06T17:18:00Z">
                      <w:rPr>
                        <w:rFonts w:ascii="Cambria Math" w:hAnsi="Cambria Math"/>
                      </w:rPr>
                      <m:t>L</m:t>
                    </w:ins>
                  </m:r>
                </m:e>
                <m:sub>
                  <m:r>
                    <w:ins w:id="182" w:author="Ku, Chu-Chang" w:date="2023-03-06T17:20:00Z">
                      <w:rPr>
                        <w:rFonts w:ascii="Cambria Math" w:hAnsi="Cambria Math"/>
                      </w:rPr>
                      <m:t>F</m:t>
                    </w:ins>
                  </m:r>
                </m:sub>
              </m:sSub>
            </m:num>
            <m:den>
              <m:r>
                <w:ins w:id="183" w:author="Ku, Chu-Chang" w:date="2023-03-06T17:18:00Z">
                  <w:rPr>
                    <w:rFonts w:ascii="Cambria Math" w:eastAsiaTheme="minorHAnsi" w:hAnsi="Cambria Math"/>
                  </w:rPr>
                  <m:t>d</m:t>
                </w:ins>
              </m:r>
              <m:r>
                <w:ins w:id="184" w:author="Ku, Chu-Chang" w:date="2023-03-06T17:18:00Z">
                  <w:rPr>
                    <w:rFonts w:ascii="Cambria Math" w:hAnsi="Cambria Math"/>
                  </w:rPr>
                  <m:t>t</m:t>
                </w:ins>
              </m:r>
            </m:den>
          </m:f>
          <m:r>
            <w:ins w:id="185" w:author="Ku, Chu-Chang" w:date="2023-03-06T17:18:00Z">
              <w:rPr>
                <w:rFonts w:ascii="Cambria Math" w:hAnsi="Cambria Math"/>
              </w:rPr>
              <m:t>=</m:t>
            </w:ins>
          </m:r>
          <m:r>
            <w:ins w:id="186" w:author="Ku, Chu-Chang" w:date="2023-03-06T17:19:00Z">
              <w:rPr>
                <w:rFonts w:ascii="Cambria Math" w:hAnsi="Cambria Math"/>
              </w:rPr>
              <m:t>λ</m:t>
            </w:ins>
          </m:r>
          <m:d>
            <m:dPr>
              <m:ctrlPr>
                <w:ins w:id="187" w:author="Ku, Chu-Chang" w:date="2023-03-06T17:19:00Z">
                  <w:rPr>
                    <w:rFonts w:ascii="Cambria Math" w:hAnsi="Cambria Math"/>
                    <w:i/>
                  </w:rPr>
                </w:ins>
              </m:ctrlPr>
            </m:dPr>
            <m:e>
              <m:r>
                <w:ins w:id="188" w:author="Ku, Chu-Chang" w:date="2023-03-06T17:19:00Z">
                  <w:rPr>
                    <w:rFonts w:ascii="Cambria Math" w:hAnsi="Cambria Math"/>
                  </w:rPr>
                  <m:t>U+</m:t>
                </w:ins>
              </m:r>
              <m:d>
                <m:dPr>
                  <m:ctrlPr>
                    <w:ins w:id="189" w:author="Ku, Chu-Chang" w:date="2023-03-06T17:19:00Z">
                      <w:rPr>
                        <w:rFonts w:ascii="Cambria Math" w:hAnsi="Cambria Math"/>
                      </w:rPr>
                    </w:ins>
                  </m:ctrlPr>
                </m:dPr>
                <m:e>
                  <m:r>
                    <w:ins w:id="190" w:author="Ku, Chu-Chang" w:date="2023-03-06T17:19:00Z">
                      <m:rPr>
                        <m:sty m:val="p"/>
                      </m:rPr>
                      <w:rPr>
                        <w:rFonts w:ascii="Cambria Math" w:hAnsi="Cambria Math"/>
                      </w:rPr>
                      <m:t>1-π</m:t>
                    </w:ins>
                  </m:r>
                </m:e>
              </m:d>
              <m:d>
                <m:dPr>
                  <m:ctrlPr>
                    <w:ins w:id="191" w:author="Ku, Chu-Chang" w:date="2023-03-06T17:20:00Z">
                      <w:rPr>
                        <w:rFonts w:ascii="Cambria Math" w:hAnsi="Cambria Math"/>
                        <w:i/>
                      </w:rPr>
                    </w:ins>
                  </m:ctrlPr>
                </m:dPr>
                <m:e>
                  <m:sSub>
                    <m:sSubPr>
                      <m:ctrlPr>
                        <w:ins w:id="192" w:author="Ku, Chu-Chang" w:date="2023-03-06T17:20:00Z">
                          <w:rPr>
                            <w:rFonts w:ascii="Cambria Math" w:hAnsi="Cambria Math"/>
                            <w:i/>
                          </w:rPr>
                        </w:ins>
                      </m:ctrlPr>
                    </m:sSubPr>
                    <m:e>
                      <m:r>
                        <w:ins w:id="193" w:author="Ku, Chu-Chang" w:date="2023-03-06T17:20:00Z">
                          <w:rPr>
                            <w:rFonts w:ascii="Cambria Math" w:hAnsi="Cambria Math"/>
                          </w:rPr>
                          <m:t>L</m:t>
                        </w:ins>
                      </m:r>
                    </m:e>
                    <m:sub>
                      <m:r>
                        <w:ins w:id="194" w:author="Ku, Chu-Chang" w:date="2023-03-06T17:20:00Z">
                          <w:rPr>
                            <w:rFonts w:ascii="Cambria Math" w:hAnsi="Cambria Math"/>
                          </w:rPr>
                          <m:t>S</m:t>
                        </w:ins>
                      </m:r>
                    </m:sub>
                  </m:sSub>
                  <m:r>
                    <w:ins w:id="195" w:author="Ku, Chu-Chang" w:date="2023-03-06T17:20:00Z">
                      <w:rPr>
                        <w:rFonts w:ascii="Cambria Math" w:hAnsi="Cambria Math"/>
                      </w:rPr>
                      <m:t>+</m:t>
                    </w:ins>
                  </m:r>
                  <m:sSub>
                    <m:sSubPr>
                      <m:ctrlPr>
                        <w:ins w:id="196" w:author="Ku, Chu-Chang" w:date="2023-03-06T17:24:00Z">
                          <w:rPr>
                            <w:rFonts w:ascii="Cambria Math" w:hAnsi="Cambria Math"/>
                            <w:i/>
                          </w:rPr>
                        </w:ins>
                      </m:ctrlPr>
                    </m:sSubPr>
                    <m:e>
                      <m:r>
                        <w:ins w:id="197" w:author="Ku, Chu-Chang" w:date="2023-03-06T17:20:00Z">
                          <w:rPr>
                            <w:rFonts w:ascii="Cambria Math" w:hAnsi="Cambria Math"/>
                          </w:rPr>
                          <m:t>R</m:t>
                        </w:ins>
                      </m:r>
                    </m:e>
                    <m:sub>
                      <m:r>
                        <w:ins w:id="198" w:author="Ku, Chu-Chang" w:date="2023-03-06T17:24:00Z">
                          <w:rPr>
                            <w:rFonts w:ascii="Cambria Math" w:hAnsi="Cambria Math"/>
                          </w:rPr>
                          <m:t>D</m:t>
                        </w:ins>
                      </m:r>
                    </m:sub>
                  </m:sSub>
                  <m:r>
                    <w:ins w:id="199" w:author="Ku, Chu-Chang" w:date="2023-03-06T17:24:00Z">
                      <w:rPr>
                        <w:rFonts w:ascii="Cambria Math" w:hAnsi="Cambria Math"/>
                      </w:rPr>
                      <m:t>+</m:t>
                    </w:ins>
                  </m:r>
                  <m:sSub>
                    <m:sSubPr>
                      <m:ctrlPr>
                        <w:ins w:id="200" w:author="Ku, Chu-Chang" w:date="2023-03-06T17:24:00Z">
                          <w:rPr>
                            <w:rFonts w:ascii="Cambria Math" w:hAnsi="Cambria Math"/>
                            <w:i/>
                          </w:rPr>
                        </w:ins>
                      </m:ctrlPr>
                    </m:sSubPr>
                    <m:e>
                      <m:r>
                        <w:ins w:id="201" w:author="Ku, Chu-Chang" w:date="2023-03-06T17:24:00Z">
                          <w:rPr>
                            <w:rFonts w:ascii="Cambria Math" w:hAnsi="Cambria Math"/>
                          </w:rPr>
                          <m:t>R</m:t>
                        </w:ins>
                      </m:r>
                    </m:e>
                    <m:sub>
                      <m:r>
                        <w:ins w:id="202" w:author="Ku, Chu-Chang" w:date="2023-03-06T17:24:00Z">
                          <w:rPr>
                            <w:rFonts w:ascii="Cambria Math" w:hAnsi="Cambria Math"/>
                          </w:rPr>
                          <m:t>C</m:t>
                        </w:ins>
                      </m:r>
                    </m:sub>
                  </m:sSub>
                  <m:r>
                    <w:ins w:id="203" w:author="Ku, Chu-Chang" w:date="2023-03-06T17:24:00Z">
                      <w:rPr>
                        <w:rFonts w:ascii="Cambria Math" w:hAnsi="Cambria Math"/>
                      </w:rPr>
                      <m:t>+</m:t>
                    </w:ins>
                  </m:r>
                  <m:sSub>
                    <m:sSubPr>
                      <m:ctrlPr>
                        <w:ins w:id="204" w:author="Ku, Chu-Chang" w:date="2023-03-06T17:24:00Z">
                          <w:rPr>
                            <w:rFonts w:ascii="Cambria Math" w:hAnsi="Cambria Math"/>
                            <w:i/>
                          </w:rPr>
                        </w:ins>
                      </m:ctrlPr>
                    </m:sSubPr>
                    <m:e>
                      <m:r>
                        <w:ins w:id="205" w:author="Ku, Chu-Chang" w:date="2023-03-06T17:24:00Z">
                          <w:rPr>
                            <w:rFonts w:ascii="Cambria Math" w:hAnsi="Cambria Math"/>
                          </w:rPr>
                          <m:t>R</m:t>
                        </w:ins>
                      </m:r>
                    </m:e>
                    <m:sub>
                      <m:r>
                        <w:ins w:id="206" w:author="Ku, Chu-Chang" w:date="2023-03-06T17:24:00Z">
                          <w:rPr>
                            <w:rFonts w:ascii="Cambria Math" w:hAnsi="Cambria Math"/>
                          </w:rPr>
                          <m:t>S</m:t>
                        </w:ins>
                      </m:r>
                    </m:sub>
                  </m:sSub>
                </m:e>
              </m:d>
            </m:e>
          </m:d>
          <m:r>
            <w:ins w:id="207" w:author="Ku, Chu-Chang" w:date="2023-03-06T17:21:00Z">
              <w:rPr>
                <w:rFonts w:ascii="Cambria Math" w:hAnsi="Cambria Math"/>
              </w:rPr>
              <m:t>-</m:t>
            </w:ins>
          </m:r>
          <m:r>
            <w:ins w:id="208" w:author="Ku, Chu-Chang" w:date="2023-03-06T17:26:00Z">
              <w:rPr>
                <w:rFonts w:ascii="Cambria Math" w:hAnsi="Cambria Math"/>
              </w:rPr>
              <m:t>(</m:t>
            </w:ins>
          </m:r>
          <m:sSub>
            <m:sSubPr>
              <m:ctrlPr>
                <w:ins w:id="209" w:author="Ku, Chu-Chang" w:date="2023-03-06T17:26:00Z">
                  <w:rPr>
                    <w:rFonts w:ascii="Cambria Math" w:hAnsi="Cambria Math"/>
                    <w:i/>
                  </w:rPr>
                </w:ins>
              </m:ctrlPr>
            </m:sSubPr>
            <m:e>
              <m:r>
                <w:ins w:id="210" w:author="Ku, Chu-Chang" w:date="2023-03-06T17:26:00Z">
                  <w:rPr>
                    <w:rFonts w:ascii="Cambria Math" w:hAnsi="Cambria Math"/>
                  </w:rPr>
                  <m:t>γ</m:t>
                </w:ins>
              </m:r>
            </m:e>
            <m:sub>
              <m:r>
                <w:ins w:id="211" w:author="Ku, Chu-Chang" w:date="2023-03-06T17:26:00Z">
                  <w:rPr>
                    <w:rFonts w:ascii="Cambria Math" w:hAnsi="Cambria Math"/>
                  </w:rPr>
                  <m:t>pri</m:t>
                </w:ins>
              </m:r>
            </m:sub>
          </m:sSub>
          <m:r>
            <w:ins w:id="212" w:author="Ku, Chu-Chang" w:date="2023-03-06T17:26:00Z">
              <w:rPr>
                <w:rFonts w:ascii="Cambria Math" w:hAnsi="Cambria Math"/>
              </w:rPr>
              <m:t>+</m:t>
            </w:ins>
          </m:r>
          <m:r>
            <w:ins w:id="213" w:author="Ku, Chu-Chang" w:date="2023-03-06T17:21:00Z">
              <w:rPr>
                <w:rFonts w:ascii="Cambria Math" w:hAnsi="Cambria Math"/>
              </w:rPr>
              <m:t>η</m:t>
            </w:ins>
          </m:r>
          <m:r>
            <w:ins w:id="214" w:author="Ku, Chu-Chang" w:date="2023-03-06T17:26:00Z">
              <w:rPr>
                <w:rFonts w:ascii="Cambria Math" w:hAnsi="Cambria Math"/>
              </w:rPr>
              <m:t>+</m:t>
            </w:ins>
          </m:r>
          <m:sSub>
            <m:sSubPr>
              <m:ctrlPr>
                <w:ins w:id="215" w:author="Ku, Chu-Chang" w:date="2023-03-06T17:26:00Z">
                  <w:rPr>
                    <w:rFonts w:ascii="Cambria Math" w:hAnsi="Cambria Math"/>
                    <w:i/>
                  </w:rPr>
                </w:ins>
              </m:ctrlPr>
            </m:sSubPr>
            <m:e>
              <m:r>
                <w:ins w:id="216" w:author="Ku, Chu-Chang" w:date="2023-03-06T17:26:00Z">
                  <w:rPr>
                    <w:rFonts w:ascii="Cambria Math" w:hAnsi="Cambria Math"/>
                  </w:rPr>
                  <m:t>μ</m:t>
                </w:ins>
              </m:r>
            </m:e>
            <m:sub>
              <m:r>
                <w:ins w:id="217" w:author="Ku, Chu-Chang" w:date="2023-03-06T17:26:00Z">
                  <w:rPr>
                    <w:rFonts w:ascii="Cambria Math" w:hAnsi="Cambria Math"/>
                  </w:rPr>
                  <m:t>0</m:t>
                </w:ins>
              </m:r>
            </m:sub>
          </m:sSub>
          <m:r>
            <w:ins w:id="218" w:author="Ku, Chu-Chang" w:date="2023-03-06T17:26:00Z">
              <w:rPr>
                <w:rFonts w:ascii="Cambria Math" w:hAnsi="Cambria Math"/>
              </w:rPr>
              <m:t>)</m:t>
            </w:ins>
          </m:r>
          <m:sSub>
            <m:sSubPr>
              <m:ctrlPr>
                <w:ins w:id="219" w:author="Ku, Chu-Chang" w:date="2023-03-06T17:22:00Z">
                  <w:rPr>
                    <w:rFonts w:ascii="Cambria Math" w:hAnsi="Cambria Math"/>
                    <w:i/>
                  </w:rPr>
                </w:ins>
              </m:ctrlPr>
            </m:sSubPr>
            <m:e>
              <m:r>
                <w:ins w:id="220" w:author="Ku, Chu-Chang" w:date="2023-03-06T17:21:00Z">
                  <w:rPr>
                    <w:rFonts w:ascii="Cambria Math" w:hAnsi="Cambria Math"/>
                  </w:rPr>
                  <m:t>L</m:t>
                </w:ins>
              </m:r>
            </m:e>
            <m:sub>
              <m:r>
                <w:ins w:id="221" w:author="Ku, Chu-Chang" w:date="2023-03-06T17:22:00Z">
                  <w:rPr>
                    <w:rFonts w:ascii="Cambria Math" w:hAnsi="Cambria Math"/>
                  </w:rPr>
                  <m:t>F</m:t>
                </w:ins>
              </m:r>
            </m:sub>
          </m:sSub>
        </m:oMath>
      </m:oMathPara>
    </w:p>
    <w:p w14:paraId="10C1FED8" w14:textId="11B45B9D" w:rsidR="00EC63AB" w:rsidRPr="0057111E" w:rsidRDefault="00EC63AB" w:rsidP="00EC63AB">
      <w:pPr>
        <w:rPr>
          <w:ins w:id="222" w:author="Ku, Chu-Chang" w:date="2023-03-06T17:22:00Z"/>
          <w:rFonts w:eastAsiaTheme="minorEastAsia"/>
        </w:rPr>
      </w:pPr>
      <m:oMathPara>
        <m:oMath>
          <m:f>
            <m:fPr>
              <m:ctrlPr>
                <w:ins w:id="223" w:author="Ku, Chu-Chang" w:date="2023-03-06T17:22:00Z">
                  <w:rPr>
                    <w:rFonts w:ascii="Cambria Math" w:eastAsiaTheme="minorHAnsi" w:hAnsi="Cambria Math"/>
                    <w:i/>
                  </w:rPr>
                </w:ins>
              </m:ctrlPr>
            </m:fPr>
            <m:num>
              <m:r>
                <w:ins w:id="224" w:author="Ku, Chu-Chang" w:date="2023-03-06T17:22:00Z">
                  <w:rPr>
                    <w:rFonts w:ascii="Cambria Math" w:eastAsiaTheme="minorHAnsi" w:hAnsi="Cambria Math"/>
                  </w:rPr>
                  <m:t>d</m:t>
                </w:ins>
              </m:r>
              <m:sSub>
                <m:sSubPr>
                  <m:ctrlPr>
                    <w:ins w:id="225" w:author="Ku, Chu-Chang" w:date="2023-03-06T17:22:00Z">
                      <w:rPr>
                        <w:rFonts w:ascii="Cambria Math" w:hAnsi="Cambria Math"/>
                        <w:i/>
                      </w:rPr>
                    </w:ins>
                  </m:ctrlPr>
                </m:sSubPr>
                <m:e>
                  <m:r>
                    <w:ins w:id="226" w:author="Ku, Chu-Chang" w:date="2023-03-06T17:22:00Z">
                      <w:rPr>
                        <w:rFonts w:ascii="Cambria Math" w:hAnsi="Cambria Math"/>
                      </w:rPr>
                      <m:t>L</m:t>
                    </w:ins>
                  </m:r>
                </m:e>
                <m:sub>
                  <m:r>
                    <w:ins w:id="227" w:author="Ku, Chu-Chang" w:date="2023-03-06T17:22:00Z">
                      <w:rPr>
                        <w:rFonts w:ascii="Cambria Math" w:hAnsi="Cambria Math"/>
                      </w:rPr>
                      <m:t>S</m:t>
                    </w:ins>
                  </m:r>
                </m:sub>
              </m:sSub>
            </m:num>
            <m:den>
              <m:r>
                <w:ins w:id="228" w:author="Ku, Chu-Chang" w:date="2023-03-06T17:22:00Z">
                  <w:rPr>
                    <w:rFonts w:ascii="Cambria Math" w:eastAsiaTheme="minorHAnsi" w:hAnsi="Cambria Math"/>
                  </w:rPr>
                  <m:t>d</m:t>
                </w:ins>
              </m:r>
              <m:r>
                <w:ins w:id="229" w:author="Ku, Chu-Chang" w:date="2023-03-06T17:22:00Z">
                  <w:rPr>
                    <w:rFonts w:ascii="Cambria Math" w:hAnsi="Cambria Math"/>
                  </w:rPr>
                  <m:t>t</m:t>
                </w:ins>
              </m:r>
            </m:den>
          </m:f>
          <m:r>
            <w:ins w:id="230" w:author="Ku, Chu-Chang" w:date="2023-03-06T17:22:00Z">
              <w:rPr>
                <w:rFonts w:ascii="Cambria Math" w:hAnsi="Cambria Math"/>
              </w:rPr>
              <m:t>=</m:t>
            </w:ins>
          </m:r>
          <m:r>
            <w:ins w:id="231" w:author="Ku, Chu-Chang" w:date="2023-03-06T17:26:00Z">
              <w:rPr>
                <w:rFonts w:ascii="Cambria Math" w:hAnsi="Cambria Math"/>
              </w:rPr>
              <m:t>η</m:t>
            </w:ins>
          </m:r>
          <m:sSub>
            <m:sSubPr>
              <m:ctrlPr>
                <w:ins w:id="232" w:author="Ku, Chu-Chang" w:date="2023-03-06T17:26:00Z">
                  <w:rPr>
                    <w:rFonts w:ascii="Cambria Math" w:hAnsi="Cambria Math"/>
                    <w:i/>
                  </w:rPr>
                </w:ins>
              </m:ctrlPr>
            </m:sSubPr>
            <m:e>
              <m:r>
                <w:ins w:id="233" w:author="Ku, Chu-Chang" w:date="2023-03-06T17:26:00Z">
                  <w:rPr>
                    <w:rFonts w:ascii="Cambria Math" w:hAnsi="Cambria Math"/>
                  </w:rPr>
                  <m:t>L</m:t>
                </w:ins>
              </m:r>
            </m:e>
            <m:sub>
              <m:r>
                <w:ins w:id="234" w:author="Ku, Chu-Chang" w:date="2023-03-06T17:26:00Z">
                  <w:rPr>
                    <w:rFonts w:ascii="Cambria Math" w:hAnsi="Cambria Math"/>
                  </w:rPr>
                  <m:t>F</m:t>
                </w:ins>
              </m:r>
            </m:sub>
          </m:sSub>
          <m:r>
            <w:ins w:id="235" w:author="Ku, Chu-Chang" w:date="2023-03-06T17:26:00Z">
              <w:rPr>
                <w:rFonts w:ascii="Cambria Math" w:hAnsi="Cambria Math"/>
              </w:rPr>
              <m:t>-(</m:t>
            </w:ins>
          </m:r>
          <m:sSub>
            <m:sSubPr>
              <m:ctrlPr>
                <w:ins w:id="236" w:author="Ku, Chu-Chang" w:date="2023-03-06T17:26:00Z">
                  <w:rPr>
                    <w:rFonts w:ascii="Cambria Math" w:hAnsi="Cambria Math"/>
                    <w:i/>
                  </w:rPr>
                </w:ins>
              </m:ctrlPr>
            </m:sSubPr>
            <m:e>
              <m:r>
                <w:ins w:id="237" w:author="Ku, Chu-Chang" w:date="2023-03-06T17:26:00Z">
                  <w:rPr>
                    <w:rFonts w:ascii="Cambria Math" w:hAnsi="Cambria Math"/>
                  </w:rPr>
                  <m:t>γ</m:t>
                </w:ins>
              </m:r>
            </m:e>
            <m:sub>
              <m:r>
                <w:ins w:id="238" w:author="Ku, Chu-Chang" w:date="2023-03-06T17:27:00Z">
                  <w:rPr>
                    <w:rFonts w:ascii="Cambria Math" w:hAnsi="Cambria Math"/>
                  </w:rPr>
                  <m:t>re</m:t>
                </w:ins>
              </m:r>
            </m:sub>
          </m:sSub>
          <m:r>
            <w:ins w:id="239" w:author="Ku, Chu-Chang" w:date="2023-03-06T17:27:00Z">
              <w:rPr>
                <w:rFonts w:ascii="Cambria Math" w:hAnsi="Cambria Math"/>
              </w:rPr>
              <m:t>+</m:t>
            </w:ins>
          </m:r>
          <m:d>
            <m:dPr>
              <m:ctrlPr>
                <w:ins w:id="240" w:author="Ku, Chu-Chang" w:date="2023-03-06T17:27:00Z">
                  <w:rPr>
                    <w:rFonts w:ascii="Cambria Math" w:hAnsi="Cambria Math"/>
                    <w:i/>
                  </w:rPr>
                </w:ins>
              </m:ctrlPr>
            </m:dPr>
            <m:e>
              <m:r>
                <w:ins w:id="241" w:author="Ku, Chu-Chang" w:date="2023-03-06T17:27:00Z">
                  <w:rPr>
                    <w:rFonts w:ascii="Cambria Math" w:hAnsi="Cambria Math"/>
                  </w:rPr>
                  <m:t>1-π</m:t>
                </w:ins>
              </m:r>
            </m:e>
          </m:d>
          <m:r>
            <w:ins w:id="242" w:author="Ku, Chu-Chang" w:date="2023-03-06T17:27:00Z">
              <w:rPr>
                <w:rFonts w:ascii="Cambria Math" w:hAnsi="Cambria Math"/>
              </w:rPr>
              <m:t>λ</m:t>
            </w:ins>
          </m:r>
          <m:r>
            <w:ins w:id="243" w:author="Ku, Chu-Chang" w:date="2023-03-06T17:26:00Z">
              <w:rPr>
                <w:rFonts w:ascii="Cambria Math" w:hAnsi="Cambria Math"/>
              </w:rPr>
              <m:t>+</m:t>
            </w:ins>
          </m:r>
          <m:sSub>
            <m:sSubPr>
              <m:ctrlPr>
                <w:ins w:id="244" w:author="Ku, Chu-Chang" w:date="2023-03-06T17:35:00Z">
                  <w:rPr>
                    <w:rFonts w:ascii="Cambria Math" w:hAnsi="Cambria Math"/>
                    <w:i/>
                  </w:rPr>
                </w:ins>
              </m:ctrlPr>
            </m:sSubPr>
            <m:e>
              <m:r>
                <w:ins w:id="245" w:author="Ku, Chu-Chang" w:date="2023-03-06T17:32:00Z">
                  <w:rPr>
                    <w:rFonts w:ascii="Cambria Math" w:hAnsi="Cambria Math"/>
                  </w:rPr>
                  <m:t>ν</m:t>
                </w:ins>
              </m:r>
            </m:e>
            <m:sub>
              <m:r>
                <w:ins w:id="246" w:author="Ku, Chu-Chang" w:date="2023-03-06T17:35:00Z">
                  <w:rPr>
                    <w:rFonts w:ascii="Cambria Math" w:hAnsi="Cambria Math"/>
                  </w:rPr>
                  <m:t>c</m:t>
                </w:ins>
              </m:r>
            </m:sub>
          </m:sSub>
          <m:r>
            <w:ins w:id="247" w:author="Ku, Chu-Chang" w:date="2023-03-06T17:32:00Z">
              <w:rPr>
                <w:rFonts w:ascii="Cambria Math" w:hAnsi="Cambria Math"/>
              </w:rPr>
              <m:t>+</m:t>
            </w:ins>
          </m:r>
          <m:sSub>
            <m:sSubPr>
              <m:ctrlPr>
                <w:ins w:id="248" w:author="Ku, Chu-Chang" w:date="2023-03-06T17:26:00Z">
                  <w:rPr>
                    <w:rFonts w:ascii="Cambria Math" w:hAnsi="Cambria Math"/>
                    <w:i/>
                  </w:rPr>
                </w:ins>
              </m:ctrlPr>
            </m:sSubPr>
            <m:e>
              <m:r>
                <w:ins w:id="249" w:author="Ku, Chu-Chang" w:date="2023-03-06T17:26:00Z">
                  <w:rPr>
                    <w:rFonts w:ascii="Cambria Math" w:hAnsi="Cambria Math"/>
                  </w:rPr>
                  <m:t>μ</m:t>
                </w:ins>
              </m:r>
            </m:e>
            <m:sub>
              <m:r>
                <w:ins w:id="250" w:author="Ku, Chu-Chang" w:date="2023-03-06T17:26:00Z">
                  <w:rPr>
                    <w:rFonts w:ascii="Cambria Math" w:hAnsi="Cambria Math"/>
                  </w:rPr>
                  <m:t>0</m:t>
                </w:ins>
              </m:r>
            </m:sub>
          </m:sSub>
          <m:r>
            <w:ins w:id="251" w:author="Ku, Chu-Chang" w:date="2023-03-06T17:26:00Z">
              <w:rPr>
                <w:rFonts w:ascii="Cambria Math" w:hAnsi="Cambria Math"/>
              </w:rPr>
              <m:t>)</m:t>
            </w:ins>
          </m:r>
          <m:sSub>
            <m:sSubPr>
              <m:ctrlPr>
                <w:ins w:id="252" w:author="Ku, Chu-Chang" w:date="2023-03-06T17:26:00Z">
                  <w:rPr>
                    <w:rFonts w:ascii="Cambria Math" w:hAnsi="Cambria Math"/>
                    <w:i/>
                  </w:rPr>
                </w:ins>
              </m:ctrlPr>
            </m:sSubPr>
            <m:e>
              <m:r>
                <w:ins w:id="253" w:author="Ku, Chu-Chang" w:date="2023-03-06T17:26:00Z">
                  <w:rPr>
                    <w:rFonts w:ascii="Cambria Math" w:hAnsi="Cambria Math"/>
                  </w:rPr>
                  <m:t>L</m:t>
                </w:ins>
              </m:r>
            </m:e>
            <m:sub>
              <m:r>
                <w:ins w:id="254" w:author="Ku, Chu-Chang" w:date="2023-03-06T17:27:00Z">
                  <w:rPr>
                    <w:rFonts w:ascii="Cambria Math" w:hAnsi="Cambria Math"/>
                  </w:rPr>
                  <m:t>S</m:t>
                </w:ins>
              </m:r>
            </m:sub>
          </m:sSub>
        </m:oMath>
      </m:oMathPara>
    </w:p>
    <w:p w14:paraId="58C2D7AC" w14:textId="2BE596D2" w:rsidR="00EC63AB" w:rsidRPr="0057111E" w:rsidRDefault="00EC63AB" w:rsidP="00EC63AB">
      <w:pPr>
        <w:rPr>
          <w:ins w:id="255" w:author="Ku, Chu-Chang" w:date="2023-03-06T17:27:00Z"/>
          <w:rFonts w:eastAsiaTheme="minorEastAsia"/>
        </w:rPr>
      </w:pPr>
      <m:oMathPara>
        <m:oMath>
          <m:f>
            <m:fPr>
              <m:ctrlPr>
                <w:ins w:id="256" w:author="Ku, Chu-Chang" w:date="2023-03-06T17:27:00Z">
                  <w:rPr>
                    <w:rFonts w:ascii="Cambria Math" w:eastAsiaTheme="minorHAnsi" w:hAnsi="Cambria Math"/>
                    <w:i/>
                  </w:rPr>
                </w:ins>
              </m:ctrlPr>
            </m:fPr>
            <m:num>
              <m:r>
                <w:ins w:id="257" w:author="Ku, Chu-Chang" w:date="2023-03-06T17:27:00Z">
                  <w:rPr>
                    <w:rFonts w:ascii="Cambria Math" w:eastAsiaTheme="minorHAnsi" w:hAnsi="Cambria Math"/>
                  </w:rPr>
                  <m:t>d</m:t>
                </w:ins>
              </m:r>
              <m:sSub>
                <m:sSubPr>
                  <m:ctrlPr>
                    <w:ins w:id="258" w:author="Ku, Chu-Chang" w:date="2023-03-06T17:28:00Z">
                      <w:rPr>
                        <w:rFonts w:ascii="Cambria Math" w:hAnsi="Cambria Math"/>
                        <w:i/>
                      </w:rPr>
                    </w:ins>
                  </m:ctrlPr>
                </m:sSubPr>
                <m:e>
                  <m:r>
                    <w:ins w:id="259" w:author="Ku, Chu-Chang" w:date="2023-03-06T17:28:00Z">
                      <w:rPr>
                        <w:rFonts w:ascii="Cambria Math" w:hAnsi="Cambria Math"/>
                      </w:rPr>
                      <m:t>R</m:t>
                    </w:ins>
                  </m:r>
                </m:e>
                <m:sub>
                  <m:r>
                    <w:ins w:id="260" w:author="Ku, Chu-Chang" w:date="2023-03-06T17:28:00Z">
                      <w:rPr>
                        <w:rFonts w:ascii="Cambria Math" w:hAnsi="Cambria Math"/>
                      </w:rPr>
                      <m:t>C</m:t>
                    </w:ins>
                  </m:r>
                </m:sub>
              </m:sSub>
            </m:num>
            <m:den>
              <m:r>
                <w:ins w:id="261" w:author="Ku, Chu-Chang" w:date="2023-03-06T17:27:00Z">
                  <w:rPr>
                    <w:rFonts w:ascii="Cambria Math" w:eastAsiaTheme="minorHAnsi" w:hAnsi="Cambria Math"/>
                  </w:rPr>
                  <m:t>d</m:t>
                </w:ins>
              </m:r>
              <m:r>
                <w:ins w:id="262" w:author="Ku, Chu-Chang" w:date="2023-03-06T17:27:00Z">
                  <w:rPr>
                    <w:rFonts w:ascii="Cambria Math" w:hAnsi="Cambria Math"/>
                  </w:rPr>
                  <m:t>t</m:t>
                </w:ins>
              </m:r>
            </m:den>
          </m:f>
          <m:r>
            <w:ins w:id="263" w:author="Ku, Chu-Chang" w:date="2023-03-06T17:27:00Z">
              <w:rPr>
                <w:rFonts w:ascii="Cambria Math" w:hAnsi="Cambria Math"/>
              </w:rPr>
              <m:t>=</m:t>
            </w:ins>
          </m:r>
          <m:sSub>
            <m:sSubPr>
              <m:ctrlPr>
                <w:ins w:id="264" w:author="Ku, Chu-Chang" w:date="2023-03-06T17:29:00Z">
                  <w:rPr>
                    <w:rFonts w:ascii="Cambria Math" w:hAnsi="Cambria Math"/>
                    <w:i/>
                  </w:rPr>
                </w:ins>
              </m:ctrlPr>
            </m:sSubPr>
            <m:e>
              <m:r>
                <w:ins w:id="265" w:author="Ku, Chu-Chang" w:date="2023-03-06T17:29:00Z">
                  <w:rPr>
                    <w:rFonts w:ascii="Cambria Math" w:hAnsi="Cambria Math"/>
                  </w:rPr>
                  <m:t>r</m:t>
                </w:ins>
              </m:r>
            </m:e>
            <m:sub>
              <m:r>
                <w:ins w:id="266" w:author="Ku, Chu-Chang" w:date="2023-03-06T17:29:00Z">
                  <w:rPr>
                    <w:rFonts w:ascii="Cambria Math" w:hAnsi="Cambria Math"/>
                  </w:rPr>
                  <m:t>succ</m:t>
                </w:ins>
              </m:r>
            </m:sub>
          </m:sSub>
          <m:r>
            <w:ins w:id="267" w:author="Ku, Chu-Chang" w:date="2023-03-06T17:29:00Z">
              <w:rPr>
                <w:rFonts w:ascii="Cambria Math" w:hAnsi="Cambria Math"/>
              </w:rPr>
              <m:t>T</m:t>
            </w:ins>
          </m:r>
          <m:r>
            <w:ins w:id="268" w:author="Ku, Chu-Chang" w:date="2023-03-06T17:27:00Z">
              <w:rPr>
                <w:rFonts w:ascii="Cambria Math" w:hAnsi="Cambria Math"/>
              </w:rPr>
              <m:t>-</m:t>
            </w:ins>
          </m:r>
          <m:d>
            <m:dPr>
              <m:ctrlPr>
                <w:ins w:id="269" w:author="Ku, Chu-Chang" w:date="2023-03-06T17:27:00Z">
                  <w:rPr>
                    <w:rFonts w:ascii="Cambria Math" w:hAnsi="Cambria Math"/>
                    <w:i/>
                  </w:rPr>
                </w:ins>
              </m:ctrlPr>
            </m:dPr>
            <m:e>
              <m:r>
                <w:ins w:id="270" w:author="Ku, Chu-Chang" w:date="2023-03-06T17:28:00Z">
                  <w:rPr>
                    <w:rFonts w:ascii="Cambria Math" w:hAnsi="Cambria Math"/>
                  </w:rPr>
                  <m:t>η+</m:t>
                </w:ins>
              </m:r>
              <m:sSub>
                <m:sSubPr>
                  <m:ctrlPr>
                    <w:ins w:id="271" w:author="Ku, Chu-Chang" w:date="2023-03-06T17:27:00Z">
                      <w:rPr>
                        <w:rFonts w:ascii="Cambria Math" w:hAnsi="Cambria Math"/>
                        <w:i/>
                      </w:rPr>
                    </w:ins>
                  </m:ctrlPr>
                </m:sSubPr>
                <m:e>
                  <m:r>
                    <w:ins w:id="272" w:author="Ku, Chu-Chang" w:date="2023-03-06T17:27:00Z">
                      <w:rPr>
                        <w:rFonts w:ascii="Cambria Math" w:hAnsi="Cambria Math"/>
                      </w:rPr>
                      <m:t>γ</m:t>
                    </w:ins>
                  </m:r>
                </m:e>
                <m:sub>
                  <m:r>
                    <w:ins w:id="273" w:author="Ku, Chu-Chang" w:date="2023-03-06T17:28:00Z">
                      <w:rPr>
                        <w:rFonts w:ascii="Cambria Math" w:eastAsiaTheme="minorHAnsi" w:hAnsi="Cambria Math"/>
                      </w:rPr>
                      <m:t>tc</m:t>
                    </w:ins>
                  </m:r>
                </m:sub>
              </m:sSub>
              <m:r>
                <w:ins w:id="274" w:author="Ku, Chu-Chang" w:date="2023-03-06T17:27:00Z">
                  <w:rPr>
                    <w:rFonts w:ascii="Cambria Math" w:hAnsi="Cambria Math"/>
                  </w:rPr>
                  <m:t>+</m:t>
                </w:ins>
              </m:r>
              <m:d>
                <m:dPr>
                  <m:ctrlPr>
                    <w:ins w:id="275" w:author="Ku, Chu-Chang" w:date="2023-03-06T17:27:00Z">
                      <w:rPr>
                        <w:rFonts w:ascii="Cambria Math" w:hAnsi="Cambria Math"/>
                        <w:i/>
                      </w:rPr>
                    </w:ins>
                  </m:ctrlPr>
                </m:dPr>
                <m:e>
                  <m:r>
                    <w:ins w:id="276" w:author="Ku, Chu-Chang" w:date="2023-03-06T17:27:00Z">
                      <w:rPr>
                        <w:rFonts w:ascii="Cambria Math" w:hAnsi="Cambria Math"/>
                      </w:rPr>
                      <m:t>1-π</m:t>
                    </w:ins>
                  </m:r>
                </m:e>
              </m:d>
              <m:r>
                <w:ins w:id="277" w:author="Ku, Chu-Chang" w:date="2023-03-06T17:27:00Z">
                  <w:rPr>
                    <w:rFonts w:ascii="Cambria Math" w:hAnsi="Cambria Math"/>
                  </w:rPr>
                  <m:t>λ+</m:t>
                </w:ins>
              </m:r>
              <m:sSub>
                <m:sSubPr>
                  <m:ctrlPr>
                    <w:ins w:id="278" w:author="Ku, Chu-Chang" w:date="2023-03-06T17:27:00Z">
                      <w:rPr>
                        <w:rFonts w:ascii="Cambria Math" w:hAnsi="Cambria Math"/>
                        <w:i/>
                      </w:rPr>
                    </w:ins>
                  </m:ctrlPr>
                </m:sSubPr>
                <m:e>
                  <m:r>
                    <w:ins w:id="279" w:author="Ku, Chu-Chang" w:date="2023-03-06T17:27:00Z">
                      <w:rPr>
                        <w:rFonts w:ascii="Cambria Math" w:hAnsi="Cambria Math"/>
                      </w:rPr>
                      <m:t>μ</m:t>
                    </w:ins>
                  </m:r>
                </m:e>
                <m:sub>
                  <m:r>
                    <w:ins w:id="280" w:author="Ku, Chu-Chang" w:date="2023-03-06T17:27:00Z">
                      <w:rPr>
                        <w:rFonts w:ascii="Cambria Math" w:hAnsi="Cambria Math"/>
                      </w:rPr>
                      <m:t>0</m:t>
                    </w:ins>
                  </m:r>
                </m:sub>
              </m:sSub>
            </m:e>
          </m:d>
          <m:sSub>
            <m:sSubPr>
              <m:ctrlPr>
                <w:ins w:id="281" w:author="Ku, Chu-Chang" w:date="2023-03-06T17:28:00Z">
                  <w:rPr>
                    <w:rFonts w:ascii="Cambria Math" w:hAnsi="Cambria Math"/>
                    <w:i/>
                  </w:rPr>
                </w:ins>
              </m:ctrlPr>
            </m:sSubPr>
            <m:e>
              <m:r>
                <w:ins w:id="282" w:author="Ku, Chu-Chang" w:date="2023-03-06T17:28:00Z">
                  <w:rPr>
                    <w:rFonts w:ascii="Cambria Math" w:hAnsi="Cambria Math"/>
                  </w:rPr>
                  <m:t>R</m:t>
                </w:ins>
              </m:r>
            </m:e>
            <m:sub>
              <m:r>
                <w:ins w:id="283" w:author="Ku, Chu-Chang" w:date="2023-03-06T17:28:00Z">
                  <w:rPr>
                    <w:rFonts w:ascii="Cambria Math" w:hAnsi="Cambria Math"/>
                  </w:rPr>
                  <m:t>C</m:t>
                </w:ins>
              </m:r>
            </m:sub>
          </m:sSub>
        </m:oMath>
      </m:oMathPara>
    </w:p>
    <w:p w14:paraId="306AAC24" w14:textId="7C6B586C" w:rsidR="0078331E" w:rsidRPr="0057111E" w:rsidRDefault="0078331E" w:rsidP="0078331E">
      <w:pPr>
        <w:rPr>
          <w:ins w:id="284" w:author="Ku, Chu-Chang" w:date="2023-03-06T17:29:00Z"/>
          <w:rFonts w:eastAsiaTheme="minorEastAsia"/>
        </w:rPr>
      </w:pPr>
      <m:oMathPara>
        <m:oMath>
          <m:f>
            <m:fPr>
              <m:ctrlPr>
                <w:ins w:id="285" w:author="Ku, Chu-Chang" w:date="2023-03-06T17:29:00Z">
                  <w:rPr>
                    <w:rFonts w:ascii="Cambria Math" w:eastAsiaTheme="minorHAnsi" w:hAnsi="Cambria Math"/>
                    <w:i/>
                  </w:rPr>
                </w:ins>
              </m:ctrlPr>
            </m:fPr>
            <m:num>
              <m:r>
                <w:ins w:id="286" w:author="Ku, Chu-Chang" w:date="2023-03-06T17:29:00Z">
                  <w:rPr>
                    <w:rFonts w:ascii="Cambria Math" w:eastAsiaTheme="minorHAnsi" w:hAnsi="Cambria Math"/>
                  </w:rPr>
                  <m:t>d</m:t>
                </w:ins>
              </m:r>
              <m:sSub>
                <m:sSubPr>
                  <m:ctrlPr>
                    <w:ins w:id="287" w:author="Ku, Chu-Chang" w:date="2023-03-06T17:29:00Z">
                      <w:rPr>
                        <w:rFonts w:ascii="Cambria Math" w:hAnsi="Cambria Math"/>
                        <w:i/>
                      </w:rPr>
                    </w:ins>
                  </m:ctrlPr>
                </m:sSubPr>
                <m:e>
                  <m:r>
                    <w:ins w:id="288" w:author="Ku, Chu-Chang" w:date="2023-03-06T17:29:00Z">
                      <w:rPr>
                        <w:rFonts w:ascii="Cambria Math" w:hAnsi="Cambria Math"/>
                      </w:rPr>
                      <m:t>R</m:t>
                    </w:ins>
                  </m:r>
                </m:e>
                <m:sub>
                  <m:r>
                    <w:ins w:id="289" w:author="Ku, Chu-Chang" w:date="2023-03-06T17:29:00Z">
                      <w:rPr>
                        <w:rFonts w:ascii="Cambria Math" w:hAnsi="Cambria Math"/>
                      </w:rPr>
                      <m:t>D</m:t>
                    </w:ins>
                  </m:r>
                </m:sub>
              </m:sSub>
            </m:num>
            <m:den>
              <m:r>
                <w:ins w:id="290" w:author="Ku, Chu-Chang" w:date="2023-03-06T17:29:00Z">
                  <w:rPr>
                    <w:rFonts w:ascii="Cambria Math" w:eastAsiaTheme="minorHAnsi" w:hAnsi="Cambria Math"/>
                  </w:rPr>
                  <m:t>d</m:t>
                </w:ins>
              </m:r>
              <m:r>
                <w:ins w:id="291" w:author="Ku, Chu-Chang" w:date="2023-03-06T17:29:00Z">
                  <w:rPr>
                    <w:rFonts w:ascii="Cambria Math" w:hAnsi="Cambria Math"/>
                  </w:rPr>
                  <m:t>t</m:t>
                </w:ins>
              </m:r>
            </m:den>
          </m:f>
          <m:r>
            <w:ins w:id="292" w:author="Ku, Chu-Chang" w:date="2023-03-06T17:29:00Z">
              <w:rPr>
                <w:rFonts w:ascii="Cambria Math" w:hAnsi="Cambria Math"/>
              </w:rPr>
              <m:t>=</m:t>
            </w:ins>
          </m:r>
          <m:sSub>
            <m:sSubPr>
              <m:ctrlPr>
                <w:ins w:id="293" w:author="Ku, Chu-Chang" w:date="2023-03-06T17:29:00Z">
                  <w:rPr>
                    <w:rFonts w:ascii="Cambria Math" w:hAnsi="Cambria Math"/>
                    <w:i/>
                  </w:rPr>
                </w:ins>
              </m:ctrlPr>
            </m:sSubPr>
            <m:e>
              <m:r>
                <w:ins w:id="294" w:author="Ku, Chu-Chang" w:date="2023-03-06T17:29:00Z">
                  <w:rPr>
                    <w:rFonts w:ascii="Cambria Math" w:hAnsi="Cambria Math"/>
                  </w:rPr>
                  <m:t>r</m:t>
                </w:ins>
              </m:r>
            </m:e>
            <m:sub>
              <m:r>
                <w:ins w:id="295" w:author="Ku, Chu-Chang" w:date="2023-03-06T17:30:00Z">
                  <w:rPr>
                    <w:rFonts w:ascii="Cambria Math" w:hAnsi="Cambria Math"/>
                  </w:rPr>
                  <m:t>ltfu</m:t>
                </w:ins>
              </m:r>
            </m:sub>
          </m:sSub>
          <m:r>
            <w:ins w:id="296" w:author="Ku, Chu-Chang" w:date="2023-03-06T17:29:00Z">
              <w:rPr>
                <w:rFonts w:ascii="Cambria Math" w:hAnsi="Cambria Math"/>
              </w:rPr>
              <m:t>T-</m:t>
            </w:ins>
          </m:r>
          <m:d>
            <m:dPr>
              <m:ctrlPr>
                <w:ins w:id="297" w:author="Ku, Chu-Chang" w:date="2023-03-06T17:29:00Z">
                  <w:rPr>
                    <w:rFonts w:ascii="Cambria Math" w:hAnsi="Cambria Math"/>
                    <w:i/>
                  </w:rPr>
                </w:ins>
              </m:ctrlPr>
            </m:dPr>
            <m:e>
              <m:r>
                <w:ins w:id="298" w:author="Ku, Chu-Chang" w:date="2023-03-06T17:29:00Z">
                  <w:rPr>
                    <w:rFonts w:ascii="Cambria Math" w:hAnsi="Cambria Math"/>
                  </w:rPr>
                  <m:t>η+</m:t>
                </w:ins>
              </m:r>
              <m:sSub>
                <m:sSubPr>
                  <m:ctrlPr>
                    <w:ins w:id="299" w:author="Ku, Chu-Chang" w:date="2023-03-06T17:29:00Z">
                      <w:rPr>
                        <w:rFonts w:ascii="Cambria Math" w:hAnsi="Cambria Math"/>
                        <w:i/>
                      </w:rPr>
                    </w:ins>
                  </m:ctrlPr>
                </m:sSubPr>
                <m:e>
                  <m:r>
                    <w:ins w:id="300" w:author="Ku, Chu-Chang" w:date="2023-03-06T17:29:00Z">
                      <w:rPr>
                        <w:rFonts w:ascii="Cambria Math" w:hAnsi="Cambria Math"/>
                      </w:rPr>
                      <m:t>γ</m:t>
                    </w:ins>
                  </m:r>
                </m:e>
                <m:sub>
                  <m:r>
                    <w:ins w:id="301" w:author="Ku, Chu-Chang" w:date="2023-03-06T17:29:00Z">
                      <w:rPr>
                        <w:rFonts w:ascii="Cambria Math" w:eastAsiaTheme="minorHAnsi" w:hAnsi="Cambria Math"/>
                      </w:rPr>
                      <m:t>t</m:t>
                    </w:ins>
                  </m:r>
                  <m:r>
                    <w:ins w:id="302" w:author="Ku, Chu-Chang" w:date="2023-03-06T17:29:00Z">
                      <w:rPr>
                        <w:rFonts w:ascii="Cambria Math" w:eastAsiaTheme="minorHAnsi" w:hAnsi="Cambria Math"/>
                      </w:rPr>
                      <m:t>d</m:t>
                    </w:ins>
                  </m:r>
                </m:sub>
              </m:sSub>
              <m:r>
                <w:ins w:id="303" w:author="Ku, Chu-Chang" w:date="2023-03-06T17:29:00Z">
                  <w:rPr>
                    <w:rFonts w:ascii="Cambria Math" w:hAnsi="Cambria Math"/>
                  </w:rPr>
                  <m:t>+</m:t>
                </w:ins>
              </m:r>
              <m:d>
                <m:dPr>
                  <m:ctrlPr>
                    <w:ins w:id="304" w:author="Ku, Chu-Chang" w:date="2023-03-06T17:29:00Z">
                      <w:rPr>
                        <w:rFonts w:ascii="Cambria Math" w:hAnsi="Cambria Math"/>
                        <w:i/>
                      </w:rPr>
                    </w:ins>
                  </m:ctrlPr>
                </m:dPr>
                <m:e>
                  <m:r>
                    <w:ins w:id="305" w:author="Ku, Chu-Chang" w:date="2023-03-06T17:29:00Z">
                      <w:rPr>
                        <w:rFonts w:ascii="Cambria Math" w:hAnsi="Cambria Math"/>
                      </w:rPr>
                      <m:t>1-π</m:t>
                    </w:ins>
                  </m:r>
                </m:e>
              </m:d>
              <m:r>
                <w:ins w:id="306" w:author="Ku, Chu-Chang" w:date="2023-03-06T17:29:00Z">
                  <w:rPr>
                    <w:rFonts w:ascii="Cambria Math" w:hAnsi="Cambria Math"/>
                  </w:rPr>
                  <m:t>λ+</m:t>
                </w:ins>
              </m:r>
              <m:sSub>
                <m:sSubPr>
                  <m:ctrlPr>
                    <w:ins w:id="307" w:author="Ku, Chu-Chang" w:date="2023-03-06T17:29:00Z">
                      <w:rPr>
                        <w:rFonts w:ascii="Cambria Math" w:hAnsi="Cambria Math"/>
                        <w:i/>
                      </w:rPr>
                    </w:ins>
                  </m:ctrlPr>
                </m:sSubPr>
                <m:e>
                  <m:r>
                    <w:ins w:id="308" w:author="Ku, Chu-Chang" w:date="2023-03-06T17:29:00Z">
                      <w:rPr>
                        <w:rFonts w:ascii="Cambria Math" w:hAnsi="Cambria Math"/>
                      </w:rPr>
                      <m:t>μ</m:t>
                    </w:ins>
                  </m:r>
                </m:e>
                <m:sub>
                  <m:r>
                    <w:ins w:id="309" w:author="Ku, Chu-Chang" w:date="2023-03-06T17:29:00Z">
                      <w:rPr>
                        <w:rFonts w:ascii="Cambria Math" w:hAnsi="Cambria Math"/>
                      </w:rPr>
                      <m:t>0</m:t>
                    </w:ins>
                  </m:r>
                </m:sub>
              </m:sSub>
            </m:e>
          </m:d>
          <m:sSub>
            <m:sSubPr>
              <m:ctrlPr>
                <w:ins w:id="310" w:author="Ku, Chu-Chang" w:date="2023-03-06T17:29:00Z">
                  <w:rPr>
                    <w:rFonts w:ascii="Cambria Math" w:hAnsi="Cambria Math"/>
                    <w:i/>
                  </w:rPr>
                </w:ins>
              </m:ctrlPr>
            </m:sSubPr>
            <m:e>
              <m:r>
                <w:ins w:id="311" w:author="Ku, Chu-Chang" w:date="2023-03-06T17:29:00Z">
                  <w:rPr>
                    <w:rFonts w:ascii="Cambria Math" w:hAnsi="Cambria Math"/>
                  </w:rPr>
                  <m:t>R</m:t>
                </w:ins>
              </m:r>
            </m:e>
            <m:sub>
              <m:r>
                <w:ins w:id="312" w:author="Ku, Chu-Chang" w:date="2023-03-06T17:30:00Z">
                  <w:rPr>
                    <w:rFonts w:ascii="Cambria Math" w:hAnsi="Cambria Math"/>
                  </w:rPr>
                  <m:t>D</m:t>
                </w:ins>
              </m:r>
            </m:sub>
          </m:sSub>
        </m:oMath>
      </m:oMathPara>
    </w:p>
    <w:p w14:paraId="2BBEB67A" w14:textId="48BCB999" w:rsidR="00EC63AB" w:rsidRPr="0078331E" w:rsidRDefault="00EC63AB" w:rsidP="00EC63AB">
      <w:pPr>
        <w:rPr>
          <w:ins w:id="313" w:author="Ku, Chu-Chang" w:date="2023-03-06T17:33:00Z"/>
          <w:rFonts w:eastAsiaTheme="minorEastAsia"/>
        </w:rPr>
      </w:pPr>
      <m:oMathPara>
        <m:oMath>
          <m:f>
            <m:fPr>
              <m:ctrlPr>
                <w:ins w:id="314" w:author="Ku, Chu-Chang" w:date="2023-03-06T17:28:00Z">
                  <w:rPr>
                    <w:rFonts w:ascii="Cambria Math" w:eastAsiaTheme="minorHAnsi" w:hAnsi="Cambria Math"/>
                    <w:i/>
                  </w:rPr>
                </w:ins>
              </m:ctrlPr>
            </m:fPr>
            <m:num>
              <m:r>
                <w:ins w:id="315" w:author="Ku, Chu-Chang" w:date="2023-03-06T17:28:00Z">
                  <w:rPr>
                    <w:rFonts w:ascii="Cambria Math" w:eastAsiaTheme="minorHAnsi" w:hAnsi="Cambria Math"/>
                  </w:rPr>
                  <m:t>d</m:t>
                </w:ins>
              </m:r>
              <m:sSub>
                <m:sSubPr>
                  <m:ctrlPr>
                    <w:ins w:id="316" w:author="Ku, Chu-Chang" w:date="2023-03-06T17:31:00Z">
                      <w:rPr>
                        <w:rFonts w:ascii="Cambria Math" w:hAnsi="Cambria Math"/>
                        <w:i/>
                      </w:rPr>
                    </w:ins>
                  </m:ctrlPr>
                </m:sSubPr>
                <m:e>
                  <m:r>
                    <w:ins w:id="317" w:author="Ku, Chu-Chang" w:date="2023-03-06T17:31:00Z">
                      <w:rPr>
                        <w:rFonts w:ascii="Cambria Math" w:hAnsi="Cambria Math"/>
                      </w:rPr>
                      <m:t>R</m:t>
                    </w:ins>
                  </m:r>
                </m:e>
                <m:sub>
                  <m:r>
                    <w:ins w:id="318" w:author="Ku, Chu-Chang" w:date="2023-03-06T17:31:00Z">
                      <w:rPr>
                        <w:rFonts w:ascii="Cambria Math" w:hAnsi="Cambria Math"/>
                      </w:rPr>
                      <m:t>S</m:t>
                    </w:ins>
                  </m:r>
                </m:sub>
              </m:sSub>
            </m:num>
            <m:den>
              <m:r>
                <w:ins w:id="319" w:author="Ku, Chu-Chang" w:date="2023-03-06T17:28:00Z">
                  <w:rPr>
                    <w:rFonts w:ascii="Cambria Math" w:eastAsiaTheme="minorHAnsi" w:hAnsi="Cambria Math"/>
                  </w:rPr>
                  <m:t>d</m:t>
                </w:ins>
              </m:r>
              <m:r>
                <w:ins w:id="320" w:author="Ku, Chu-Chang" w:date="2023-03-06T17:28:00Z">
                  <w:rPr>
                    <w:rFonts w:ascii="Cambria Math" w:hAnsi="Cambria Math"/>
                  </w:rPr>
                  <m:t>t</m:t>
                </w:ins>
              </m:r>
            </m:den>
          </m:f>
          <m:r>
            <w:ins w:id="321" w:author="Ku, Chu-Chang" w:date="2023-03-06T17:28:00Z">
              <w:rPr>
                <w:rFonts w:ascii="Cambria Math" w:hAnsi="Cambria Math"/>
              </w:rPr>
              <m:t>=η</m:t>
            </w:ins>
          </m:r>
          <m:r>
            <w:ins w:id="322" w:author="Ku, Chu-Chang" w:date="2023-03-06T17:31:00Z">
              <w:rPr>
                <w:rFonts w:ascii="Cambria Math" w:hAnsi="Cambria Math"/>
              </w:rPr>
              <m:t>(</m:t>
            </w:ins>
          </m:r>
          <m:sSub>
            <m:sSubPr>
              <m:ctrlPr>
                <w:ins w:id="323" w:author="Ku, Chu-Chang" w:date="2023-03-06T17:31:00Z">
                  <w:rPr>
                    <w:rFonts w:ascii="Cambria Math" w:hAnsi="Cambria Math"/>
                    <w:i/>
                  </w:rPr>
                </w:ins>
              </m:ctrlPr>
            </m:sSubPr>
            <m:e>
              <m:r>
                <w:ins w:id="324" w:author="Ku, Chu-Chang" w:date="2023-03-06T17:31:00Z">
                  <w:rPr>
                    <w:rFonts w:ascii="Cambria Math" w:hAnsi="Cambria Math"/>
                  </w:rPr>
                  <m:t>R</m:t>
                </w:ins>
              </m:r>
            </m:e>
            <m:sub>
              <m:r>
                <w:ins w:id="325" w:author="Ku, Chu-Chang" w:date="2023-03-06T17:31:00Z">
                  <w:rPr>
                    <w:rFonts w:ascii="Cambria Math" w:hAnsi="Cambria Math"/>
                  </w:rPr>
                  <m:t>C</m:t>
                </w:ins>
              </m:r>
            </m:sub>
          </m:sSub>
          <m:r>
            <w:ins w:id="326" w:author="Ku, Chu-Chang" w:date="2023-03-06T17:31:00Z">
              <w:rPr>
                <w:rFonts w:ascii="Cambria Math" w:hAnsi="Cambria Math"/>
              </w:rPr>
              <m:t>+</m:t>
            </w:ins>
          </m:r>
          <m:sSub>
            <m:sSubPr>
              <m:ctrlPr>
                <w:ins w:id="327" w:author="Ku, Chu-Chang" w:date="2023-03-06T17:31:00Z">
                  <w:rPr>
                    <w:rFonts w:ascii="Cambria Math" w:hAnsi="Cambria Math"/>
                    <w:i/>
                  </w:rPr>
                </w:ins>
              </m:ctrlPr>
            </m:sSubPr>
            <m:e>
              <m:r>
                <w:ins w:id="328" w:author="Ku, Chu-Chang" w:date="2023-03-06T17:31:00Z">
                  <w:rPr>
                    <w:rFonts w:ascii="Cambria Math" w:hAnsi="Cambria Math"/>
                  </w:rPr>
                  <m:t>R</m:t>
                </w:ins>
              </m:r>
            </m:e>
            <m:sub>
              <m:r>
                <w:ins w:id="329" w:author="Ku, Chu-Chang" w:date="2023-03-06T17:31:00Z">
                  <w:rPr>
                    <w:rFonts w:ascii="Cambria Math" w:hAnsi="Cambria Math"/>
                  </w:rPr>
                  <m:t>D</m:t>
                </w:ins>
              </m:r>
            </m:sub>
          </m:sSub>
          <m:r>
            <w:ins w:id="330" w:author="Ku, Chu-Chang" w:date="2023-03-06T17:31:00Z">
              <w:rPr>
                <w:rFonts w:ascii="Cambria Math" w:hAnsi="Cambria Math"/>
              </w:rPr>
              <m:t>)</m:t>
            </w:ins>
          </m:r>
          <m:r>
            <w:ins w:id="331" w:author="Ku, Chu-Chang" w:date="2023-03-06T17:28:00Z">
              <w:rPr>
                <w:rFonts w:ascii="Cambria Math" w:hAnsi="Cambria Math"/>
              </w:rPr>
              <m:t>-</m:t>
            </w:ins>
          </m:r>
          <m:d>
            <m:dPr>
              <m:ctrlPr>
                <w:ins w:id="332" w:author="Ku, Chu-Chang" w:date="2023-03-06T17:28:00Z">
                  <w:rPr>
                    <w:rFonts w:ascii="Cambria Math" w:hAnsi="Cambria Math"/>
                    <w:i/>
                  </w:rPr>
                </w:ins>
              </m:ctrlPr>
            </m:dPr>
            <m:e>
              <m:sSub>
                <m:sSubPr>
                  <m:ctrlPr>
                    <w:ins w:id="333" w:author="Ku, Chu-Chang" w:date="2023-03-06T17:28:00Z">
                      <w:rPr>
                        <w:rFonts w:ascii="Cambria Math" w:hAnsi="Cambria Math"/>
                        <w:i/>
                      </w:rPr>
                    </w:ins>
                  </m:ctrlPr>
                </m:sSubPr>
                <m:e>
                  <m:r>
                    <w:ins w:id="334" w:author="Ku, Chu-Chang" w:date="2023-03-06T17:28:00Z">
                      <w:rPr>
                        <w:rFonts w:ascii="Cambria Math" w:hAnsi="Cambria Math"/>
                      </w:rPr>
                      <m:t>γ</m:t>
                    </w:ins>
                  </m:r>
                </m:e>
                <m:sub>
                  <m:r>
                    <w:ins w:id="335" w:author="Ku, Chu-Chang" w:date="2023-03-06T17:31:00Z">
                      <w:rPr>
                        <w:rFonts w:ascii="Cambria Math" w:hAnsi="Cambria Math"/>
                      </w:rPr>
                      <m:t>st</m:t>
                    </w:ins>
                  </m:r>
                </m:sub>
              </m:sSub>
              <m:r>
                <w:ins w:id="336" w:author="Ku, Chu-Chang" w:date="2023-03-06T17:28:00Z">
                  <w:rPr>
                    <w:rFonts w:ascii="Cambria Math" w:hAnsi="Cambria Math"/>
                  </w:rPr>
                  <m:t>+</m:t>
                </w:ins>
              </m:r>
              <m:d>
                <m:dPr>
                  <m:ctrlPr>
                    <w:ins w:id="337" w:author="Ku, Chu-Chang" w:date="2023-03-06T17:28:00Z">
                      <w:rPr>
                        <w:rFonts w:ascii="Cambria Math" w:hAnsi="Cambria Math"/>
                        <w:i/>
                      </w:rPr>
                    </w:ins>
                  </m:ctrlPr>
                </m:dPr>
                <m:e>
                  <m:r>
                    <w:ins w:id="338" w:author="Ku, Chu-Chang" w:date="2023-03-06T17:28:00Z">
                      <w:rPr>
                        <w:rFonts w:ascii="Cambria Math" w:hAnsi="Cambria Math"/>
                      </w:rPr>
                      <m:t>1-π</m:t>
                    </w:ins>
                  </m:r>
                </m:e>
              </m:d>
              <m:r>
                <w:ins w:id="339" w:author="Ku, Chu-Chang" w:date="2023-03-06T17:28:00Z">
                  <w:rPr>
                    <w:rFonts w:ascii="Cambria Math" w:hAnsi="Cambria Math"/>
                  </w:rPr>
                  <m:t>λ</m:t>
                </w:ins>
              </m:r>
              <m:r>
                <w:ins w:id="340" w:author="Ku, Chu-Chang" w:date="2023-03-06T17:32:00Z">
                  <w:rPr>
                    <w:rFonts w:ascii="Cambria Math" w:hAnsi="Cambria Math"/>
                  </w:rPr>
                  <m:t>+</m:t>
                </w:ins>
              </m:r>
              <m:sSub>
                <m:sSubPr>
                  <m:ctrlPr>
                    <w:ins w:id="341" w:author="Ku, Chu-Chang" w:date="2023-03-06T17:35:00Z">
                      <w:rPr>
                        <w:rFonts w:ascii="Cambria Math" w:hAnsi="Cambria Math"/>
                        <w:i/>
                      </w:rPr>
                    </w:ins>
                  </m:ctrlPr>
                </m:sSubPr>
                <m:e>
                  <m:r>
                    <w:ins w:id="342" w:author="Ku, Chu-Chang" w:date="2023-03-06T17:32:00Z">
                      <w:rPr>
                        <w:rFonts w:ascii="Cambria Math" w:hAnsi="Cambria Math"/>
                      </w:rPr>
                      <m:t>ν</m:t>
                    </w:ins>
                  </m:r>
                </m:e>
                <m:sub>
                  <m:r>
                    <w:ins w:id="343" w:author="Ku, Chu-Chang" w:date="2023-03-06T17:35:00Z">
                      <w:rPr>
                        <w:rFonts w:ascii="Cambria Math" w:hAnsi="Cambria Math"/>
                      </w:rPr>
                      <m:t>c</m:t>
                    </w:ins>
                  </m:r>
                </m:sub>
              </m:sSub>
              <m:r>
                <w:ins w:id="344" w:author="Ku, Chu-Chang" w:date="2023-03-06T17:28:00Z">
                  <w:rPr>
                    <w:rFonts w:ascii="Cambria Math" w:hAnsi="Cambria Math"/>
                  </w:rPr>
                  <m:t>+</m:t>
                </w:ins>
              </m:r>
              <m:sSub>
                <m:sSubPr>
                  <m:ctrlPr>
                    <w:ins w:id="345" w:author="Ku, Chu-Chang" w:date="2023-03-06T17:28:00Z">
                      <w:rPr>
                        <w:rFonts w:ascii="Cambria Math" w:hAnsi="Cambria Math"/>
                        <w:i/>
                      </w:rPr>
                    </w:ins>
                  </m:ctrlPr>
                </m:sSubPr>
                <m:e>
                  <m:r>
                    <w:ins w:id="346" w:author="Ku, Chu-Chang" w:date="2023-03-06T17:28:00Z">
                      <w:rPr>
                        <w:rFonts w:ascii="Cambria Math" w:hAnsi="Cambria Math"/>
                      </w:rPr>
                      <m:t>μ</m:t>
                    </w:ins>
                  </m:r>
                </m:e>
                <m:sub>
                  <m:r>
                    <w:ins w:id="347" w:author="Ku, Chu-Chang" w:date="2023-03-06T17:28:00Z">
                      <w:rPr>
                        <w:rFonts w:ascii="Cambria Math" w:hAnsi="Cambria Math"/>
                      </w:rPr>
                      <m:t>0</m:t>
                    </w:ins>
                  </m:r>
                </m:sub>
              </m:sSub>
            </m:e>
          </m:d>
          <m:sSub>
            <m:sSubPr>
              <m:ctrlPr>
                <w:ins w:id="348" w:author="Ku, Chu-Chang" w:date="2023-03-06T17:31:00Z">
                  <w:rPr>
                    <w:rFonts w:ascii="Cambria Math" w:hAnsi="Cambria Math"/>
                    <w:i/>
                  </w:rPr>
                </w:ins>
              </m:ctrlPr>
            </m:sSubPr>
            <m:e>
              <m:r>
                <w:ins w:id="349" w:author="Ku, Chu-Chang" w:date="2023-03-06T17:31:00Z">
                  <w:rPr>
                    <w:rFonts w:ascii="Cambria Math" w:hAnsi="Cambria Math"/>
                  </w:rPr>
                  <m:t>R</m:t>
                </w:ins>
              </m:r>
            </m:e>
            <m:sub>
              <m:r>
                <w:ins w:id="350" w:author="Ku, Chu-Chang" w:date="2023-03-06T17:31:00Z">
                  <w:rPr>
                    <w:rFonts w:ascii="Cambria Math" w:hAnsi="Cambria Math"/>
                  </w:rPr>
                  <m:t>S</m:t>
                </w:ins>
              </m:r>
            </m:sub>
          </m:sSub>
        </m:oMath>
      </m:oMathPara>
    </w:p>
    <w:p w14:paraId="196B8232" w14:textId="27CCAD70" w:rsidR="0078331E" w:rsidRPr="0078331E" w:rsidRDefault="00515B5F" w:rsidP="00EC63AB">
      <w:pPr>
        <w:rPr>
          <w:ins w:id="351" w:author="Ku, Chu-Chang" w:date="2023-03-06T17:28:00Z"/>
          <w:rFonts w:eastAsiaTheme="minorEastAsia"/>
          <w:u w:val="single"/>
          <w:rPrChange w:id="352" w:author="Ku, Chu-Chang" w:date="2023-03-06T17:33:00Z">
            <w:rPr>
              <w:ins w:id="353" w:author="Ku, Chu-Chang" w:date="2023-03-06T17:28:00Z"/>
              <w:rFonts w:eastAsiaTheme="minorEastAsia"/>
            </w:rPr>
          </w:rPrChange>
        </w:rPr>
      </w:pPr>
      <w:ins w:id="354" w:author="Ku, Chu-Chang" w:date="2023-03-06T17:42:00Z">
        <w:r>
          <w:rPr>
            <w:rFonts w:eastAsiaTheme="minorEastAsia"/>
            <w:u w:val="single"/>
          </w:rPr>
          <w:t>Active</w:t>
        </w:r>
      </w:ins>
      <w:ins w:id="355" w:author="Ku, Chu-Chang" w:date="2023-03-06T17:33:00Z">
        <w:r w:rsidR="0078331E" w:rsidRPr="0078331E">
          <w:rPr>
            <w:rFonts w:eastAsiaTheme="minorEastAsia"/>
            <w:u w:val="single"/>
            <w:rPrChange w:id="356" w:author="Ku, Chu-Chang" w:date="2023-03-06T17:33:00Z">
              <w:rPr>
                <w:rFonts w:eastAsiaTheme="minorEastAsia"/>
              </w:rPr>
            </w:rPrChange>
          </w:rPr>
          <w:t xml:space="preserve"> TB</w:t>
        </w:r>
      </w:ins>
    </w:p>
    <w:p w14:paraId="474A3350" w14:textId="082C574A" w:rsidR="004E63FE" w:rsidRDefault="004E63FE">
      <w:pPr>
        <w:rPr>
          <w:ins w:id="357" w:author="Ku, Chu-Chang" w:date="2023-03-06T17:33:00Z"/>
          <w:rFonts w:eastAsiaTheme="minorEastAsia"/>
        </w:rPr>
      </w:pPr>
    </w:p>
    <w:p w14:paraId="020F1FA9" w14:textId="2F2F9B07" w:rsidR="0078331E" w:rsidRPr="0057111E" w:rsidRDefault="0078331E" w:rsidP="0078331E">
      <w:pPr>
        <w:rPr>
          <w:ins w:id="358" w:author="Ku, Chu-Chang" w:date="2023-03-06T17:33:00Z"/>
          <w:rFonts w:eastAsiaTheme="minorEastAsia"/>
        </w:rPr>
      </w:pPr>
      <m:oMathPara>
        <m:oMath>
          <m:f>
            <m:fPr>
              <m:ctrlPr>
                <w:ins w:id="359" w:author="Ku, Chu-Chang" w:date="2023-03-06T17:33:00Z">
                  <w:rPr>
                    <w:rFonts w:ascii="Cambria Math" w:eastAsiaTheme="minorHAnsi" w:hAnsi="Cambria Math"/>
                    <w:i/>
                  </w:rPr>
                </w:ins>
              </m:ctrlPr>
            </m:fPr>
            <m:num>
              <m:r>
                <w:ins w:id="360" w:author="Ku, Chu-Chang" w:date="2023-03-06T17:33:00Z">
                  <w:rPr>
                    <w:rFonts w:ascii="Cambria Math" w:eastAsiaTheme="minorHAnsi" w:hAnsi="Cambria Math"/>
                  </w:rPr>
                  <m:t>d</m:t>
                </w:ins>
              </m:r>
              <m:sSub>
                <m:sSubPr>
                  <m:ctrlPr>
                    <w:ins w:id="361" w:author="Ku, Chu-Chang" w:date="2023-03-06T17:33:00Z">
                      <w:rPr>
                        <w:rFonts w:ascii="Cambria Math" w:hAnsi="Cambria Math"/>
                        <w:i/>
                      </w:rPr>
                    </w:ins>
                  </m:ctrlPr>
                </m:sSubPr>
                <m:e>
                  <m:r>
                    <w:ins w:id="362" w:author="Ku, Chu-Chang" w:date="2023-03-06T17:33:00Z">
                      <w:rPr>
                        <w:rFonts w:ascii="Cambria Math" w:hAnsi="Cambria Math"/>
                      </w:rPr>
                      <m:t>I</m:t>
                    </w:ins>
                  </m:r>
                </m:e>
                <m:sub>
                  <m:r>
                    <w:ins w:id="363" w:author="Ku, Chu-Chang" w:date="2023-03-06T17:33:00Z">
                      <w:rPr>
                        <w:rFonts w:ascii="Cambria Math" w:hAnsi="Cambria Math"/>
                      </w:rPr>
                      <m:t>A</m:t>
                    </w:ins>
                  </m:r>
                </m:sub>
              </m:sSub>
            </m:num>
            <m:den>
              <m:r>
                <w:ins w:id="364" w:author="Ku, Chu-Chang" w:date="2023-03-06T17:33:00Z">
                  <w:rPr>
                    <w:rFonts w:ascii="Cambria Math" w:eastAsiaTheme="minorHAnsi" w:hAnsi="Cambria Math"/>
                  </w:rPr>
                  <m:t>d</m:t>
                </w:ins>
              </m:r>
              <m:r>
                <w:ins w:id="365" w:author="Ku, Chu-Chang" w:date="2023-03-06T17:33:00Z">
                  <w:rPr>
                    <w:rFonts w:ascii="Cambria Math" w:hAnsi="Cambria Math"/>
                  </w:rPr>
                  <m:t>t</m:t>
                </w:ins>
              </m:r>
            </m:den>
          </m:f>
          <m:r>
            <w:ins w:id="366" w:author="Ku, Chu-Chang" w:date="2023-03-06T17:33:00Z">
              <w:rPr>
                <w:rFonts w:ascii="Cambria Math" w:hAnsi="Cambria Math"/>
              </w:rPr>
              <m:t>=</m:t>
            </w:ins>
          </m:r>
          <m:sSub>
            <m:sSubPr>
              <m:ctrlPr>
                <w:ins w:id="367" w:author="Ku, Chu-Chang" w:date="2023-03-06T17:34:00Z">
                  <w:rPr>
                    <w:rFonts w:ascii="Cambria Math" w:hAnsi="Cambria Math"/>
                    <w:i/>
                  </w:rPr>
                </w:ins>
              </m:ctrlPr>
            </m:sSubPr>
            <m:e>
              <m:r>
                <w:ins w:id="368" w:author="Ku, Chu-Chang" w:date="2023-03-06T17:34:00Z">
                  <w:rPr>
                    <w:rFonts w:ascii="Cambria Math" w:hAnsi="Cambria Math"/>
                  </w:rPr>
                  <m:t>γ</m:t>
                </w:ins>
              </m:r>
            </m:e>
            <m:sub>
              <m:r>
                <w:ins w:id="369" w:author="Ku, Chu-Chang" w:date="2023-03-06T17:34:00Z">
                  <w:rPr>
                    <w:rFonts w:ascii="Cambria Math" w:hAnsi="Cambria Math"/>
                  </w:rPr>
                  <m:t>pri</m:t>
                </w:ins>
              </m:r>
            </m:sub>
          </m:sSub>
          <m:sSub>
            <m:sSubPr>
              <m:ctrlPr>
                <w:ins w:id="370" w:author="Ku, Chu-Chang" w:date="2023-03-06T17:34:00Z">
                  <w:rPr>
                    <w:rFonts w:ascii="Cambria Math" w:hAnsi="Cambria Math"/>
                    <w:i/>
                  </w:rPr>
                </w:ins>
              </m:ctrlPr>
            </m:sSubPr>
            <m:e>
              <m:r>
                <w:ins w:id="371" w:author="Ku, Chu-Chang" w:date="2023-03-06T17:34:00Z">
                  <w:rPr>
                    <w:rFonts w:ascii="Cambria Math" w:hAnsi="Cambria Math"/>
                  </w:rPr>
                  <m:t>L</m:t>
                </w:ins>
              </m:r>
            </m:e>
            <m:sub>
              <m:r>
                <w:ins w:id="372" w:author="Ku, Chu-Chang" w:date="2023-03-06T17:34:00Z">
                  <w:rPr>
                    <w:rFonts w:ascii="Cambria Math" w:hAnsi="Cambria Math"/>
                  </w:rPr>
                  <m:t>F</m:t>
                </w:ins>
              </m:r>
            </m:sub>
          </m:sSub>
          <m:r>
            <w:ins w:id="373" w:author="Ku, Chu-Chang" w:date="2023-03-06T17:34:00Z">
              <w:rPr>
                <w:rFonts w:ascii="Cambria Math" w:hAnsi="Cambria Math"/>
              </w:rPr>
              <m:t>+</m:t>
            </w:ins>
          </m:r>
          <m:sSub>
            <m:sSubPr>
              <m:ctrlPr>
                <w:ins w:id="374" w:author="Ku, Chu-Chang" w:date="2023-03-06T17:34:00Z">
                  <w:rPr>
                    <w:rFonts w:ascii="Cambria Math" w:hAnsi="Cambria Math"/>
                    <w:i/>
                  </w:rPr>
                </w:ins>
              </m:ctrlPr>
            </m:sSubPr>
            <m:e>
              <m:r>
                <w:ins w:id="375" w:author="Ku, Chu-Chang" w:date="2023-03-06T17:34:00Z">
                  <w:rPr>
                    <w:rFonts w:ascii="Cambria Math" w:hAnsi="Cambria Math"/>
                  </w:rPr>
                  <m:t>γ</m:t>
                </w:ins>
              </m:r>
            </m:e>
            <m:sub>
              <m:r>
                <w:ins w:id="376" w:author="Ku, Chu-Chang" w:date="2023-03-06T17:36:00Z">
                  <w:rPr>
                    <w:rFonts w:ascii="Cambria Math" w:hAnsi="Cambria Math"/>
                  </w:rPr>
                  <m:t>re</m:t>
                </w:ins>
              </m:r>
            </m:sub>
          </m:sSub>
          <m:sSub>
            <m:sSubPr>
              <m:ctrlPr>
                <w:ins w:id="377" w:author="Ku, Chu-Chang" w:date="2023-03-06T17:34:00Z">
                  <w:rPr>
                    <w:rFonts w:ascii="Cambria Math" w:hAnsi="Cambria Math"/>
                    <w:i/>
                  </w:rPr>
                </w:ins>
              </m:ctrlPr>
            </m:sSubPr>
            <m:e>
              <m:r>
                <w:ins w:id="378" w:author="Ku, Chu-Chang" w:date="2023-03-06T17:34:00Z">
                  <w:rPr>
                    <w:rFonts w:ascii="Cambria Math" w:hAnsi="Cambria Math"/>
                  </w:rPr>
                  <m:t>L</m:t>
                </w:ins>
              </m:r>
            </m:e>
            <m:sub>
              <m:r>
                <w:ins w:id="379" w:author="Ku, Chu-Chang" w:date="2023-03-06T17:36:00Z">
                  <w:rPr>
                    <w:rFonts w:ascii="Cambria Math" w:hAnsi="Cambria Math"/>
                  </w:rPr>
                  <m:t>S</m:t>
                </w:ins>
              </m:r>
            </m:sub>
          </m:sSub>
          <m:r>
            <w:ins w:id="380" w:author="Ku, Chu-Chang" w:date="2023-03-06T17:34:00Z">
              <w:rPr>
                <w:rFonts w:ascii="Cambria Math" w:hAnsi="Cambria Math"/>
              </w:rPr>
              <m:t>+</m:t>
            </w:ins>
          </m:r>
          <m:sSub>
            <m:sSubPr>
              <m:ctrlPr>
                <w:ins w:id="381" w:author="Ku, Chu-Chang" w:date="2023-03-06T17:34:00Z">
                  <w:rPr>
                    <w:rFonts w:ascii="Cambria Math" w:hAnsi="Cambria Math"/>
                    <w:i/>
                  </w:rPr>
                </w:ins>
              </m:ctrlPr>
            </m:sSubPr>
            <m:e>
              <m:r>
                <w:ins w:id="382" w:author="Ku, Chu-Chang" w:date="2023-03-06T17:34:00Z">
                  <w:rPr>
                    <w:rFonts w:ascii="Cambria Math" w:hAnsi="Cambria Math"/>
                  </w:rPr>
                  <m:t>γ</m:t>
                </w:ins>
              </m:r>
            </m:e>
            <m:sub>
              <m:r>
                <w:ins w:id="383" w:author="Ku, Chu-Chang" w:date="2023-03-06T17:36:00Z">
                  <w:rPr>
                    <w:rFonts w:ascii="Cambria Math" w:hAnsi="Cambria Math"/>
                  </w:rPr>
                  <m:t>tc</m:t>
                </w:ins>
              </m:r>
            </m:sub>
          </m:sSub>
          <m:sSub>
            <m:sSubPr>
              <m:ctrlPr>
                <w:ins w:id="384" w:author="Ku, Chu-Chang" w:date="2023-03-06T17:36:00Z">
                  <w:rPr>
                    <w:rFonts w:ascii="Cambria Math" w:hAnsi="Cambria Math"/>
                    <w:i/>
                  </w:rPr>
                </w:ins>
              </m:ctrlPr>
            </m:sSubPr>
            <m:e>
              <m:r>
                <w:ins w:id="385" w:author="Ku, Chu-Chang" w:date="2023-03-06T17:36:00Z">
                  <w:rPr>
                    <w:rFonts w:ascii="Cambria Math" w:hAnsi="Cambria Math"/>
                  </w:rPr>
                  <m:t>R</m:t>
                </w:ins>
              </m:r>
            </m:e>
            <m:sub>
              <m:r>
                <w:ins w:id="386" w:author="Ku, Chu-Chang" w:date="2023-03-06T17:36:00Z">
                  <w:rPr>
                    <w:rFonts w:ascii="Cambria Math" w:hAnsi="Cambria Math"/>
                  </w:rPr>
                  <m:t>C</m:t>
                </w:ins>
              </m:r>
            </m:sub>
          </m:sSub>
          <m:r>
            <w:ins w:id="387" w:author="Ku, Chu-Chang" w:date="2023-03-06T17:34:00Z">
              <w:rPr>
                <w:rFonts w:ascii="Cambria Math" w:hAnsi="Cambria Math"/>
              </w:rPr>
              <m:t>+</m:t>
            </w:ins>
          </m:r>
          <m:sSub>
            <m:sSubPr>
              <m:ctrlPr>
                <w:ins w:id="388" w:author="Ku, Chu-Chang" w:date="2023-03-06T17:34:00Z">
                  <w:rPr>
                    <w:rFonts w:ascii="Cambria Math" w:hAnsi="Cambria Math"/>
                    <w:i/>
                  </w:rPr>
                </w:ins>
              </m:ctrlPr>
            </m:sSubPr>
            <m:e>
              <m:r>
                <w:ins w:id="389" w:author="Ku, Chu-Chang" w:date="2023-03-06T17:34:00Z">
                  <w:rPr>
                    <w:rFonts w:ascii="Cambria Math" w:hAnsi="Cambria Math"/>
                  </w:rPr>
                  <m:t>γ</m:t>
                </w:ins>
              </m:r>
            </m:e>
            <m:sub>
              <m:r>
                <w:ins w:id="390" w:author="Ku, Chu-Chang" w:date="2023-03-06T17:36:00Z">
                  <w:rPr>
                    <w:rFonts w:ascii="Cambria Math" w:hAnsi="Cambria Math"/>
                  </w:rPr>
                  <m:t>td</m:t>
                </w:ins>
              </m:r>
            </m:sub>
          </m:sSub>
          <m:sSub>
            <m:sSubPr>
              <m:ctrlPr>
                <w:ins w:id="391" w:author="Ku, Chu-Chang" w:date="2023-03-06T17:36:00Z">
                  <w:rPr>
                    <w:rFonts w:ascii="Cambria Math" w:hAnsi="Cambria Math"/>
                    <w:i/>
                  </w:rPr>
                </w:ins>
              </m:ctrlPr>
            </m:sSubPr>
            <m:e>
              <m:r>
                <w:ins w:id="392" w:author="Ku, Chu-Chang" w:date="2023-03-06T17:36:00Z">
                  <w:rPr>
                    <w:rFonts w:ascii="Cambria Math" w:hAnsi="Cambria Math"/>
                  </w:rPr>
                  <m:t>R</m:t>
                </w:ins>
              </m:r>
            </m:e>
            <m:sub>
              <m:r>
                <w:ins w:id="393" w:author="Ku, Chu-Chang" w:date="2023-03-06T17:36:00Z">
                  <w:rPr>
                    <w:rFonts w:ascii="Cambria Math" w:hAnsi="Cambria Math"/>
                  </w:rPr>
                  <m:t>D</m:t>
                </w:ins>
              </m:r>
            </m:sub>
          </m:sSub>
          <m:r>
            <w:ins w:id="394" w:author="Ku, Chu-Chang" w:date="2023-03-06T17:34:00Z">
              <w:rPr>
                <w:rFonts w:ascii="Cambria Math" w:hAnsi="Cambria Math"/>
              </w:rPr>
              <m:t>+</m:t>
            </w:ins>
          </m:r>
          <m:sSub>
            <m:sSubPr>
              <m:ctrlPr>
                <w:ins w:id="395" w:author="Ku, Chu-Chang" w:date="2023-03-06T17:34:00Z">
                  <w:rPr>
                    <w:rFonts w:ascii="Cambria Math" w:hAnsi="Cambria Math"/>
                    <w:i/>
                  </w:rPr>
                </w:ins>
              </m:ctrlPr>
            </m:sSubPr>
            <m:e>
              <m:r>
                <w:ins w:id="396" w:author="Ku, Chu-Chang" w:date="2023-03-06T17:34:00Z">
                  <w:rPr>
                    <w:rFonts w:ascii="Cambria Math" w:hAnsi="Cambria Math"/>
                  </w:rPr>
                  <m:t>γ</m:t>
                </w:ins>
              </m:r>
            </m:e>
            <m:sub>
              <m:r>
                <w:ins w:id="397" w:author="Ku, Chu-Chang" w:date="2023-03-06T17:36:00Z">
                  <w:rPr>
                    <w:rFonts w:ascii="Cambria Math" w:hAnsi="Cambria Math"/>
                  </w:rPr>
                  <m:t>st</m:t>
                </w:ins>
              </m:r>
            </m:sub>
          </m:sSub>
          <m:sSub>
            <m:sSubPr>
              <m:ctrlPr>
                <w:ins w:id="398" w:author="Ku, Chu-Chang" w:date="2023-03-06T17:36:00Z">
                  <w:rPr>
                    <w:rFonts w:ascii="Cambria Math" w:hAnsi="Cambria Math"/>
                    <w:i/>
                  </w:rPr>
                </w:ins>
              </m:ctrlPr>
            </m:sSubPr>
            <m:e>
              <m:r>
                <w:ins w:id="399" w:author="Ku, Chu-Chang" w:date="2023-03-06T17:36:00Z">
                  <w:rPr>
                    <w:rFonts w:ascii="Cambria Math" w:hAnsi="Cambria Math"/>
                  </w:rPr>
                  <m:t>R</m:t>
                </w:ins>
              </m:r>
            </m:e>
            <m:sub>
              <m:r>
                <w:ins w:id="400" w:author="Ku, Chu-Chang" w:date="2023-03-06T17:36:00Z">
                  <w:rPr>
                    <w:rFonts w:ascii="Cambria Math" w:hAnsi="Cambria Math"/>
                  </w:rPr>
                  <m:t>S</m:t>
                </w:ins>
              </m:r>
            </m:sub>
          </m:sSub>
          <m:r>
            <w:ins w:id="401" w:author="Ku, Chu-Chang" w:date="2023-03-06T17:34:00Z">
              <w:rPr>
                <w:rFonts w:ascii="Cambria Math" w:hAnsi="Cambria Math"/>
              </w:rPr>
              <m:t>+</m:t>
            </w:ins>
          </m:r>
          <m:d>
            <m:dPr>
              <m:ctrlPr>
                <w:ins w:id="402" w:author="Ku, Chu-Chang" w:date="2023-03-06T17:33:00Z">
                  <w:rPr>
                    <w:rFonts w:ascii="Cambria Math" w:hAnsi="Cambria Math"/>
                    <w:i/>
                  </w:rPr>
                </w:ins>
              </m:ctrlPr>
            </m:dPr>
            <m:e>
              <m:r>
                <w:ins w:id="403" w:author="Ku, Chu-Chang" w:date="2023-03-06T17:38:00Z">
                  <w:rPr>
                    <w:rFonts w:ascii="Cambria Math" w:hAnsi="Cambria Math"/>
                  </w:rPr>
                  <m:t>σ</m:t>
                </w:ins>
              </m:r>
              <m:r>
                <w:ins w:id="404" w:author="Ku, Chu-Chang" w:date="2023-03-06T17:33:00Z">
                  <w:rPr>
                    <w:rFonts w:ascii="Cambria Math" w:hAnsi="Cambria Math"/>
                  </w:rPr>
                  <m:t>+</m:t>
                </w:ins>
              </m:r>
              <m:sSub>
                <m:sSubPr>
                  <m:ctrlPr>
                    <w:ins w:id="405" w:author="Ku, Chu-Chang" w:date="2023-03-06T17:35:00Z">
                      <w:rPr>
                        <w:rFonts w:ascii="Cambria Math" w:hAnsi="Cambria Math"/>
                        <w:i/>
                      </w:rPr>
                    </w:ins>
                  </m:ctrlPr>
                </m:sSubPr>
                <m:e>
                  <m:r>
                    <w:ins w:id="406" w:author="Ku, Chu-Chang" w:date="2023-03-06T17:33:00Z">
                      <w:rPr>
                        <w:rFonts w:ascii="Cambria Math" w:hAnsi="Cambria Math"/>
                      </w:rPr>
                      <m:t>ν</m:t>
                    </w:ins>
                  </m:r>
                </m:e>
                <m:sub>
                  <m:r>
                    <w:ins w:id="407" w:author="Ku, Chu-Chang" w:date="2023-03-06T17:35:00Z">
                      <w:rPr>
                        <w:rFonts w:ascii="Cambria Math" w:hAnsi="Cambria Math"/>
                      </w:rPr>
                      <m:t>r</m:t>
                    </w:ins>
                  </m:r>
                </m:sub>
              </m:sSub>
              <m:r>
                <w:ins w:id="408" w:author="Ku, Chu-Chang" w:date="2023-03-06T17:33:00Z">
                  <w:rPr>
                    <w:rFonts w:ascii="Cambria Math" w:hAnsi="Cambria Math"/>
                  </w:rPr>
                  <m:t>+</m:t>
                </w:ins>
              </m:r>
              <m:sSub>
                <m:sSubPr>
                  <m:ctrlPr>
                    <w:ins w:id="409" w:author="Ku, Chu-Chang" w:date="2023-03-06T17:33:00Z">
                      <w:rPr>
                        <w:rFonts w:ascii="Cambria Math" w:hAnsi="Cambria Math"/>
                        <w:i/>
                      </w:rPr>
                    </w:ins>
                  </m:ctrlPr>
                </m:sSubPr>
                <m:e>
                  <m:r>
                    <w:ins w:id="410" w:author="Ku, Chu-Chang" w:date="2023-03-06T17:33:00Z">
                      <w:rPr>
                        <w:rFonts w:ascii="Cambria Math" w:hAnsi="Cambria Math"/>
                      </w:rPr>
                      <m:t>μ</m:t>
                    </w:ins>
                  </m:r>
                </m:e>
                <m:sub>
                  <m:r>
                    <w:ins w:id="411" w:author="Ku, Chu-Chang" w:date="2023-03-06T17:33:00Z">
                      <w:rPr>
                        <w:rFonts w:ascii="Cambria Math" w:hAnsi="Cambria Math"/>
                      </w:rPr>
                      <m:t>0</m:t>
                    </w:ins>
                  </m:r>
                </m:sub>
              </m:sSub>
              <m:r>
                <w:ins w:id="412" w:author="Ku, Chu-Chang" w:date="2023-03-06T17:33:00Z">
                  <w:rPr>
                    <w:rFonts w:ascii="Cambria Math" w:hAnsi="Cambria Math"/>
                  </w:rPr>
                  <m:t>+</m:t>
                </w:ins>
              </m:r>
              <m:sSub>
                <m:sSubPr>
                  <m:ctrlPr>
                    <w:ins w:id="413" w:author="Ku, Chu-Chang" w:date="2023-03-06T17:33:00Z">
                      <w:rPr>
                        <w:rFonts w:ascii="Cambria Math" w:hAnsi="Cambria Math"/>
                        <w:i/>
                      </w:rPr>
                    </w:ins>
                  </m:ctrlPr>
                </m:sSubPr>
                <m:e>
                  <m:r>
                    <w:ins w:id="414" w:author="Ku, Chu-Chang" w:date="2023-03-06T17:33:00Z">
                      <w:rPr>
                        <w:rFonts w:ascii="Cambria Math" w:hAnsi="Cambria Math"/>
                      </w:rPr>
                      <m:t>μ</m:t>
                    </w:ins>
                  </m:r>
                </m:e>
                <m:sub>
                  <m:r>
                    <w:ins w:id="415" w:author="Ku, Chu-Chang" w:date="2023-03-06T17:34:00Z">
                      <w:rPr>
                        <w:rFonts w:ascii="Cambria Math" w:hAnsi="Cambria Math"/>
                        <w:lang w:eastAsia="zh-TW"/>
                      </w:rPr>
                      <m:t>tb</m:t>
                    </w:ins>
                  </m:r>
                </m:sub>
              </m:sSub>
            </m:e>
          </m:d>
          <m:sSub>
            <m:sSubPr>
              <m:ctrlPr>
                <w:ins w:id="416" w:author="Ku, Chu-Chang" w:date="2023-03-06T17:34:00Z">
                  <w:rPr>
                    <w:rFonts w:ascii="Cambria Math" w:hAnsi="Cambria Math"/>
                    <w:i/>
                  </w:rPr>
                </w:ins>
              </m:ctrlPr>
            </m:sSubPr>
            <m:e>
              <m:r>
                <w:ins w:id="417" w:author="Ku, Chu-Chang" w:date="2023-03-06T17:34:00Z">
                  <w:rPr>
                    <w:rFonts w:ascii="Cambria Math" w:hAnsi="Cambria Math"/>
                  </w:rPr>
                  <m:t>I</m:t>
                </w:ins>
              </m:r>
            </m:e>
            <m:sub>
              <m:r>
                <w:ins w:id="418" w:author="Ku, Chu-Chang" w:date="2023-03-06T17:34:00Z">
                  <w:rPr>
                    <w:rFonts w:ascii="Cambria Math" w:hAnsi="Cambria Math"/>
                  </w:rPr>
                  <m:t>A</m:t>
                </w:ins>
              </m:r>
            </m:sub>
          </m:sSub>
        </m:oMath>
      </m:oMathPara>
    </w:p>
    <w:p w14:paraId="0F9179C3" w14:textId="6D47B66F" w:rsidR="00515B5F" w:rsidRPr="0057111E" w:rsidRDefault="00515B5F" w:rsidP="00515B5F">
      <w:pPr>
        <w:rPr>
          <w:ins w:id="419" w:author="Ku, Chu-Chang" w:date="2023-03-06T17:38:00Z"/>
          <w:rFonts w:eastAsiaTheme="minorEastAsia"/>
        </w:rPr>
      </w:pPr>
      <m:oMathPara>
        <m:oMath>
          <m:f>
            <m:fPr>
              <m:ctrlPr>
                <w:ins w:id="420" w:author="Ku, Chu-Chang" w:date="2023-03-06T17:38:00Z">
                  <w:rPr>
                    <w:rFonts w:ascii="Cambria Math" w:eastAsiaTheme="minorHAnsi" w:hAnsi="Cambria Math"/>
                    <w:i/>
                  </w:rPr>
                </w:ins>
              </m:ctrlPr>
            </m:fPr>
            <m:num>
              <m:r>
                <w:ins w:id="421" w:author="Ku, Chu-Chang" w:date="2023-03-06T17:38:00Z">
                  <w:rPr>
                    <w:rFonts w:ascii="Cambria Math" w:eastAsiaTheme="minorHAnsi" w:hAnsi="Cambria Math"/>
                  </w:rPr>
                  <m:t>d</m:t>
                </w:ins>
              </m:r>
              <m:sSub>
                <m:sSubPr>
                  <m:ctrlPr>
                    <w:ins w:id="422" w:author="Ku, Chu-Chang" w:date="2023-03-06T17:38:00Z">
                      <w:rPr>
                        <w:rFonts w:ascii="Cambria Math" w:hAnsi="Cambria Math"/>
                        <w:i/>
                      </w:rPr>
                    </w:ins>
                  </m:ctrlPr>
                </m:sSubPr>
                <m:e>
                  <m:r>
                    <w:ins w:id="423" w:author="Ku, Chu-Chang" w:date="2023-03-06T17:38:00Z">
                      <w:rPr>
                        <w:rFonts w:ascii="Cambria Math" w:hAnsi="Cambria Math"/>
                      </w:rPr>
                      <m:t>I</m:t>
                    </w:ins>
                  </m:r>
                </m:e>
                <m:sub>
                  <m:r>
                    <w:ins w:id="424" w:author="Ku, Chu-Chang" w:date="2023-03-06T17:38:00Z">
                      <w:rPr>
                        <w:rFonts w:ascii="Cambria Math" w:hAnsi="Cambria Math"/>
                      </w:rPr>
                      <m:t>S</m:t>
                    </w:ins>
                  </m:r>
                </m:sub>
              </m:sSub>
            </m:num>
            <m:den>
              <m:r>
                <w:ins w:id="425" w:author="Ku, Chu-Chang" w:date="2023-03-06T17:38:00Z">
                  <w:rPr>
                    <w:rFonts w:ascii="Cambria Math" w:eastAsiaTheme="minorHAnsi" w:hAnsi="Cambria Math"/>
                  </w:rPr>
                  <m:t>d</m:t>
                </w:ins>
              </m:r>
              <m:r>
                <w:ins w:id="426" w:author="Ku, Chu-Chang" w:date="2023-03-06T17:38:00Z">
                  <w:rPr>
                    <w:rFonts w:ascii="Cambria Math" w:hAnsi="Cambria Math"/>
                  </w:rPr>
                  <m:t>t</m:t>
                </w:ins>
              </m:r>
            </m:den>
          </m:f>
          <m:r>
            <w:ins w:id="427" w:author="Ku, Chu-Chang" w:date="2023-03-06T17:38:00Z">
              <w:rPr>
                <w:rFonts w:ascii="Cambria Math" w:hAnsi="Cambria Math"/>
              </w:rPr>
              <m:t>=</m:t>
            </w:ins>
          </m:r>
          <m:r>
            <w:ins w:id="428" w:author="Ku, Chu-Chang" w:date="2023-03-06T17:39:00Z">
              <w:rPr>
                <w:rFonts w:ascii="Cambria Math" w:hAnsi="Cambria Math"/>
              </w:rPr>
              <m:t>σ</m:t>
            </w:ins>
          </m:r>
          <m:sSub>
            <m:sSubPr>
              <m:ctrlPr>
                <w:ins w:id="429" w:author="Ku, Chu-Chang" w:date="2023-03-06T17:39:00Z">
                  <w:rPr>
                    <w:rFonts w:ascii="Cambria Math" w:hAnsi="Cambria Math"/>
                    <w:i/>
                  </w:rPr>
                </w:ins>
              </m:ctrlPr>
            </m:sSubPr>
            <m:e>
              <m:r>
                <w:ins w:id="430" w:author="Ku, Chu-Chang" w:date="2023-03-06T17:39:00Z">
                  <w:rPr>
                    <w:rFonts w:ascii="Cambria Math" w:hAnsi="Cambria Math"/>
                  </w:rPr>
                  <m:t>I</m:t>
                </w:ins>
              </m:r>
            </m:e>
            <m:sub>
              <m:r>
                <w:ins w:id="431" w:author="Ku, Chu-Chang" w:date="2023-03-06T17:39:00Z">
                  <w:rPr>
                    <w:rFonts w:ascii="Cambria Math" w:hAnsi="Cambria Math"/>
                  </w:rPr>
                  <m:t>A</m:t>
                </w:ins>
              </m:r>
            </m:sub>
          </m:sSub>
          <m:r>
            <w:ins w:id="432" w:author="Ku, Chu-Chang" w:date="2023-03-06T17:38:00Z">
              <w:rPr>
                <w:rFonts w:ascii="Cambria Math" w:hAnsi="Cambria Math"/>
              </w:rPr>
              <m:t>+</m:t>
            </w:ins>
          </m:r>
          <m:d>
            <m:dPr>
              <m:ctrlPr>
                <w:ins w:id="433" w:author="Ku, Chu-Chang" w:date="2023-03-06T17:38:00Z">
                  <w:rPr>
                    <w:rFonts w:ascii="Cambria Math" w:hAnsi="Cambria Math"/>
                    <w:i/>
                  </w:rPr>
                </w:ins>
              </m:ctrlPr>
            </m:dPr>
            <m:e>
              <m:sSub>
                <m:sSubPr>
                  <m:ctrlPr>
                    <w:ins w:id="434" w:author="Ku, Chu-Chang" w:date="2023-03-06T17:38:00Z">
                      <w:rPr>
                        <w:rFonts w:ascii="Cambria Math" w:hAnsi="Cambria Math"/>
                        <w:i/>
                      </w:rPr>
                    </w:ins>
                  </m:ctrlPr>
                </m:sSubPr>
                <m:e>
                  <m:r>
                    <w:ins w:id="435" w:author="Ku, Chu-Chang" w:date="2023-03-06T17:38:00Z">
                      <w:rPr>
                        <w:rFonts w:ascii="Cambria Math" w:hAnsi="Cambria Math"/>
                      </w:rPr>
                      <m:t>δ</m:t>
                    </w:ins>
                  </m:r>
                </m:e>
                <m:sub>
                  <m:r>
                    <w:ins w:id="436" w:author="Ku, Chu-Chang" w:date="2023-03-06T17:38:00Z">
                      <w:rPr>
                        <w:rFonts w:ascii="Cambria Math" w:hAnsi="Cambria Math"/>
                      </w:rPr>
                      <m:t>0</m:t>
                    </w:ins>
                  </m:r>
                </m:sub>
              </m:sSub>
              <m:r>
                <w:ins w:id="437" w:author="Ku, Chu-Chang" w:date="2023-03-06T17:38:00Z">
                  <w:rPr>
                    <w:rFonts w:ascii="Cambria Math" w:hAnsi="Cambria Math"/>
                  </w:rPr>
                  <m:t>+</m:t>
                </w:ins>
              </m:r>
              <m:sSub>
                <m:sSubPr>
                  <m:ctrlPr>
                    <w:ins w:id="438" w:author="Ku, Chu-Chang" w:date="2023-03-06T17:38:00Z">
                      <w:rPr>
                        <w:rFonts w:ascii="Cambria Math" w:hAnsi="Cambria Math"/>
                        <w:i/>
                      </w:rPr>
                    </w:ins>
                  </m:ctrlPr>
                </m:sSubPr>
                <m:e>
                  <m:r>
                    <w:ins w:id="439" w:author="Ku, Chu-Chang" w:date="2023-03-06T17:38:00Z">
                      <w:rPr>
                        <w:rFonts w:ascii="Cambria Math" w:hAnsi="Cambria Math"/>
                      </w:rPr>
                      <m:t>ν</m:t>
                    </w:ins>
                  </m:r>
                </m:e>
                <m:sub>
                  <m:r>
                    <w:ins w:id="440" w:author="Ku, Chu-Chang" w:date="2023-03-06T17:38:00Z">
                      <w:rPr>
                        <w:rFonts w:ascii="Cambria Math" w:hAnsi="Cambria Math"/>
                      </w:rPr>
                      <m:t>r</m:t>
                    </w:ins>
                  </m:r>
                </m:sub>
              </m:sSub>
              <m:r>
                <w:ins w:id="441" w:author="Ku, Chu-Chang" w:date="2023-03-06T17:38:00Z">
                  <w:rPr>
                    <w:rFonts w:ascii="Cambria Math" w:hAnsi="Cambria Math"/>
                  </w:rPr>
                  <m:t>+</m:t>
                </w:ins>
              </m:r>
              <m:sSub>
                <m:sSubPr>
                  <m:ctrlPr>
                    <w:ins w:id="442" w:author="Ku, Chu-Chang" w:date="2023-03-06T17:38:00Z">
                      <w:rPr>
                        <w:rFonts w:ascii="Cambria Math" w:hAnsi="Cambria Math"/>
                        <w:i/>
                      </w:rPr>
                    </w:ins>
                  </m:ctrlPr>
                </m:sSubPr>
                <m:e>
                  <m:r>
                    <w:ins w:id="443" w:author="Ku, Chu-Chang" w:date="2023-03-06T17:38:00Z">
                      <w:rPr>
                        <w:rFonts w:ascii="Cambria Math" w:hAnsi="Cambria Math"/>
                      </w:rPr>
                      <m:t>μ</m:t>
                    </w:ins>
                  </m:r>
                </m:e>
                <m:sub>
                  <m:r>
                    <w:ins w:id="444" w:author="Ku, Chu-Chang" w:date="2023-03-06T17:38:00Z">
                      <w:rPr>
                        <w:rFonts w:ascii="Cambria Math" w:hAnsi="Cambria Math"/>
                      </w:rPr>
                      <m:t>0</m:t>
                    </w:ins>
                  </m:r>
                </m:sub>
              </m:sSub>
              <m:r>
                <w:ins w:id="445" w:author="Ku, Chu-Chang" w:date="2023-03-06T17:38:00Z">
                  <w:rPr>
                    <w:rFonts w:ascii="Cambria Math" w:hAnsi="Cambria Math"/>
                  </w:rPr>
                  <m:t>+</m:t>
                </w:ins>
              </m:r>
              <m:sSub>
                <m:sSubPr>
                  <m:ctrlPr>
                    <w:ins w:id="446" w:author="Ku, Chu-Chang" w:date="2023-03-06T17:38:00Z">
                      <w:rPr>
                        <w:rFonts w:ascii="Cambria Math" w:hAnsi="Cambria Math"/>
                        <w:i/>
                      </w:rPr>
                    </w:ins>
                  </m:ctrlPr>
                </m:sSubPr>
                <m:e>
                  <m:r>
                    <w:ins w:id="447" w:author="Ku, Chu-Chang" w:date="2023-03-06T17:38:00Z">
                      <w:rPr>
                        <w:rFonts w:ascii="Cambria Math" w:hAnsi="Cambria Math"/>
                      </w:rPr>
                      <m:t>μ</m:t>
                    </w:ins>
                  </m:r>
                </m:e>
                <m:sub>
                  <m:r>
                    <w:ins w:id="448" w:author="Ku, Chu-Chang" w:date="2023-03-06T17:38:00Z">
                      <w:rPr>
                        <w:rFonts w:ascii="Cambria Math" w:hAnsi="Cambria Math"/>
                        <w:lang w:eastAsia="zh-TW"/>
                      </w:rPr>
                      <m:t>tb</m:t>
                    </w:ins>
                  </m:r>
                </m:sub>
              </m:sSub>
            </m:e>
          </m:d>
          <m:sSub>
            <m:sSubPr>
              <m:ctrlPr>
                <w:ins w:id="449" w:author="Ku, Chu-Chang" w:date="2023-03-06T17:38:00Z">
                  <w:rPr>
                    <w:rFonts w:ascii="Cambria Math" w:hAnsi="Cambria Math"/>
                    <w:i/>
                  </w:rPr>
                </w:ins>
              </m:ctrlPr>
            </m:sSubPr>
            <m:e>
              <m:r>
                <w:ins w:id="450" w:author="Ku, Chu-Chang" w:date="2023-03-06T17:38:00Z">
                  <w:rPr>
                    <w:rFonts w:ascii="Cambria Math" w:hAnsi="Cambria Math"/>
                  </w:rPr>
                  <m:t>I</m:t>
                </w:ins>
              </m:r>
            </m:e>
            <m:sub>
              <m:r>
                <w:ins w:id="451" w:author="Ku, Chu-Chang" w:date="2023-03-06T17:38:00Z">
                  <w:rPr>
                    <w:rFonts w:ascii="Cambria Math" w:hAnsi="Cambria Math"/>
                  </w:rPr>
                  <m:t>S</m:t>
                </w:ins>
              </m:r>
            </m:sub>
          </m:sSub>
        </m:oMath>
      </m:oMathPara>
    </w:p>
    <w:p w14:paraId="4DD8FC37" w14:textId="745F9228" w:rsidR="00515B5F" w:rsidRPr="00515B5F" w:rsidRDefault="00515B5F" w:rsidP="00515B5F">
      <w:pPr>
        <w:rPr>
          <w:ins w:id="452" w:author="Ku, Chu-Chang" w:date="2023-03-06T17:43:00Z"/>
          <w:rFonts w:eastAsiaTheme="minorEastAsia"/>
        </w:rPr>
      </w:pPr>
      <m:oMathPara>
        <m:oMath>
          <m:f>
            <m:fPr>
              <m:ctrlPr>
                <w:ins w:id="453" w:author="Ku, Chu-Chang" w:date="2023-03-06T17:39:00Z">
                  <w:rPr>
                    <w:rFonts w:ascii="Cambria Math" w:eastAsiaTheme="minorHAnsi" w:hAnsi="Cambria Math"/>
                    <w:i/>
                  </w:rPr>
                </w:ins>
              </m:ctrlPr>
            </m:fPr>
            <m:num>
              <m:r>
                <w:ins w:id="454" w:author="Ku, Chu-Chang" w:date="2023-03-06T17:39:00Z">
                  <w:rPr>
                    <w:rFonts w:ascii="Cambria Math" w:eastAsiaTheme="minorHAnsi" w:hAnsi="Cambria Math"/>
                  </w:rPr>
                  <m:t>d</m:t>
                </w:ins>
              </m:r>
              <m:sSub>
                <m:sSubPr>
                  <m:ctrlPr>
                    <w:ins w:id="455" w:author="Ku, Chu-Chang" w:date="2023-03-06T17:40:00Z">
                      <w:rPr>
                        <w:rFonts w:ascii="Cambria Math" w:hAnsi="Cambria Math"/>
                        <w:i/>
                      </w:rPr>
                    </w:ins>
                  </m:ctrlPr>
                </m:sSubPr>
                <m:e>
                  <m:r>
                    <w:ins w:id="456" w:author="Ku, Chu-Chang" w:date="2023-03-06T17:40:00Z">
                      <w:rPr>
                        <w:rFonts w:ascii="Cambria Math" w:hAnsi="Cambria Math"/>
                      </w:rPr>
                      <m:t>I</m:t>
                    </w:ins>
                  </m:r>
                </m:e>
                <m:sub>
                  <m:r>
                    <w:ins w:id="457" w:author="Ku, Chu-Chang" w:date="2023-03-06T17:40:00Z">
                      <w:rPr>
                        <w:rFonts w:ascii="Cambria Math" w:hAnsi="Cambria Math"/>
                      </w:rPr>
                      <m:t>E</m:t>
                    </w:ins>
                  </m:r>
                </m:sub>
              </m:sSub>
            </m:num>
            <m:den>
              <m:r>
                <w:ins w:id="458" w:author="Ku, Chu-Chang" w:date="2023-03-06T17:39:00Z">
                  <w:rPr>
                    <w:rFonts w:ascii="Cambria Math" w:eastAsiaTheme="minorHAnsi" w:hAnsi="Cambria Math"/>
                  </w:rPr>
                  <m:t>d</m:t>
                </w:ins>
              </m:r>
              <m:r>
                <w:ins w:id="459" w:author="Ku, Chu-Chang" w:date="2023-03-06T17:39:00Z">
                  <w:rPr>
                    <w:rFonts w:ascii="Cambria Math" w:hAnsi="Cambria Math"/>
                  </w:rPr>
                  <m:t>t</m:t>
                </w:ins>
              </m:r>
            </m:den>
          </m:f>
          <m:r>
            <w:ins w:id="460" w:author="Ku, Chu-Chang" w:date="2023-03-06T17:39:00Z">
              <w:rPr>
                <w:rFonts w:ascii="Cambria Math" w:hAnsi="Cambria Math"/>
              </w:rPr>
              <m:t>=</m:t>
            </w:ins>
          </m:r>
          <m:sSub>
            <m:sSubPr>
              <m:ctrlPr>
                <w:ins w:id="461" w:author="Ku, Chu-Chang" w:date="2023-03-06T17:41:00Z">
                  <w:rPr>
                    <w:rFonts w:ascii="Cambria Math" w:hAnsi="Cambria Math"/>
                    <w:i/>
                  </w:rPr>
                </w:ins>
              </m:ctrlPr>
            </m:sSubPr>
            <m:e>
              <m:r>
                <w:ins w:id="462" w:author="Ku, Chu-Chang" w:date="2023-03-06T17:41:00Z">
                  <w:rPr>
                    <w:rFonts w:ascii="Cambria Math" w:hAnsi="Cambria Math"/>
                  </w:rPr>
                  <m:t>δ</m:t>
                </w:ins>
              </m:r>
            </m:e>
            <m:sub>
              <m:r>
                <w:ins w:id="463" w:author="Ku, Chu-Chang" w:date="2023-03-06T17:41:00Z">
                  <w:rPr>
                    <w:rFonts w:ascii="Cambria Math" w:hAnsi="Cambria Math"/>
                  </w:rPr>
                  <m:t>0</m:t>
                </w:ins>
              </m:r>
            </m:sub>
          </m:sSub>
          <m:d>
            <m:dPr>
              <m:ctrlPr>
                <w:ins w:id="464" w:author="Ku, Chu-Chang" w:date="2023-03-06T17:41:00Z">
                  <w:rPr>
                    <w:rFonts w:ascii="Cambria Math" w:hAnsi="Cambria Math"/>
                    <w:i/>
                  </w:rPr>
                </w:ins>
              </m:ctrlPr>
            </m:dPr>
            <m:e>
              <m:r>
                <w:ins w:id="465" w:author="Ku, Chu-Chang" w:date="2023-03-06T17:41:00Z">
                  <w:rPr>
                    <w:rFonts w:ascii="Cambria Math" w:hAnsi="Cambria Math"/>
                  </w:rPr>
                  <m:t>1-p0</m:t>
                </w:ins>
              </m:r>
            </m:e>
          </m:d>
          <m:sSub>
            <m:sSubPr>
              <m:ctrlPr>
                <w:ins w:id="466" w:author="Ku, Chu-Chang" w:date="2023-03-06T17:43:00Z">
                  <w:rPr>
                    <w:rFonts w:ascii="Cambria Math" w:hAnsi="Cambria Math"/>
                    <w:i/>
                  </w:rPr>
                </w:ins>
              </m:ctrlPr>
            </m:sSubPr>
            <m:e>
              <m:r>
                <w:ins w:id="467" w:author="Ku, Chu-Chang" w:date="2023-03-06T17:43:00Z">
                  <w:rPr>
                    <w:rFonts w:ascii="Cambria Math" w:hAnsi="Cambria Math"/>
                  </w:rPr>
                  <m:t>I</m:t>
                </w:ins>
              </m:r>
            </m:e>
            <m:sub>
              <m:r>
                <w:ins w:id="468" w:author="Ku, Chu-Chang" w:date="2023-03-06T17:43:00Z">
                  <w:rPr>
                    <w:rFonts w:ascii="Cambria Math" w:hAnsi="Cambria Math"/>
                  </w:rPr>
                  <m:t>S</m:t>
                </w:ins>
              </m:r>
            </m:sub>
          </m:sSub>
          <m:r>
            <w:ins w:id="469" w:author="Ku, Chu-Chang" w:date="2023-03-06T17:39:00Z">
              <w:rPr>
                <w:rFonts w:ascii="Cambria Math" w:hAnsi="Cambria Math"/>
              </w:rPr>
              <m:t>+</m:t>
            </w:ins>
          </m:r>
          <m:d>
            <m:dPr>
              <m:ctrlPr>
                <w:ins w:id="470" w:author="Ku, Chu-Chang" w:date="2023-03-06T17:39:00Z">
                  <w:rPr>
                    <w:rFonts w:ascii="Cambria Math" w:hAnsi="Cambria Math"/>
                    <w:i/>
                  </w:rPr>
                </w:ins>
              </m:ctrlPr>
            </m:dPr>
            <m:e>
              <m:sSub>
                <m:sSubPr>
                  <m:ctrlPr>
                    <w:ins w:id="471" w:author="Ku, Chu-Chang" w:date="2023-03-06T17:39:00Z">
                      <w:rPr>
                        <w:rFonts w:ascii="Cambria Math" w:hAnsi="Cambria Math"/>
                        <w:i/>
                      </w:rPr>
                    </w:ins>
                  </m:ctrlPr>
                </m:sSubPr>
                <m:e>
                  <m:r>
                    <w:ins w:id="472" w:author="Ku, Chu-Chang" w:date="2023-03-06T17:39:00Z">
                      <w:rPr>
                        <w:rFonts w:ascii="Cambria Math" w:hAnsi="Cambria Math"/>
                      </w:rPr>
                      <m:t>δ</m:t>
                    </w:ins>
                  </m:r>
                </m:e>
                <m:sub>
                  <m:r>
                    <w:ins w:id="473" w:author="Ku, Chu-Chang" w:date="2023-03-06T17:40:00Z">
                      <w:rPr>
                        <w:rFonts w:ascii="Cambria Math" w:hAnsi="Cambria Math"/>
                      </w:rPr>
                      <m:t>1</m:t>
                    </w:ins>
                  </m:r>
                </m:sub>
              </m:sSub>
              <m:sSub>
                <m:sSubPr>
                  <m:ctrlPr>
                    <w:ins w:id="474" w:author="Ku, Chu-Chang" w:date="2023-03-06T17:41:00Z">
                      <w:rPr>
                        <w:rFonts w:ascii="Cambria Math" w:hAnsi="Cambria Math"/>
                        <w:i/>
                      </w:rPr>
                    </w:ins>
                  </m:ctrlPr>
                </m:sSubPr>
                <m:e>
                  <m:r>
                    <w:ins w:id="475" w:author="Ku, Chu-Chang" w:date="2023-03-06T17:41:00Z">
                      <w:rPr>
                        <w:rFonts w:ascii="Cambria Math" w:hAnsi="Cambria Math"/>
                      </w:rPr>
                      <m:t>p</m:t>
                    </w:ins>
                  </m:r>
                </m:e>
                <m:sub>
                  <m:r>
                    <w:ins w:id="476" w:author="Ku, Chu-Chang" w:date="2023-03-06T17:41:00Z">
                      <w:rPr>
                        <w:rFonts w:ascii="Cambria Math" w:hAnsi="Cambria Math"/>
                      </w:rPr>
                      <m:t>1</m:t>
                    </w:ins>
                  </m:r>
                </m:sub>
              </m:sSub>
              <m:r>
                <w:ins w:id="477" w:author="Ku, Chu-Chang" w:date="2023-03-06T17:39:00Z">
                  <w:rPr>
                    <w:rFonts w:ascii="Cambria Math" w:hAnsi="Cambria Math"/>
                  </w:rPr>
                  <m:t>+</m:t>
                </w:ins>
              </m:r>
              <m:sSub>
                <m:sSubPr>
                  <m:ctrlPr>
                    <w:ins w:id="478" w:author="Ku, Chu-Chang" w:date="2023-03-06T17:39:00Z">
                      <w:rPr>
                        <w:rFonts w:ascii="Cambria Math" w:hAnsi="Cambria Math"/>
                        <w:i/>
                      </w:rPr>
                    </w:ins>
                  </m:ctrlPr>
                </m:sSubPr>
                <m:e>
                  <m:r>
                    <w:ins w:id="479" w:author="Ku, Chu-Chang" w:date="2023-03-06T17:39:00Z">
                      <w:rPr>
                        <w:rFonts w:ascii="Cambria Math" w:hAnsi="Cambria Math"/>
                      </w:rPr>
                      <m:t>ν</m:t>
                    </w:ins>
                  </m:r>
                </m:e>
                <m:sub>
                  <m:r>
                    <w:ins w:id="480" w:author="Ku, Chu-Chang" w:date="2023-03-06T17:39:00Z">
                      <w:rPr>
                        <w:rFonts w:ascii="Cambria Math" w:hAnsi="Cambria Math"/>
                      </w:rPr>
                      <m:t>r</m:t>
                    </w:ins>
                  </m:r>
                </m:sub>
              </m:sSub>
              <m:r>
                <w:ins w:id="481" w:author="Ku, Chu-Chang" w:date="2023-03-06T17:39:00Z">
                  <w:rPr>
                    <w:rFonts w:ascii="Cambria Math" w:hAnsi="Cambria Math"/>
                  </w:rPr>
                  <m:t>+</m:t>
                </w:ins>
              </m:r>
              <m:sSub>
                <m:sSubPr>
                  <m:ctrlPr>
                    <w:ins w:id="482" w:author="Ku, Chu-Chang" w:date="2023-03-06T17:39:00Z">
                      <w:rPr>
                        <w:rFonts w:ascii="Cambria Math" w:hAnsi="Cambria Math"/>
                        <w:i/>
                      </w:rPr>
                    </w:ins>
                  </m:ctrlPr>
                </m:sSubPr>
                <m:e>
                  <m:r>
                    <w:ins w:id="483" w:author="Ku, Chu-Chang" w:date="2023-03-06T17:39:00Z">
                      <w:rPr>
                        <w:rFonts w:ascii="Cambria Math" w:hAnsi="Cambria Math"/>
                      </w:rPr>
                      <m:t>μ</m:t>
                    </w:ins>
                  </m:r>
                </m:e>
                <m:sub>
                  <m:r>
                    <w:ins w:id="484" w:author="Ku, Chu-Chang" w:date="2023-03-06T17:39:00Z">
                      <w:rPr>
                        <w:rFonts w:ascii="Cambria Math" w:hAnsi="Cambria Math"/>
                      </w:rPr>
                      <m:t>0</m:t>
                    </w:ins>
                  </m:r>
                </m:sub>
              </m:sSub>
              <m:r>
                <w:ins w:id="485" w:author="Ku, Chu-Chang" w:date="2023-03-06T17:39:00Z">
                  <w:rPr>
                    <w:rFonts w:ascii="Cambria Math" w:hAnsi="Cambria Math"/>
                  </w:rPr>
                  <m:t>+</m:t>
                </w:ins>
              </m:r>
              <m:sSub>
                <m:sSubPr>
                  <m:ctrlPr>
                    <w:ins w:id="486" w:author="Ku, Chu-Chang" w:date="2023-03-06T17:39:00Z">
                      <w:rPr>
                        <w:rFonts w:ascii="Cambria Math" w:hAnsi="Cambria Math"/>
                        <w:i/>
                      </w:rPr>
                    </w:ins>
                  </m:ctrlPr>
                </m:sSubPr>
                <m:e>
                  <m:r>
                    <w:ins w:id="487" w:author="Ku, Chu-Chang" w:date="2023-03-06T17:39:00Z">
                      <w:rPr>
                        <w:rFonts w:ascii="Cambria Math" w:hAnsi="Cambria Math"/>
                      </w:rPr>
                      <m:t>μ</m:t>
                    </w:ins>
                  </m:r>
                </m:e>
                <m:sub>
                  <m:r>
                    <w:ins w:id="488" w:author="Ku, Chu-Chang" w:date="2023-03-06T17:39:00Z">
                      <w:rPr>
                        <w:rFonts w:ascii="Cambria Math" w:hAnsi="Cambria Math"/>
                        <w:lang w:eastAsia="zh-TW"/>
                      </w:rPr>
                      <m:t>tb</m:t>
                    </w:ins>
                  </m:r>
                </m:sub>
              </m:sSub>
            </m:e>
          </m:d>
          <m:sSub>
            <m:sSubPr>
              <m:ctrlPr>
                <w:ins w:id="489" w:author="Ku, Chu-Chang" w:date="2023-03-06T17:39:00Z">
                  <w:rPr>
                    <w:rFonts w:ascii="Cambria Math" w:hAnsi="Cambria Math"/>
                    <w:i/>
                  </w:rPr>
                </w:ins>
              </m:ctrlPr>
            </m:sSubPr>
            <m:e>
              <m:r>
                <w:ins w:id="490" w:author="Ku, Chu-Chang" w:date="2023-03-06T17:39:00Z">
                  <w:rPr>
                    <w:rFonts w:ascii="Cambria Math" w:hAnsi="Cambria Math"/>
                  </w:rPr>
                  <m:t>I</m:t>
                </w:ins>
              </m:r>
            </m:e>
            <m:sub>
              <m:r>
                <w:ins w:id="491" w:author="Ku, Chu-Chang" w:date="2023-03-06T17:39:00Z">
                  <w:rPr>
                    <w:rFonts w:ascii="Cambria Math" w:hAnsi="Cambria Math"/>
                  </w:rPr>
                  <m:t>S</m:t>
                </w:ins>
              </m:r>
            </m:sub>
          </m:sSub>
        </m:oMath>
      </m:oMathPara>
    </w:p>
    <w:p w14:paraId="2E24B533" w14:textId="608EA7D4" w:rsidR="00515B5F" w:rsidRPr="00515B5F" w:rsidRDefault="00515B5F" w:rsidP="00515B5F">
      <w:pPr>
        <w:rPr>
          <w:ins w:id="492" w:author="Ku, Chu-Chang" w:date="2023-03-06T17:43:00Z"/>
          <w:rFonts w:eastAsiaTheme="minorEastAsia"/>
        </w:rPr>
      </w:pPr>
      <m:oMathPara>
        <m:oMath>
          <m:f>
            <m:fPr>
              <m:ctrlPr>
                <w:ins w:id="493" w:author="Ku, Chu-Chang" w:date="2023-03-06T17:43:00Z">
                  <w:rPr>
                    <w:rFonts w:ascii="Cambria Math" w:eastAsiaTheme="minorHAnsi" w:hAnsi="Cambria Math"/>
                    <w:i/>
                  </w:rPr>
                </w:ins>
              </m:ctrlPr>
            </m:fPr>
            <m:num>
              <m:r>
                <w:ins w:id="494" w:author="Ku, Chu-Chang" w:date="2023-03-06T17:43:00Z">
                  <w:rPr>
                    <w:rFonts w:ascii="Cambria Math" w:eastAsiaTheme="minorHAnsi" w:hAnsi="Cambria Math"/>
                  </w:rPr>
                  <m:t>d</m:t>
                </w:ins>
              </m:r>
              <m:r>
                <w:ins w:id="495" w:author="Ku, Chu-Chang" w:date="2023-03-06T17:43:00Z">
                  <w:rPr>
                    <w:rFonts w:ascii="Cambria Math" w:hAnsi="Cambria Math"/>
                  </w:rPr>
                  <m:t>T</m:t>
                </w:ins>
              </m:r>
            </m:num>
            <m:den>
              <m:r>
                <w:ins w:id="496" w:author="Ku, Chu-Chang" w:date="2023-03-06T17:43:00Z">
                  <w:rPr>
                    <w:rFonts w:ascii="Cambria Math" w:eastAsiaTheme="minorHAnsi" w:hAnsi="Cambria Math"/>
                  </w:rPr>
                  <m:t>d</m:t>
                </w:ins>
              </m:r>
              <m:r>
                <w:ins w:id="497" w:author="Ku, Chu-Chang" w:date="2023-03-06T17:43:00Z">
                  <w:rPr>
                    <w:rFonts w:ascii="Cambria Math" w:hAnsi="Cambria Math"/>
                  </w:rPr>
                  <m:t>t</m:t>
                </w:ins>
              </m:r>
            </m:den>
          </m:f>
          <m:r>
            <w:ins w:id="498" w:author="Ku, Chu-Chang" w:date="2023-03-06T17:43:00Z">
              <w:rPr>
                <w:rFonts w:ascii="Cambria Math" w:hAnsi="Cambria Math"/>
              </w:rPr>
              <m:t>=</m:t>
            </w:ins>
          </m:r>
          <m:sSub>
            <m:sSubPr>
              <m:ctrlPr>
                <w:ins w:id="499" w:author="Ku, Chu-Chang" w:date="2023-03-06T17:43:00Z">
                  <w:rPr>
                    <w:rFonts w:ascii="Cambria Math" w:hAnsi="Cambria Math"/>
                    <w:i/>
                  </w:rPr>
                </w:ins>
              </m:ctrlPr>
            </m:sSubPr>
            <m:e>
              <m:r>
                <w:ins w:id="500" w:author="Ku, Chu-Chang" w:date="2023-03-06T17:43:00Z">
                  <w:rPr>
                    <w:rFonts w:ascii="Cambria Math" w:hAnsi="Cambria Math"/>
                  </w:rPr>
                  <m:t>δ</m:t>
                </w:ins>
              </m:r>
            </m:e>
            <m:sub>
              <m:r>
                <w:ins w:id="501" w:author="Ku, Chu-Chang" w:date="2023-03-06T17:43:00Z">
                  <w:rPr>
                    <w:rFonts w:ascii="Cambria Math" w:hAnsi="Cambria Math"/>
                  </w:rPr>
                  <m:t>0</m:t>
                </w:ins>
              </m:r>
            </m:sub>
          </m:sSub>
          <m:r>
            <w:ins w:id="502" w:author="Ku, Chu-Chang" w:date="2023-03-06T17:43:00Z">
              <w:rPr>
                <w:rFonts w:ascii="Cambria Math" w:hAnsi="Cambria Math"/>
              </w:rPr>
              <m:t>p0</m:t>
            </w:ins>
          </m:r>
          <m:sSub>
            <m:sSubPr>
              <m:ctrlPr>
                <w:ins w:id="503" w:author="Ku, Chu-Chang" w:date="2023-03-06T17:43:00Z">
                  <w:rPr>
                    <w:rFonts w:ascii="Cambria Math" w:hAnsi="Cambria Math"/>
                    <w:i/>
                  </w:rPr>
                </w:ins>
              </m:ctrlPr>
            </m:sSubPr>
            <m:e>
              <m:r>
                <w:ins w:id="504" w:author="Ku, Chu-Chang" w:date="2023-03-06T17:43:00Z">
                  <w:rPr>
                    <w:rFonts w:ascii="Cambria Math" w:hAnsi="Cambria Math"/>
                  </w:rPr>
                  <m:t>I</m:t>
                </w:ins>
              </m:r>
            </m:e>
            <m:sub>
              <m:r>
                <w:ins w:id="505" w:author="Ku, Chu-Chang" w:date="2023-03-06T17:43:00Z">
                  <w:rPr>
                    <w:rFonts w:ascii="Cambria Math" w:hAnsi="Cambria Math"/>
                  </w:rPr>
                  <m:t>S</m:t>
                </w:ins>
              </m:r>
            </m:sub>
          </m:sSub>
          <m:r>
            <w:ins w:id="506" w:author="Ku, Chu-Chang" w:date="2023-03-06T17:43:00Z">
              <w:rPr>
                <w:rFonts w:ascii="Cambria Math" w:hAnsi="Cambria Math"/>
              </w:rPr>
              <m:t>+</m:t>
            </w:ins>
          </m:r>
          <m:sSub>
            <m:sSubPr>
              <m:ctrlPr>
                <w:ins w:id="507" w:author="Ku, Chu-Chang" w:date="2023-03-06T17:43:00Z">
                  <w:rPr>
                    <w:rFonts w:ascii="Cambria Math" w:hAnsi="Cambria Math"/>
                    <w:i/>
                  </w:rPr>
                </w:ins>
              </m:ctrlPr>
            </m:sSubPr>
            <m:e>
              <m:r>
                <w:ins w:id="508" w:author="Ku, Chu-Chang" w:date="2023-03-06T17:43:00Z">
                  <w:rPr>
                    <w:rFonts w:ascii="Cambria Math" w:hAnsi="Cambria Math"/>
                  </w:rPr>
                  <m:t>δ</m:t>
                </w:ins>
              </m:r>
            </m:e>
            <m:sub>
              <m:r>
                <w:ins w:id="509" w:author="Ku, Chu-Chang" w:date="2023-03-06T17:43:00Z">
                  <w:rPr>
                    <w:rFonts w:ascii="Cambria Math" w:hAnsi="Cambria Math"/>
                  </w:rPr>
                  <m:t>1</m:t>
                </w:ins>
              </m:r>
            </m:sub>
          </m:sSub>
          <m:sSub>
            <m:sSubPr>
              <m:ctrlPr>
                <w:ins w:id="510" w:author="Ku, Chu-Chang" w:date="2023-03-06T17:43:00Z">
                  <w:rPr>
                    <w:rFonts w:ascii="Cambria Math" w:hAnsi="Cambria Math"/>
                    <w:i/>
                  </w:rPr>
                </w:ins>
              </m:ctrlPr>
            </m:sSubPr>
            <m:e>
              <m:r>
                <w:ins w:id="511" w:author="Ku, Chu-Chang" w:date="2023-03-06T17:43:00Z">
                  <w:rPr>
                    <w:rFonts w:ascii="Cambria Math" w:hAnsi="Cambria Math"/>
                  </w:rPr>
                  <m:t>p</m:t>
                </w:ins>
              </m:r>
            </m:e>
            <m:sub>
              <m:r>
                <w:ins w:id="512" w:author="Ku, Chu-Chang" w:date="2023-03-06T17:43:00Z">
                  <w:rPr>
                    <w:rFonts w:ascii="Cambria Math" w:hAnsi="Cambria Math"/>
                  </w:rPr>
                  <m:t>1</m:t>
                </w:ins>
              </m:r>
            </m:sub>
          </m:sSub>
          <m:sSub>
            <m:sSubPr>
              <m:ctrlPr>
                <w:ins w:id="513" w:author="Ku, Chu-Chang" w:date="2023-03-06T17:43:00Z">
                  <w:rPr>
                    <w:rFonts w:ascii="Cambria Math" w:hAnsi="Cambria Math"/>
                    <w:i/>
                  </w:rPr>
                </w:ins>
              </m:ctrlPr>
            </m:sSubPr>
            <m:e>
              <m:r>
                <w:ins w:id="514" w:author="Ku, Chu-Chang" w:date="2023-03-06T17:43:00Z">
                  <w:rPr>
                    <w:rFonts w:ascii="Cambria Math" w:hAnsi="Cambria Math"/>
                  </w:rPr>
                  <m:t>I</m:t>
                </w:ins>
              </m:r>
            </m:e>
            <m:sub>
              <m:r>
                <w:ins w:id="515" w:author="Ku, Chu-Chang" w:date="2023-03-06T17:43:00Z">
                  <w:rPr>
                    <w:rFonts w:ascii="Cambria Math" w:hAnsi="Cambria Math"/>
                  </w:rPr>
                  <m:t>E</m:t>
                </w:ins>
              </m:r>
            </m:sub>
          </m:sSub>
          <m:r>
            <w:ins w:id="516" w:author="Ku, Chu-Chang" w:date="2023-03-06T17:44:00Z">
              <w:rPr>
                <w:rFonts w:ascii="Cambria Math" w:hAnsi="Cambria Math"/>
              </w:rPr>
              <m:t>-(</m:t>
            </w:ins>
          </m:r>
          <m:sSub>
            <m:sSubPr>
              <m:ctrlPr>
                <w:ins w:id="517" w:author="Ku, Chu-Chang" w:date="2023-03-06T17:44:00Z">
                  <w:rPr>
                    <w:rFonts w:ascii="Cambria Math" w:hAnsi="Cambria Math"/>
                    <w:i/>
                  </w:rPr>
                </w:ins>
              </m:ctrlPr>
            </m:sSubPr>
            <m:e>
              <m:r>
                <w:ins w:id="518" w:author="Ku, Chu-Chang" w:date="2023-03-06T17:44:00Z">
                  <w:rPr>
                    <w:rFonts w:ascii="Cambria Math" w:hAnsi="Cambria Math"/>
                  </w:rPr>
                  <m:t>r</m:t>
                </w:ins>
              </m:r>
            </m:e>
            <m:sub>
              <m:r>
                <w:ins w:id="519" w:author="Ku, Chu-Chang" w:date="2023-03-06T17:44:00Z">
                  <w:rPr>
                    <w:rFonts w:ascii="Cambria Math" w:hAnsi="Cambria Math"/>
                  </w:rPr>
                  <m:t>succ</m:t>
                </w:ins>
              </m:r>
            </m:sub>
          </m:sSub>
          <m:r>
            <w:ins w:id="520" w:author="Ku, Chu-Chang" w:date="2023-03-06T17:44:00Z">
              <w:rPr>
                <w:rFonts w:ascii="Cambria Math" w:hAnsi="Cambria Math"/>
              </w:rPr>
              <m:t>+</m:t>
            </w:ins>
          </m:r>
          <m:sSub>
            <m:sSubPr>
              <m:ctrlPr>
                <w:ins w:id="521" w:author="Ku, Chu-Chang" w:date="2023-03-06T17:44:00Z">
                  <w:rPr>
                    <w:rFonts w:ascii="Cambria Math" w:hAnsi="Cambria Math"/>
                    <w:i/>
                  </w:rPr>
                </w:ins>
              </m:ctrlPr>
            </m:sSubPr>
            <m:e>
              <m:r>
                <w:ins w:id="522" w:author="Ku, Chu-Chang" w:date="2023-03-06T17:44:00Z">
                  <w:rPr>
                    <w:rFonts w:ascii="Cambria Math" w:hAnsi="Cambria Math"/>
                  </w:rPr>
                  <m:t>r</m:t>
                </w:ins>
              </m:r>
            </m:e>
            <m:sub>
              <m:r>
                <w:ins w:id="523" w:author="Ku, Chu-Chang" w:date="2023-03-06T17:44:00Z">
                  <w:rPr>
                    <w:rFonts w:ascii="Cambria Math" w:hAnsi="Cambria Math"/>
                  </w:rPr>
                  <m:t>ltfu</m:t>
                </w:ins>
              </m:r>
            </m:sub>
          </m:sSub>
          <m:r>
            <w:ins w:id="524" w:author="Ku, Chu-Chang" w:date="2023-03-06T17:44:00Z">
              <w:rPr>
                <w:rFonts w:ascii="Cambria Math" w:hAnsi="Cambria Math"/>
              </w:rPr>
              <m:t>+</m:t>
            </w:ins>
          </m:r>
          <m:sSub>
            <m:sSubPr>
              <m:ctrlPr>
                <w:ins w:id="525" w:author="Ku, Chu-Chang" w:date="2023-03-06T17:44:00Z">
                  <w:rPr>
                    <w:rFonts w:ascii="Cambria Math" w:hAnsi="Cambria Math"/>
                    <w:i/>
                  </w:rPr>
                </w:ins>
              </m:ctrlPr>
            </m:sSubPr>
            <m:e>
              <m:r>
                <w:ins w:id="526" w:author="Ku, Chu-Chang" w:date="2023-03-06T17:44:00Z">
                  <w:rPr>
                    <w:rFonts w:ascii="Cambria Math" w:hAnsi="Cambria Math"/>
                  </w:rPr>
                  <m:t>μ</m:t>
                </w:ins>
              </m:r>
            </m:e>
            <m:sub>
              <m:r>
                <w:ins w:id="527" w:author="Ku, Chu-Chang" w:date="2023-03-06T17:44:00Z">
                  <w:rPr>
                    <w:rFonts w:ascii="Cambria Math" w:hAnsi="Cambria Math"/>
                  </w:rPr>
                  <m:t>tx</m:t>
                </w:ins>
              </m:r>
            </m:sub>
          </m:sSub>
          <m:r>
            <w:ins w:id="528" w:author="Ku, Chu-Chang" w:date="2023-03-06T17:44:00Z">
              <w:rPr>
                <w:rFonts w:ascii="Cambria Math" w:hAnsi="Cambria Math"/>
              </w:rPr>
              <m:t>)</m:t>
            </w:ins>
          </m:r>
        </m:oMath>
      </m:oMathPara>
    </w:p>
    <w:p w14:paraId="314D8C7E" w14:textId="77777777" w:rsidR="00515B5F" w:rsidRPr="0057111E" w:rsidRDefault="00515B5F" w:rsidP="00515B5F">
      <w:pPr>
        <w:rPr>
          <w:ins w:id="529" w:author="Ku, Chu-Chang" w:date="2023-03-06T17:39:00Z"/>
          <w:rFonts w:eastAsiaTheme="minorEastAsia"/>
        </w:rPr>
      </w:pPr>
    </w:p>
    <w:p w14:paraId="281D7433" w14:textId="77777777" w:rsidR="0078331E" w:rsidRDefault="0078331E">
      <w:pPr>
        <w:rPr>
          <w:ins w:id="530" w:author="Ku, Chu-Chang" w:date="2023-03-06T17:17:00Z"/>
          <w:rFonts w:eastAsiaTheme="minorEastAsia"/>
        </w:rPr>
      </w:pPr>
    </w:p>
    <w:p w14:paraId="5FD6DE2E" w14:textId="2E3E7DE4" w:rsidR="004E63FE" w:rsidRDefault="00515B5F">
      <w:ins w:id="531" w:author="Ku, Chu-Chang" w:date="2023-03-06T17:46:00Z">
        <w:r>
          <w:t xml:space="preserve">Notes: for the South Africa model, </w:t>
        </w:r>
      </w:ins>
      <w:ins w:id="532" w:author="Ku, Chu-Chang" w:date="2023-03-06T17:47:00Z">
        <w:r>
          <w:t xml:space="preserve">PLHIV </w:t>
        </w:r>
      </w:ins>
      <w:ins w:id="533" w:author="Ku, Chu-Chang" w:date="2023-03-06T17:48:00Z">
        <w:r>
          <w:t>without ART</w:t>
        </w:r>
        <w:r>
          <w:rPr>
            <w:rFonts w:hint="eastAsia"/>
            <w:lang w:eastAsia="zh-TW"/>
          </w:rPr>
          <w:t xml:space="preserve"> </w:t>
        </w:r>
        <w:r>
          <w:rPr>
            <w:lang w:eastAsia="zh-TW"/>
          </w:rPr>
          <w:t xml:space="preserve">has an incidence rate ratio () applicable to </w:t>
        </w:r>
      </w:ins>
      <w:ins w:id="534" w:author="Ku, Chu-Chang" w:date="2023-03-06T17:46:00Z">
        <w:r>
          <w:t>all activa</w:t>
        </w:r>
      </w:ins>
      <w:ins w:id="535" w:author="Ku, Chu-Chang" w:date="2023-03-06T17:47:00Z">
        <w:r>
          <w:t>tion rates (</w:t>
        </w:r>
      </w:ins>
      <m:oMath>
        <m:sSub>
          <m:sSubPr>
            <m:ctrlPr>
              <w:ins w:id="536" w:author="Ku, Chu-Chang" w:date="2023-03-06T17:47:00Z">
                <w:rPr>
                  <w:rFonts w:ascii="Cambria Math" w:hAnsi="Cambria Math"/>
                  <w:i/>
                </w:rPr>
              </w:ins>
            </m:ctrlPr>
          </m:sSubPr>
          <m:e>
            <m:r>
              <w:ins w:id="537" w:author="Ku, Chu-Chang" w:date="2023-03-06T17:47:00Z">
                <w:rPr>
                  <w:rFonts w:ascii="Cambria Math" w:hAnsi="Cambria Math"/>
                </w:rPr>
                <m:t>γ</m:t>
              </w:ins>
            </m:r>
          </m:e>
          <m:sub>
            <m:r>
              <w:ins w:id="538" w:author="Ku, Chu-Chang" w:date="2023-03-06T17:47:00Z">
                <w:rPr>
                  <w:rFonts w:ascii="Cambria Math" w:hAnsi="Cambria Math"/>
                </w:rPr>
                <m:t>pri</m:t>
              </w:ins>
            </m:r>
          </m:sub>
        </m:sSub>
        <m:r>
          <w:ins w:id="539" w:author="Ku, Chu-Chang" w:date="2023-03-06T17:47:00Z">
            <w:rPr>
              <w:rFonts w:ascii="Cambria Math" w:hAnsi="Cambria Math"/>
            </w:rPr>
            <m:t>,</m:t>
          </w:ins>
        </m:r>
        <m:sSub>
          <m:sSubPr>
            <m:ctrlPr>
              <w:ins w:id="540" w:author="Ku, Chu-Chang" w:date="2023-03-06T17:47:00Z">
                <w:rPr>
                  <w:rFonts w:ascii="Cambria Math" w:hAnsi="Cambria Math"/>
                  <w:i/>
                </w:rPr>
              </w:ins>
            </m:ctrlPr>
          </m:sSubPr>
          <m:e>
            <m:r>
              <w:ins w:id="541" w:author="Ku, Chu-Chang" w:date="2023-03-06T17:47:00Z">
                <w:rPr>
                  <w:rFonts w:ascii="Cambria Math" w:hAnsi="Cambria Math"/>
                </w:rPr>
                <m:t>γ</m:t>
              </w:ins>
            </m:r>
          </m:e>
          <m:sub>
            <m:r>
              <w:ins w:id="542" w:author="Ku, Chu-Chang" w:date="2023-03-06T17:47:00Z">
                <w:rPr>
                  <w:rFonts w:ascii="Cambria Math" w:hAnsi="Cambria Math"/>
                </w:rPr>
                <m:t>re</m:t>
              </w:ins>
            </m:r>
          </m:sub>
        </m:sSub>
        <m:r>
          <w:ins w:id="543" w:author="Ku, Chu-Chang" w:date="2023-03-06T17:47:00Z">
            <w:rPr>
              <w:rFonts w:ascii="Cambria Math" w:hAnsi="Cambria Math"/>
            </w:rPr>
            <m:t>,</m:t>
          </w:ins>
        </m:r>
        <m:sSub>
          <m:sSubPr>
            <m:ctrlPr>
              <w:ins w:id="544" w:author="Ku, Chu-Chang" w:date="2023-03-06T17:47:00Z">
                <w:rPr>
                  <w:rFonts w:ascii="Cambria Math" w:hAnsi="Cambria Math"/>
                  <w:i/>
                </w:rPr>
              </w:ins>
            </m:ctrlPr>
          </m:sSubPr>
          <m:e>
            <m:r>
              <w:ins w:id="545" w:author="Ku, Chu-Chang" w:date="2023-03-06T17:47:00Z">
                <w:rPr>
                  <w:rFonts w:ascii="Cambria Math" w:hAnsi="Cambria Math"/>
                </w:rPr>
                <m:t>γ</m:t>
              </w:ins>
            </m:r>
          </m:e>
          <m:sub>
            <m:r>
              <w:ins w:id="546" w:author="Ku, Chu-Chang" w:date="2023-03-06T17:47:00Z">
                <w:rPr>
                  <w:rFonts w:ascii="Cambria Math" w:hAnsi="Cambria Math"/>
                </w:rPr>
                <m:t>tc</m:t>
              </w:ins>
            </m:r>
          </m:sub>
        </m:sSub>
        <m:r>
          <w:ins w:id="547" w:author="Ku, Chu-Chang" w:date="2023-03-06T17:47:00Z">
            <w:rPr>
              <w:rFonts w:ascii="Cambria Math" w:hAnsi="Cambria Math"/>
            </w:rPr>
            <m:t>,</m:t>
          </w:ins>
        </m:r>
        <m:sSub>
          <m:sSubPr>
            <m:ctrlPr>
              <w:ins w:id="548" w:author="Ku, Chu-Chang" w:date="2023-03-06T17:47:00Z">
                <w:rPr>
                  <w:rFonts w:ascii="Cambria Math" w:hAnsi="Cambria Math"/>
                  <w:i/>
                </w:rPr>
              </w:ins>
            </m:ctrlPr>
          </m:sSubPr>
          <m:e>
            <m:r>
              <w:ins w:id="549" w:author="Ku, Chu-Chang" w:date="2023-03-06T17:47:00Z">
                <w:rPr>
                  <w:rFonts w:ascii="Cambria Math" w:hAnsi="Cambria Math"/>
                </w:rPr>
                <m:t>γ</m:t>
              </w:ins>
            </m:r>
          </m:e>
          <m:sub>
            <m:r>
              <w:ins w:id="550" w:author="Ku, Chu-Chang" w:date="2023-03-06T17:47:00Z">
                <w:rPr>
                  <w:rFonts w:ascii="Cambria Math" w:hAnsi="Cambria Math"/>
                </w:rPr>
                <m:t>td</m:t>
              </w:ins>
            </m:r>
          </m:sub>
        </m:sSub>
        <m:r>
          <w:ins w:id="551" w:author="Ku, Chu-Chang" w:date="2023-03-06T17:47:00Z">
            <w:rPr>
              <w:rFonts w:ascii="Cambria Math" w:hAnsi="Cambria Math"/>
            </w:rPr>
            <m:t>,</m:t>
          </w:ins>
        </m:r>
        <m:sSub>
          <m:sSubPr>
            <m:ctrlPr>
              <w:ins w:id="552" w:author="Ku, Chu-Chang" w:date="2023-03-06T17:47:00Z">
                <w:rPr>
                  <w:rFonts w:ascii="Cambria Math" w:hAnsi="Cambria Math"/>
                  <w:i/>
                </w:rPr>
              </w:ins>
            </m:ctrlPr>
          </m:sSubPr>
          <m:e>
            <m:r>
              <w:ins w:id="553" w:author="Ku, Chu-Chang" w:date="2023-03-06T17:47:00Z">
                <w:rPr>
                  <w:rFonts w:ascii="Cambria Math" w:hAnsi="Cambria Math"/>
                </w:rPr>
                <m:t>γ</m:t>
              </w:ins>
            </m:r>
          </m:e>
          <m:sub>
            <m:r>
              <w:ins w:id="554" w:author="Ku, Chu-Chang" w:date="2023-03-06T17:47:00Z">
                <w:rPr>
                  <w:rFonts w:ascii="Cambria Math" w:hAnsi="Cambria Math"/>
                </w:rPr>
                <m:t>st</m:t>
              </w:ins>
            </m:r>
          </m:sub>
        </m:sSub>
      </m:oMath>
      <w:ins w:id="555" w:author="Ku, Chu-Chang" w:date="2023-03-06T17:47:00Z">
        <w:r>
          <w:t xml:space="preserve">). </w:t>
        </w:r>
      </w:ins>
      <w:ins w:id="556" w:author="Ku, Chu-Chang" w:date="2023-03-06T17:46:00Z">
        <w:r>
          <w:t xml:space="preserve"> </w:t>
        </w:r>
      </w:ins>
    </w:p>
    <w:p w14:paraId="29E13DE9" w14:textId="77777777" w:rsidR="00FE492B" w:rsidRDefault="00FE492B">
      <w:pPr>
        <w:rPr>
          <w:b/>
          <w:bCs/>
          <w:highlight w:val="yellow"/>
        </w:rPr>
      </w:pPr>
      <w:r>
        <w:rPr>
          <w:b/>
          <w:bCs/>
          <w:highlight w:val="yellow"/>
        </w:rPr>
        <w:br w:type="page"/>
      </w:r>
    </w:p>
    <w:p w14:paraId="0F92A5C1" w14:textId="37EA12D5" w:rsidR="00401A8A" w:rsidRPr="003E54F1" w:rsidRDefault="00401A8A">
      <w:r w:rsidRPr="006767A8">
        <w:rPr>
          <w:b/>
          <w:bCs/>
          <w:highlight w:val="yellow"/>
        </w:rPr>
        <w:lastRenderedPageBreak/>
        <w:t xml:space="preserve">Table S1. </w:t>
      </w:r>
      <w:r w:rsidR="008F52D0" w:rsidRPr="006767A8">
        <w:rPr>
          <w:b/>
          <w:bCs/>
          <w:highlight w:val="yellow"/>
        </w:rPr>
        <w:t>Calibration targets for each country</w:t>
      </w:r>
      <w:r w:rsidR="003E54F1">
        <w:rPr>
          <w:b/>
          <w:bCs/>
        </w:rPr>
        <w:t xml:space="preserve">, </w:t>
      </w:r>
      <w:r w:rsidR="003E54F1" w:rsidRPr="003E54F1">
        <w:t>used for</w:t>
      </w:r>
      <w:r w:rsidR="003E54F1">
        <w:rPr>
          <w:b/>
          <w:bCs/>
        </w:rPr>
        <w:t xml:space="preserve"> </w:t>
      </w:r>
      <w:r w:rsidR="003E54F1" w:rsidRPr="003E54F1">
        <w:t>calibration to pre-COVID conditions</w:t>
      </w:r>
      <w:r w:rsidR="003E54F1">
        <w:t>.</w:t>
      </w:r>
    </w:p>
    <w:p w14:paraId="224BAB37" w14:textId="76A9D377" w:rsidR="008F52D0" w:rsidRDefault="008F52D0">
      <w:pPr>
        <w:rPr>
          <w:b/>
          <w:bCs/>
        </w:rPr>
      </w:pPr>
    </w:p>
    <w:tbl>
      <w:tblPr>
        <w:tblStyle w:val="TableGrid"/>
        <w:tblW w:w="0" w:type="auto"/>
        <w:tblLook w:val="04A0" w:firstRow="1" w:lastRow="0" w:firstColumn="1" w:lastColumn="0" w:noHBand="0" w:noVBand="1"/>
      </w:tblPr>
      <w:tblGrid>
        <w:gridCol w:w="3003"/>
        <w:gridCol w:w="3003"/>
        <w:gridCol w:w="3004"/>
      </w:tblGrid>
      <w:tr w:rsidR="003E54F1" w14:paraId="4E3B09CD" w14:textId="77777777" w:rsidTr="70E6C008">
        <w:tc>
          <w:tcPr>
            <w:tcW w:w="3003" w:type="dxa"/>
          </w:tcPr>
          <w:p w14:paraId="442C05C4" w14:textId="3FDB301D" w:rsidR="003E54F1" w:rsidRDefault="003E54F1">
            <w:pPr>
              <w:rPr>
                <w:b/>
                <w:bCs/>
              </w:rPr>
            </w:pPr>
            <w:r>
              <w:rPr>
                <w:b/>
                <w:bCs/>
              </w:rPr>
              <w:t>Indicator</w:t>
            </w:r>
          </w:p>
        </w:tc>
        <w:tc>
          <w:tcPr>
            <w:tcW w:w="3003" w:type="dxa"/>
          </w:tcPr>
          <w:p w14:paraId="67E61AF9" w14:textId="2C6304D3" w:rsidR="003E54F1" w:rsidRDefault="003E54F1">
            <w:pPr>
              <w:rPr>
                <w:b/>
                <w:bCs/>
              </w:rPr>
            </w:pPr>
            <w:r>
              <w:rPr>
                <w:b/>
                <w:bCs/>
              </w:rPr>
              <w:t xml:space="preserve">India </w:t>
            </w:r>
          </w:p>
        </w:tc>
        <w:tc>
          <w:tcPr>
            <w:tcW w:w="3004" w:type="dxa"/>
          </w:tcPr>
          <w:p w14:paraId="01A5BC72" w14:textId="2090CAE4" w:rsidR="003E54F1" w:rsidRDefault="003E54F1">
            <w:pPr>
              <w:rPr>
                <w:b/>
                <w:bCs/>
              </w:rPr>
            </w:pPr>
            <w:r>
              <w:rPr>
                <w:b/>
                <w:bCs/>
              </w:rPr>
              <w:t>South Africa</w:t>
            </w:r>
          </w:p>
        </w:tc>
      </w:tr>
      <w:tr w:rsidR="003E54F1" w14:paraId="4590DF80" w14:textId="77777777" w:rsidTr="70E6C008">
        <w:tc>
          <w:tcPr>
            <w:tcW w:w="3003" w:type="dxa"/>
          </w:tcPr>
          <w:p w14:paraId="49F3D3A4" w14:textId="6E2F5C9A" w:rsidR="003E54F1" w:rsidRPr="003E54F1" w:rsidRDefault="3ACC7EA6">
            <w:r>
              <w:t>Prevalence</w:t>
            </w:r>
            <w:ins w:id="557" w:author="Ku, Chu-Chang" w:date="2023-03-06T10:52:00Z">
              <w:r w:rsidR="3E2046DB">
                <w:t xml:space="preserve"> of untreated </w:t>
              </w:r>
            </w:ins>
            <w:ins w:id="558" w:author="Ku, Chu-Chang" w:date="2023-03-06T10:53:00Z">
              <w:r w:rsidR="3E2046DB">
                <w:t>TB, all types and all ages</w:t>
              </w:r>
            </w:ins>
          </w:p>
        </w:tc>
        <w:tc>
          <w:tcPr>
            <w:tcW w:w="3003" w:type="dxa"/>
          </w:tcPr>
          <w:p w14:paraId="2608752E" w14:textId="291AB251" w:rsidR="003E54F1" w:rsidRPr="00513FEA" w:rsidRDefault="003E54F1" w:rsidP="4EBE8702">
            <w:pPr>
              <w:rPr>
                <w:ins w:id="559" w:author="Ku, Chu-Chang" w:date="2023-03-06T10:53:00Z"/>
                <w:rPrChange w:id="560" w:author="Ku, Chu-Chang" w:date="2023-03-06T15:25:00Z">
                  <w:rPr>
                    <w:ins w:id="561" w:author="Ku, Chu-Chang" w:date="2023-03-06T10:53:00Z"/>
                    <w:i/>
                    <w:iCs/>
                  </w:rPr>
                </w:rPrChange>
              </w:rPr>
            </w:pPr>
            <w:del w:id="562" w:author="Ku, Chu-Chang" w:date="2023-03-06T10:52:00Z">
              <w:r w:rsidRPr="00513FEA" w:rsidDel="3ACC7EA6">
                <w:rPr>
                  <w:rPrChange w:id="563" w:author="Ku, Chu-Chang" w:date="2023-03-06T15:25:00Z">
                    <w:rPr>
                      <w:i/>
                      <w:iCs/>
                    </w:rPr>
                  </w:rPrChange>
                </w:rPr>
                <w:delText>[Include references with each value]</w:delText>
              </w:r>
            </w:del>
          </w:p>
          <w:p w14:paraId="11B6AEFA" w14:textId="0CFD2E62" w:rsidR="003E54F1" w:rsidRPr="00513FEA" w:rsidRDefault="10D4F838" w:rsidP="4EBE8702">
            <w:pPr>
              <w:rPr>
                <w:ins w:id="564" w:author="Ku, Chu-Chang" w:date="2023-03-06T11:49:00Z"/>
                <w:rPrChange w:id="565" w:author="Ku, Chu-Chang" w:date="2023-03-06T15:25:00Z">
                  <w:rPr>
                    <w:ins w:id="566" w:author="Ku, Chu-Chang" w:date="2023-03-06T11:49:00Z"/>
                    <w:i/>
                    <w:iCs/>
                  </w:rPr>
                </w:rPrChange>
              </w:rPr>
            </w:pPr>
            <w:ins w:id="567" w:author="Ku, Chu-Chang" w:date="2023-03-06T11:48:00Z">
              <w:r w:rsidRPr="00513FEA">
                <w:rPr>
                  <w:rPrChange w:id="568" w:author="Ku, Chu-Chang" w:date="2023-03-06T15:25:00Z">
                    <w:rPr>
                      <w:i/>
                      <w:iCs/>
                    </w:rPr>
                  </w:rPrChange>
                </w:rPr>
                <w:t>Asymptomatic:</w:t>
              </w:r>
            </w:ins>
            <w:ins w:id="569" w:author="Ku, Chu-Chang" w:date="2023-03-06T11:49:00Z">
              <w:r w:rsidRPr="00513FEA">
                <w:rPr>
                  <w:rPrChange w:id="570" w:author="Ku, Chu-Chang" w:date="2023-03-06T15:25:00Z">
                    <w:rPr>
                      <w:i/>
                      <w:iCs/>
                    </w:rPr>
                  </w:rPrChange>
                </w:rPr>
                <w:t xml:space="preserve"> </w:t>
              </w:r>
              <w:r w:rsidR="3E13C693" w:rsidRPr="00513FEA">
                <w:rPr>
                  <w:rPrChange w:id="571" w:author="Ku, Chu-Chang" w:date="2023-03-06T15:25:00Z">
                    <w:rPr>
                      <w:i/>
                      <w:iCs/>
                    </w:rPr>
                  </w:rPrChange>
                </w:rPr>
                <w:t>182</w:t>
              </w:r>
            </w:ins>
          </w:p>
          <w:p w14:paraId="6FA6B8D3" w14:textId="706CA1AC" w:rsidR="003E54F1" w:rsidRPr="00513FEA" w:rsidRDefault="3E13C693" w:rsidP="4EBE8702">
            <w:pPr>
              <w:rPr>
                <w:ins w:id="572" w:author="Ku, Chu-Chang" w:date="2023-03-06T11:50:00Z"/>
                <w:rPrChange w:id="573" w:author="Ku, Chu-Chang" w:date="2023-03-06T15:25:00Z">
                  <w:rPr>
                    <w:ins w:id="574" w:author="Ku, Chu-Chang" w:date="2023-03-06T11:50:00Z"/>
                    <w:i/>
                    <w:iCs/>
                  </w:rPr>
                </w:rPrChange>
              </w:rPr>
            </w:pPr>
            <w:ins w:id="575" w:author="Ku, Chu-Chang" w:date="2023-03-06T11:49:00Z">
              <w:r w:rsidRPr="00513FEA">
                <w:rPr>
                  <w:rPrChange w:id="576" w:author="Ku, Chu-Chang" w:date="2023-03-06T15:25:00Z">
                    <w:rPr>
                      <w:i/>
                      <w:iCs/>
                    </w:rPr>
                  </w:rPrChange>
                </w:rPr>
                <w:t>Symptomatic, pre-care seeking: 54.9</w:t>
              </w:r>
            </w:ins>
          </w:p>
          <w:p w14:paraId="621E7DF6" w14:textId="656C0F97" w:rsidR="003E54F1" w:rsidRPr="00513FEA" w:rsidRDefault="3E13C693" w:rsidP="4EBE8702">
            <w:pPr>
              <w:rPr>
                <w:ins w:id="577" w:author="Ku, Chu-Chang" w:date="2023-03-06T11:49:00Z"/>
                <w:rPrChange w:id="578" w:author="Ku, Chu-Chang" w:date="2023-03-06T15:25:00Z">
                  <w:rPr>
                    <w:ins w:id="579" w:author="Ku, Chu-Chang" w:date="2023-03-06T11:49:00Z"/>
                    <w:i/>
                    <w:iCs/>
                  </w:rPr>
                </w:rPrChange>
              </w:rPr>
            </w:pPr>
            <w:ins w:id="580" w:author="Ku, Chu-Chang" w:date="2023-03-06T11:50:00Z">
              <w:r w:rsidRPr="00513FEA">
                <w:rPr>
                  <w:rPrChange w:id="581" w:author="Ku, Chu-Chang" w:date="2023-03-06T15:25:00Z">
                    <w:rPr>
                      <w:i/>
                      <w:iCs/>
                    </w:rPr>
                  </w:rPrChange>
                </w:rPr>
                <w:t>Symptomatic, sought care: 60.2</w:t>
              </w:r>
            </w:ins>
          </w:p>
          <w:p w14:paraId="16E730E5" w14:textId="4C77B5A4" w:rsidR="003E54F1" w:rsidRPr="00513FEA" w:rsidRDefault="003E54F1" w:rsidP="4EBE8702">
            <w:pPr>
              <w:rPr>
                <w:ins w:id="582" w:author="Ku, Chu-Chang" w:date="2023-03-06T11:49:00Z"/>
                <w:rPrChange w:id="583" w:author="Ku, Chu-Chang" w:date="2023-03-06T15:25:00Z">
                  <w:rPr>
                    <w:ins w:id="584" w:author="Ku, Chu-Chang" w:date="2023-03-06T11:49:00Z"/>
                    <w:i/>
                    <w:iCs/>
                  </w:rPr>
                </w:rPrChange>
              </w:rPr>
            </w:pPr>
          </w:p>
          <w:p w14:paraId="69CEB795" w14:textId="1AE1B288" w:rsidR="003E54F1" w:rsidRPr="00513FEA" w:rsidRDefault="4EBE8702" w:rsidP="4EBE8702">
            <w:pPr>
              <w:rPr>
                <w:ins w:id="585" w:author="Ku, Chu-Chang" w:date="2023-03-06T11:49:00Z"/>
                <w:rPrChange w:id="586" w:author="Ku, Chu-Chang" w:date="2023-03-06T15:25:00Z">
                  <w:rPr>
                    <w:ins w:id="587" w:author="Ku, Chu-Chang" w:date="2023-03-06T11:49:00Z"/>
                    <w:i/>
                    <w:iCs/>
                  </w:rPr>
                </w:rPrChange>
              </w:rPr>
            </w:pPr>
            <w:r w:rsidRPr="00513FEA">
              <w:rPr>
                <w:rPrChange w:id="588" w:author="Ku, Chu-Chang" w:date="2023-03-06T15:25:00Z">
                  <w:rPr>
                    <w:i/>
                    <w:iCs/>
                  </w:rPr>
                </w:rPrChange>
              </w:rPr>
              <w:t xml:space="preserve">* </w:t>
            </w:r>
            <w:ins w:id="589" w:author="Ku, Chu-Chang" w:date="2023-03-06T11:49:00Z">
              <w:r w:rsidR="25F9C18B" w:rsidRPr="00513FEA">
                <w:rPr>
                  <w:rPrChange w:id="590" w:author="Ku, Chu-Chang" w:date="2023-03-06T15:25:00Z">
                    <w:rPr>
                      <w:i/>
                      <w:iCs/>
                    </w:rPr>
                  </w:rPrChange>
                </w:rPr>
                <w:t>per 100k population</w:t>
              </w:r>
            </w:ins>
            <w:del w:id="591" w:author="Ku, Chu-Chang" w:date="2023-03-06T11:49:00Z">
              <w:r w:rsidR="003E54F1" w:rsidRPr="00513FEA" w:rsidDel="4EBE8702">
                <w:rPr>
                  <w:rPrChange w:id="592" w:author="Ku, Chu-Chang" w:date="2023-03-06T15:25:00Z">
                    <w:rPr>
                      <w:i/>
                      <w:iCs/>
                    </w:rPr>
                  </w:rPrChange>
                </w:rPr>
                <w:delText xml:space="preserve">* </w:delText>
              </w:r>
            </w:del>
          </w:p>
          <w:p w14:paraId="595FFD50" w14:textId="515E75A9" w:rsidR="003E54F1" w:rsidRPr="00513FEA" w:rsidRDefault="003E54F1" w:rsidP="4EBE8702">
            <w:pPr>
              <w:rPr>
                <w:ins w:id="593" w:author="Ku, Chu-Chang" w:date="2023-03-06T10:53:00Z"/>
                <w:rPrChange w:id="594" w:author="Ku, Chu-Chang" w:date="2023-03-06T15:25:00Z">
                  <w:rPr>
                    <w:ins w:id="595" w:author="Ku, Chu-Chang" w:date="2023-03-06T10:53:00Z"/>
                    <w:i/>
                    <w:iCs/>
                  </w:rPr>
                </w:rPrChange>
              </w:rPr>
            </w:pPr>
          </w:p>
          <w:p w14:paraId="2A0B1B89" w14:textId="51A8BFC1" w:rsidR="003E54F1" w:rsidRPr="00513FEA" w:rsidRDefault="47D2B5ED" w:rsidP="4EBE8702">
            <w:pPr>
              <w:rPr>
                <w:rPrChange w:id="596" w:author="Ku, Chu-Chang" w:date="2023-03-06T15:25:00Z">
                  <w:rPr>
                    <w:i/>
                    <w:iCs/>
                  </w:rPr>
                </w:rPrChange>
              </w:rPr>
            </w:pPr>
            <w:ins w:id="597" w:author="Ku, Chu-Chang" w:date="2023-03-06T10:53:00Z">
              <w:r w:rsidRPr="00513FEA">
                <w:rPr>
                  <w:rPrChange w:id="598" w:author="Ku, Chu-Chang" w:date="2023-03-06T15:25:00Z">
                    <w:rPr>
                      <w:i/>
                      <w:iCs/>
                    </w:rPr>
                  </w:rPrChange>
                </w:rPr>
                <w:t>(</w:t>
              </w:r>
              <w:commentRangeStart w:id="599"/>
              <w:r w:rsidRPr="00513FEA">
                <w:rPr>
                  <w:rPrChange w:id="600" w:author="Ku, Chu-Chang" w:date="2023-03-06T15:25:00Z">
                    <w:rPr>
                      <w:i/>
                      <w:iCs/>
                    </w:rPr>
                  </w:rPrChange>
                </w:rPr>
                <w:t>ref</w:t>
              </w:r>
            </w:ins>
            <w:commentRangeEnd w:id="599"/>
            <w:r w:rsidR="003E54F1" w:rsidRPr="00513FEA">
              <w:rPr>
                <w:rStyle w:val="CommentReference"/>
              </w:rPr>
              <w:commentReference w:id="599"/>
            </w:r>
            <w:ins w:id="601" w:author="Ku, Chu-Chang" w:date="2023-03-06T10:53:00Z">
              <w:r w:rsidRPr="00513FEA">
                <w:rPr>
                  <w:rPrChange w:id="602" w:author="Ku, Chu-Chang" w:date="2023-03-06T15:25:00Z">
                    <w:rPr>
                      <w:i/>
                      <w:iCs/>
                    </w:rPr>
                  </w:rPrChange>
                </w:rPr>
                <w:t>)</w:t>
              </w:r>
            </w:ins>
          </w:p>
        </w:tc>
        <w:tc>
          <w:tcPr>
            <w:tcW w:w="3004" w:type="dxa"/>
          </w:tcPr>
          <w:p w14:paraId="1CEC65A9" w14:textId="79CE8A45" w:rsidR="003E54F1" w:rsidRPr="00513FEA" w:rsidRDefault="71EB5EEA" w:rsidP="4EBE8702">
            <w:pPr>
              <w:rPr>
                <w:ins w:id="603" w:author="Ku, Chu-Chang" w:date="2023-03-06T11:50:00Z"/>
                <w:rPrChange w:id="604" w:author="Ku, Chu-Chang" w:date="2023-03-06T15:25:00Z">
                  <w:rPr>
                    <w:ins w:id="605" w:author="Ku, Chu-Chang" w:date="2023-03-06T11:50:00Z"/>
                    <w:i/>
                    <w:iCs/>
                  </w:rPr>
                </w:rPrChange>
              </w:rPr>
            </w:pPr>
            <w:ins w:id="606" w:author="Ku, Chu-Chang" w:date="2023-03-06T11:50:00Z">
              <w:r w:rsidRPr="00513FEA">
                <w:rPr>
                  <w:rPrChange w:id="607" w:author="Ku, Chu-Chang" w:date="2023-03-06T15:25:00Z">
                    <w:rPr>
                      <w:i/>
                      <w:iCs/>
                    </w:rPr>
                  </w:rPrChange>
                </w:rPr>
                <w:t>Asymptomatic: 351</w:t>
              </w:r>
            </w:ins>
          </w:p>
          <w:p w14:paraId="1FBE1BA9" w14:textId="4CAF7CB7" w:rsidR="003E54F1" w:rsidRPr="00513FEA" w:rsidRDefault="71EB5EEA" w:rsidP="4EBE8702">
            <w:pPr>
              <w:rPr>
                <w:ins w:id="608" w:author="Ku, Chu-Chang" w:date="2023-03-06T11:50:00Z"/>
                <w:rPrChange w:id="609" w:author="Ku, Chu-Chang" w:date="2023-03-06T15:25:00Z">
                  <w:rPr>
                    <w:ins w:id="610" w:author="Ku, Chu-Chang" w:date="2023-03-06T11:50:00Z"/>
                    <w:i/>
                    <w:iCs/>
                  </w:rPr>
                </w:rPrChange>
              </w:rPr>
            </w:pPr>
            <w:ins w:id="611" w:author="Ku, Chu-Chang" w:date="2023-03-06T11:50:00Z">
              <w:r w:rsidRPr="00513FEA">
                <w:rPr>
                  <w:rPrChange w:id="612" w:author="Ku, Chu-Chang" w:date="2023-03-06T15:25:00Z">
                    <w:rPr>
                      <w:i/>
                      <w:iCs/>
                    </w:rPr>
                  </w:rPrChange>
                </w:rPr>
                <w:t>Symptomatic, pre-care seeking: 147</w:t>
              </w:r>
            </w:ins>
          </w:p>
          <w:p w14:paraId="6EEEE80C" w14:textId="08A3C234" w:rsidR="003E54F1" w:rsidRPr="00513FEA" w:rsidRDefault="71EB5EEA" w:rsidP="4EBE8702">
            <w:pPr>
              <w:rPr>
                <w:ins w:id="613" w:author="Ku, Chu-Chang" w:date="2023-03-06T11:50:00Z"/>
                <w:rPrChange w:id="614" w:author="Ku, Chu-Chang" w:date="2023-03-06T15:25:00Z">
                  <w:rPr>
                    <w:ins w:id="615" w:author="Ku, Chu-Chang" w:date="2023-03-06T11:50:00Z"/>
                    <w:i/>
                    <w:iCs/>
                  </w:rPr>
                </w:rPrChange>
              </w:rPr>
            </w:pPr>
            <w:ins w:id="616" w:author="Ku, Chu-Chang" w:date="2023-03-06T11:50:00Z">
              <w:r w:rsidRPr="00513FEA">
                <w:rPr>
                  <w:rPrChange w:id="617" w:author="Ku, Chu-Chang" w:date="2023-03-06T15:25:00Z">
                    <w:rPr>
                      <w:i/>
                      <w:iCs/>
                    </w:rPr>
                  </w:rPrChange>
                </w:rPr>
                <w:t xml:space="preserve">Symptomatic, sought care: </w:t>
              </w:r>
            </w:ins>
            <w:ins w:id="618" w:author="Ku, Chu-Chang" w:date="2023-03-06T11:51:00Z">
              <w:r w:rsidRPr="00513FEA">
                <w:rPr>
                  <w:rPrChange w:id="619" w:author="Ku, Chu-Chang" w:date="2023-03-06T15:25:00Z">
                    <w:rPr>
                      <w:i/>
                      <w:iCs/>
                    </w:rPr>
                  </w:rPrChange>
                </w:rPr>
                <w:t>85</w:t>
              </w:r>
            </w:ins>
            <w:ins w:id="620" w:author="Ku, Chu-Chang" w:date="2023-03-06T11:50:00Z">
              <w:r w:rsidRPr="00513FEA">
                <w:rPr>
                  <w:rPrChange w:id="621" w:author="Ku, Chu-Chang" w:date="2023-03-06T15:25:00Z">
                    <w:rPr>
                      <w:i/>
                      <w:iCs/>
                    </w:rPr>
                  </w:rPrChange>
                </w:rPr>
                <w:t>.2</w:t>
              </w:r>
            </w:ins>
          </w:p>
          <w:p w14:paraId="46EE5044" w14:textId="4C77B5A4" w:rsidR="003E54F1" w:rsidRPr="00513FEA" w:rsidRDefault="003E54F1" w:rsidP="4EBE8702">
            <w:pPr>
              <w:rPr>
                <w:ins w:id="622" w:author="Ku, Chu-Chang" w:date="2023-03-06T11:50:00Z"/>
                <w:rPrChange w:id="623" w:author="Ku, Chu-Chang" w:date="2023-03-06T15:25:00Z">
                  <w:rPr>
                    <w:ins w:id="624" w:author="Ku, Chu-Chang" w:date="2023-03-06T11:50:00Z"/>
                    <w:i/>
                    <w:iCs/>
                  </w:rPr>
                </w:rPrChange>
              </w:rPr>
            </w:pPr>
          </w:p>
          <w:p w14:paraId="719BFED1" w14:textId="0D5D5449" w:rsidR="003E54F1" w:rsidRPr="00513FEA" w:rsidRDefault="71EB5EEA" w:rsidP="4EBE8702">
            <w:pPr>
              <w:rPr>
                <w:ins w:id="625" w:author="Ku, Chu-Chang" w:date="2023-03-06T11:50:00Z"/>
                <w:rPrChange w:id="626" w:author="Ku, Chu-Chang" w:date="2023-03-06T15:25:00Z">
                  <w:rPr>
                    <w:ins w:id="627" w:author="Ku, Chu-Chang" w:date="2023-03-06T11:50:00Z"/>
                    <w:i/>
                    <w:iCs/>
                  </w:rPr>
                </w:rPrChange>
              </w:rPr>
            </w:pPr>
            <w:ins w:id="628" w:author="Ku, Chu-Chang" w:date="2023-03-06T11:50:00Z">
              <w:r w:rsidRPr="00513FEA">
                <w:rPr>
                  <w:rPrChange w:id="629" w:author="Ku, Chu-Chang" w:date="2023-03-06T15:25:00Z">
                    <w:rPr>
                      <w:i/>
                      <w:iCs/>
                    </w:rPr>
                  </w:rPrChange>
                </w:rPr>
                <w:t>* per 100k population</w:t>
              </w:r>
            </w:ins>
          </w:p>
          <w:p w14:paraId="63C639DE" w14:textId="28484DB7" w:rsidR="003E54F1" w:rsidRPr="00876253" w:rsidRDefault="003E54F1" w:rsidP="4EBE8702">
            <w:pPr>
              <w:rPr>
                <w:ins w:id="630" w:author="Ku, Chu-Chang" w:date="2023-03-06T10:53:00Z"/>
                <w:lang w:val="en-US"/>
                <w:rPrChange w:id="631" w:author="Ku, Chu-Chang" w:date="2023-03-06T16:10:00Z">
                  <w:rPr>
                    <w:ins w:id="632" w:author="Ku, Chu-Chang" w:date="2023-03-06T10:53:00Z"/>
                    <w:b/>
                    <w:bCs/>
                  </w:rPr>
                </w:rPrChange>
              </w:rPr>
            </w:pPr>
          </w:p>
          <w:p w14:paraId="072C3243" w14:textId="24F6F75C" w:rsidR="003E54F1" w:rsidRPr="00513FEA" w:rsidRDefault="47D2B5ED" w:rsidP="4EBE8702">
            <w:pPr>
              <w:rPr>
                <w:rPrChange w:id="633" w:author="Ku, Chu-Chang" w:date="2023-03-06T15:25:00Z">
                  <w:rPr>
                    <w:b/>
                    <w:bCs/>
                  </w:rPr>
                </w:rPrChange>
              </w:rPr>
            </w:pPr>
            <w:ins w:id="634" w:author="Ku, Chu-Chang" w:date="2023-03-06T10:53:00Z">
              <w:r w:rsidRPr="00513FEA">
                <w:rPr>
                  <w:rPrChange w:id="635" w:author="Ku, Chu-Chang" w:date="2023-03-06T15:25:00Z">
                    <w:rPr>
                      <w:b/>
                      <w:bCs/>
                    </w:rPr>
                  </w:rPrChange>
                </w:rPr>
                <w:t>(</w:t>
              </w:r>
              <w:commentRangeStart w:id="636"/>
              <w:r w:rsidRPr="00513FEA">
                <w:rPr>
                  <w:rPrChange w:id="637" w:author="Ku, Chu-Chang" w:date="2023-03-06T15:25:00Z">
                    <w:rPr>
                      <w:b/>
                      <w:bCs/>
                    </w:rPr>
                  </w:rPrChange>
                </w:rPr>
                <w:t>ref</w:t>
              </w:r>
            </w:ins>
            <w:commentRangeEnd w:id="636"/>
            <w:r w:rsidR="003E54F1" w:rsidRPr="00513FEA">
              <w:rPr>
                <w:rStyle w:val="CommentReference"/>
              </w:rPr>
              <w:commentReference w:id="636"/>
            </w:r>
            <w:ins w:id="638" w:author="Ku, Chu-Chang" w:date="2023-03-06T10:53:00Z">
              <w:r w:rsidRPr="00513FEA">
                <w:rPr>
                  <w:rPrChange w:id="639" w:author="Ku, Chu-Chang" w:date="2023-03-06T15:25:00Z">
                    <w:rPr>
                      <w:b/>
                      <w:bCs/>
                    </w:rPr>
                  </w:rPrChange>
                </w:rPr>
                <w:t>)</w:t>
              </w:r>
            </w:ins>
          </w:p>
        </w:tc>
      </w:tr>
      <w:tr w:rsidR="4EBE8702" w14:paraId="50D7E7BB" w14:textId="77777777" w:rsidTr="70E6C008">
        <w:trPr>
          <w:trHeight w:val="300"/>
          <w:ins w:id="640" w:author="Ku, Chu-Chang" w:date="2023-03-06T10:57:00Z"/>
        </w:trPr>
        <w:tc>
          <w:tcPr>
            <w:tcW w:w="3003" w:type="dxa"/>
          </w:tcPr>
          <w:p w14:paraId="7A64A6D6" w14:textId="7FE349E2" w:rsidR="3E0703C3" w:rsidRDefault="3E0703C3" w:rsidP="4EBE8702">
            <w:pPr>
              <w:rPr>
                <w:ins w:id="641" w:author="Ku, Chu-Chang" w:date="2023-03-06T11:41:00Z"/>
              </w:rPr>
            </w:pPr>
            <w:ins w:id="642" w:author="Ku, Chu-Chang" w:date="2023-03-06T10:57:00Z">
              <w:r>
                <w:t>TB case notification</w:t>
              </w:r>
            </w:ins>
          </w:p>
          <w:p w14:paraId="3EDDEDFE" w14:textId="36442752" w:rsidR="4EBE8702" w:rsidRDefault="4EBE8702" w:rsidP="4EBE8702"/>
        </w:tc>
        <w:tc>
          <w:tcPr>
            <w:tcW w:w="3003" w:type="dxa"/>
          </w:tcPr>
          <w:p w14:paraId="6351B774" w14:textId="5D541C54" w:rsidR="27ADD39B" w:rsidRPr="00513FEA" w:rsidRDefault="27ADD39B" w:rsidP="4EBE8702">
            <w:pPr>
              <w:rPr>
                <w:rPrChange w:id="643" w:author="Ku, Chu-Chang" w:date="2023-03-06T15:25:00Z">
                  <w:rPr>
                    <w:b/>
                    <w:bCs/>
                  </w:rPr>
                </w:rPrChange>
              </w:rPr>
            </w:pPr>
            <w:ins w:id="644" w:author="Ku, Chu-Chang" w:date="2023-03-06T11:42:00Z">
              <w:r w:rsidRPr="00513FEA">
                <w:rPr>
                  <w:rPrChange w:id="645" w:author="Ku, Chu-Chang" w:date="2023-03-06T15:25:00Z">
                    <w:rPr>
                      <w:b/>
                      <w:bCs/>
                    </w:rPr>
                  </w:rPrChange>
                </w:rPr>
                <w:t>TB case notification, 2017-2019 (after Nikshay launched)</w:t>
              </w:r>
            </w:ins>
            <w:ins w:id="646" w:author="Ku, Chu-Chang" w:date="2023-03-06T11:43:00Z">
              <w:r w:rsidR="3AB359A4" w:rsidRPr="00513FEA">
                <w:rPr>
                  <w:rPrChange w:id="647" w:author="Ku, Chu-Chang" w:date="2023-03-06T15:25:00Z">
                    <w:rPr>
                      <w:b/>
                      <w:bCs/>
                    </w:rPr>
                  </w:rPrChange>
                </w:rPr>
                <w:t xml:space="preserve"> by public and private sectors</w:t>
              </w:r>
            </w:ins>
          </w:p>
        </w:tc>
        <w:tc>
          <w:tcPr>
            <w:tcW w:w="3004" w:type="dxa"/>
          </w:tcPr>
          <w:p w14:paraId="1513ABF3" w14:textId="0D48DD58" w:rsidR="27ADD39B" w:rsidRPr="00513FEA" w:rsidRDefault="27ADD39B" w:rsidP="4EBE8702">
            <w:pPr>
              <w:rPr>
                <w:ins w:id="648" w:author="Ku, Chu-Chang" w:date="2023-03-06T11:41:00Z"/>
              </w:rPr>
            </w:pPr>
            <w:ins w:id="649" w:author="Ku, Chu-Chang" w:date="2023-03-06T11:41:00Z">
              <w:r w:rsidRPr="00513FEA">
                <w:t>WHO TB case notification data</w:t>
              </w:r>
            </w:ins>
            <w:ins w:id="650" w:author="Ku, Chu-Chang" w:date="2023-03-06T11:42:00Z">
              <w:r w:rsidRPr="00513FEA">
                <w:t>, 2014-2019</w:t>
              </w:r>
            </w:ins>
          </w:p>
          <w:p w14:paraId="2EDE4061" w14:textId="3885EE8E" w:rsidR="4EBE8702" w:rsidRPr="00513FEA" w:rsidRDefault="4EBE8702" w:rsidP="4EBE8702">
            <w:pPr>
              <w:rPr>
                <w:rPrChange w:id="651" w:author="Ku, Chu-Chang" w:date="2023-03-06T15:25:00Z">
                  <w:rPr>
                    <w:b/>
                    <w:bCs/>
                  </w:rPr>
                </w:rPrChange>
              </w:rPr>
            </w:pPr>
          </w:p>
        </w:tc>
      </w:tr>
      <w:tr w:rsidR="4EBE8702" w14:paraId="6060CF1E" w14:textId="77777777" w:rsidTr="70E6C008">
        <w:trPr>
          <w:trHeight w:val="300"/>
          <w:ins w:id="652" w:author="Ku, Chu-Chang" w:date="2023-03-06T10:57:00Z"/>
        </w:trPr>
        <w:tc>
          <w:tcPr>
            <w:tcW w:w="3003" w:type="dxa"/>
          </w:tcPr>
          <w:p w14:paraId="071EFA4D" w14:textId="3E18D721" w:rsidR="27ADD39B" w:rsidRDefault="27ADD39B" w:rsidP="4EBE8702">
            <w:pPr>
              <w:rPr>
                <w:ins w:id="653" w:author="Ku, Chu-Chang" w:date="2023-03-06T11:41:00Z"/>
              </w:rPr>
            </w:pPr>
            <w:ins w:id="654" w:author="Ku, Chu-Chang" w:date="2023-03-06T11:41:00Z">
              <w:r>
                <w:t xml:space="preserve">TB incidence and mortality </w:t>
              </w:r>
            </w:ins>
          </w:p>
          <w:p w14:paraId="4F07797C" w14:textId="5763F226" w:rsidR="4EBE8702" w:rsidRDefault="4EBE8702" w:rsidP="4EBE8702"/>
        </w:tc>
        <w:tc>
          <w:tcPr>
            <w:tcW w:w="3003" w:type="dxa"/>
          </w:tcPr>
          <w:p w14:paraId="75D66CAF" w14:textId="604DBD0E" w:rsidR="35A830CF" w:rsidRPr="00513FEA" w:rsidRDefault="35A830CF" w:rsidP="4EBE8702">
            <w:pPr>
              <w:rPr>
                <w:rPrChange w:id="655" w:author="Ku, Chu-Chang" w:date="2023-03-06T15:25:00Z">
                  <w:rPr>
                    <w:b/>
                    <w:bCs/>
                  </w:rPr>
                </w:rPrChange>
              </w:rPr>
            </w:pPr>
            <w:ins w:id="656" w:author="Ku, Chu-Chang" w:date="2023-03-06T11:46:00Z">
              <w:r w:rsidRPr="00513FEA">
                <w:rPr>
                  <w:rPrChange w:id="657" w:author="Ku, Chu-Chang" w:date="2023-03-06T15:25:00Z">
                    <w:rPr>
                      <w:b/>
                      <w:bCs/>
                    </w:rPr>
                  </w:rPrChange>
                </w:rPr>
                <w:t>WHO TB burden estimates 2014-2019</w:t>
              </w:r>
            </w:ins>
          </w:p>
        </w:tc>
        <w:tc>
          <w:tcPr>
            <w:tcW w:w="3004" w:type="dxa"/>
          </w:tcPr>
          <w:p w14:paraId="44FE64E0" w14:textId="604DBD0E" w:rsidR="35A830CF" w:rsidRPr="00513FEA" w:rsidRDefault="35A830CF" w:rsidP="4EBE8702">
            <w:pPr>
              <w:rPr>
                <w:ins w:id="658" w:author="Ku, Chu-Chang" w:date="2023-03-06T11:46:00Z"/>
                <w:rPrChange w:id="659" w:author="Ku, Chu-Chang" w:date="2023-03-06T15:25:00Z">
                  <w:rPr>
                    <w:ins w:id="660" w:author="Ku, Chu-Chang" w:date="2023-03-06T11:46:00Z"/>
                    <w:b/>
                    <w:bCs/>
                  </w:rPr>
                </w:rPrChange>
              </w:rPr>
            </w:pPr>
            <w:ins w:id="661" w:author="Ku, Chu-Chang" w:date="2023-03-06T11:46:00Z">
              <w:r w:rsidRPr="00513FEA">
                <w:rPr>
                  <w:rPrChange w:id="662" w:author="Ku, Chu-Chang" w:date="2023-03-06T15:25:00Z">
                    <w:rPr>
                      <w:b/>
                      <w:bCs/>
                    </w:rPr>
                  </w:rPrChange>
                </w:rPr>
                <w:t>WHO TB burden estimates 2014-2019</w:t>
              </w:r>
            </w:ins>
          </w:p>
          <w:p w14:paraId="121B91E8" w14:textId="68835939" w:rsidR="4EBE8702" w:rsidRPr="00513FEA" w:rsidRDefault="4EBE8702" w:rsidP="4EBE8702">
            <w:pPr>
              <w:rPr>
                <w:rPrChange w:id="663" w:author="Ku, Chu-Chang" w:date="2023-03-06T15:25:00Z">
                  <w:rPr>
                    <w:b/>
                    <w:bCs/>
                  </w:rPr>
                </w:rPrChange>
              </w:rPr>
            </w:pPr>
          </w:p>
        </w:tc>
      </w:tr>
      <w:tr w:rsidR="003E54F1" w14:paraId="53C9455E" w14:textId="77777777" w:rsidTr="70E6C008">
        <w:tc>
          <w:tcPr>
            <w:tcW w:w="3003" w:type="dxa"/>
          </w:tcPr>
          <w:p w14:paraId="61DAFCF3" w14:textId="3313EE3D" w:rsidR="003E54F1" w:rsidRPr="003E54F1" w:rsidRDefault="3CEA37FC">
            <w:ins w:id="664" w:author="Ku, Chu-Chang" w:date="2023-03-06T10:55:00Z">
              <w:r>
                <w:t>HIV and ART</w:t>
              </w:r>
            </w:ins>
            <w:del w:id="665" w:author="Ku, Chu-Chang" w:date="2023-03-06T10:55:00Z">
              <w:r w:rsidR="003E54F1" w:rsidDel="3ACC7EA6">
                <w:delText>Etc…</w:delText>
              </w:r>
            </w:del>
          </w:p>
        </w:tc>
        <w:tc>
          <w:tcPr>
            <w:tcW w:w="3003" w:type="dxa"/>
          </w:tcPr>
          <w:p w14:paraId="2926F31C" w14:textId="5218A8B8" w:rsidR="003E54F1" w:rsidRPr="00513FEA" w:rsidRDefault="0B6A891B">
            <w:pPr>
              <w:rPr>
                <w:rPrChange w:id="666" w:author="Ku, Chu-Chang" w:date="2023-03-06T15:25:00Z">
                  <w:rPr>
                    <w:b/>
                    <w:bCs/>
                  </w:rPr>
                </w:rPrChange>
              </w:rPr>
            </w:pPr>
            <w:ins w:id="667" w:author="Ku, Chu-Chang" w:date="2023-03-06T11:43:00Z">
              <w:r w:rsidRPr="00513FEA">
                <w:rPr>
                  <w:rPrChange w:id="668" w:author="Ku, Chu-Chang" w:date="2023-03-06T15:25:00Z">
                    <w:rPr>
                      <w:b/>
                      <w:bCs/>
                    </w:rPr>
                  </w:rPrChange>
                </w:rPr>
                <w:t>Not applicable</w:t>
              </w:r>
            </w:ins>
          </w:p>
        </w:tc>
        <w:tc>
          <w:tcPr>
            <w:tcW w:w="3004" w:type="dxa"/>
          </w:tcPr>
          <w:p w14:paraId="135F36FB" w14:textId="2E590595" w:rsidR="003E54F1" w:rsidRPr="00513FEA" w:rsidRDefault="26D15DAB" w:rsidP="4EBE8702">
            <w:pPr>
              <w:rPr>
                <w:ins w:id="669" w:author="Ku, Chu-Chang" w:date="2023-03-06T10:55:00Z"/>
                <w:rPrChange w:id="670" w:author="Ku, Chu-Chang" w:date="2023-03-06T15:25:00Z">
                  <w:rPr>
                    <w:ins w:id="671" w:author="Ku, Chu-Chang" w:date="2023-03-06T10:55:00Z"/>
                    <w:b/>
                    <w:bCs/>
                  </w:rPr>
                </w:rPrChange>
              </w:rPr>
            </w:pPr>
            <w:ins w:id="672" w:author="Ku, Chu-Chang" w:date="2023-03-06T10:55:00Z">
              <w:r w:rsidRPr="00513FEA">
                <w:rPr>
                  <w:rPrChange w:id="673" w:author="Ku, Chu-Chang" w:date="2023-03-06T15:25:00Z">
                    <w:rPr>
                      <w:b/>
                      <w:bCs/>
                    </w:rPr>
                  </w:rPrChange>
                </w:rPr>
                <w:t>UNAIDS data</w:t>
              </w:r>
            </w:ins>
          </w:p>
          <w:p w14:paraId="201F7E92" w14:textId="34DC26F6" w:rsidR="003E54F1" w:rsidRPr="00513FEA" w:rsidRDefault="26D15DAB">
            <w:pPr>
              <w:pStyle w:val="ListParagraph"/>
              <w:numPr>
                <w:ilvl w:val="0"/>
                <w:numId w:val="3"/>
              </w:numPr>
              <w:rPr>
                <w:ins w:id="674" w:author="Ku, Chu-Chang" w:date="2023-03-06T10:56:00Z"/>
                <w:rPrChange w:id="675" w:author="Ku, Chu-Chang" w:date="2023-03-06T15:25:00Z">
                  <w:rPr>
                    <w:ins w:id="676" w:author="Ku, Chu-Chang" w:date="2023-03-06T10:56:00Z"/>
                    <w:b/>
                    <w:bCs/>
                  </w:rPr>
                </w:rPrChange>
              </w:rPr>
              <w:pPrChange w:id="677" w:author="Ku, Chu-Chang" w:date="2023-03-06T10:55:00Z">
                <w:pPr/>
              </w:pPrChange>
            </w:pPr>
            <w:ins w:id="678" w:author="Ku, Chu-Chang" w:date="2023-03-06T10:56:00Z">
              <w:r w:rsidRPr="00513FEA">
                <w:rPr>
                  <w:rPrChange w:id="679" w:author="Ku, Chu-Chang" w:date="2023-03-06T15:25:00Z">
                    <w:rPr>
                      <w:b/>
                      <w:bCs/>
                    </w:rPr>
                  </w:rPrChange>
                </w:rPr>
                <w:t>People living with HIV</w:t>
              </w:r>
            </w:ins>
          </w:p>
          <w:p w14:paraId="6118E970" w14:textId="2350A513" w:rsidR="003E54F1" w:rsidRPr="00513FEA" w:rsidRDefault="26D15DAB">
            <w:pPr>
              <w:pStyle w:val="ListParagraph"/>
              <w:numPr>
                <w:ilvl w:val="0"/>
                <w:numId w:val="3"/>
              </w:numPr>
              <w:rPr>
                <w:ins w:id="680" w:author="Ku, Chu-Chang" w:date="2023-03-06T10:56:00Z"/>
                <w:rPrChange w:id="681" w:author="Ku, Chu-Chang" w:date="2023-03-06T15:25:00Z">
                  <w:rPr>
                    <w:ins w:id="682" w:author="Ku, Chu-Chang" w:date="2023-03-06T10:56:00Z"/>
                    <w:b/>
                    <w:bCs/>
                  </w:rPr>
                </w:rPrChange>
              </w:rPr>
              <w:pPrChange w:id="683" w:author="Ku, Chu-Chang" w:date="2023-03-06T10:56:00Z">
                <w:pPr/>
              </w:pPrChange>
            </w:pPr>
            <w:ins w:id="684" w:author="Ku, Chu-Chang" w:date="2023-03-06T10:56:00Z">
              <w:r w:rsidRPr="00513FEA">
                <w:rPr>
                  <w:rPrChange w:id="685" w:author="Ku, Chu-Chang" w:date="2023-03-06T15:25:00Z">
                    <w:rPr>
                      <w:b/>
                      <w:bCs/>
                    </w:rPr>
                  </w:rPrChange>
                </w:rPr>
                <w:t>HIV on ART</w:t>
              </w:r>
            </w:ins>
          </w:p>
          <w:p w14:paraId="03530649" w14:textId="6BF9DF6B" w:rsidR="003E54F1" w:rsidRPr="00513FEA" w:rsidRDefault="26D15DAB">
            <w:pPr>
              <w:pStyle w:val="ListParagraph"/>
              <w:numPr>
                <w:ilvl w:val="0"/>
                <w:numId w:val="3"/>
              </w:numPr>
              <w:rPr>
                <w:ins w:id="686" w:author="Ku, Chu-Chang" w:date="2023-03-06T10:56:00Z"/>
                <w:rPrChange w:id="687" w:author="Ku, Chu-Chang" w:date="2023-03-06T15:25:00Z">
                  <w:rPr>
                    <w:ins w:id="688" w:author="Ku, Chu-Chang" w:date="2023-03-06T10:56:00Z"/>
                    <w:b/>
                    <w:bCs/>
                  </w:rPr>
                </w:rPrChange>
              </w:rPr>
              <w:pPrChange w:id="689" w:author="Ku, Chu-Chang" w:date="2023-03-06T10:56:00Z">
                <w:pPr/>
              </w:pPrChange>
            </w:pPr>
            <w:ins w:id="690" w:author="Ku, Chu-Chang" w:date="2023-03-06T10:56:00Z">
              <w:r w:rsidRPr="00513FEA">
                <w:rPr>
                  <w:rPrChange w:id="691" w:author="Ku, Chu-Chang" w:date="2023-03-06T15:25:00Z">
                    <w:rPr>
                      <w:b/>
                      <w:bCs/>
                    </w:rPr>
                  </w:rPrChange>
                </w:rPr>
                <w:t>TB incidence in PLHIV</w:t>
              </w:r>
            </w:ins>
          </w:p>
          <w:p w14:paraId="5649442D" w14:textId="03DF2A5E" w:rsidR="003E54F1" w:rsidRPr="00513FEA" w:rsidRDefault="26D15DAB">
            <w:pPr>
              <w:pStyle w:val="ListParagraph"/>
              <w:numPr>
                <w:ilvl w:val="0"/>
                <w:numId w:val="3"/>
              </w:numPr>
              <w:rPr>
                <w:rPrChange w:id="692" w:author="Ku, Chu-Chang" w:date="2023-03-06T15:25:00Z">
                  <w:rPr>
                    <w:b/>
                    <w:bCs/>
                  </w:rPr>
                </w:rPrChange>
              </w:rPr>
              <w:pPrChange w:id="693" w:author="Ku, Chu-Chang" w:date="2023-03-06T10:56:00Z">
                <w:pPr/>
              </w:pPrChange>
            </w:pPr>
            <w:ins w:id="694" w:author="Ku, Chu-Chang" w:date="2023-03-06T10:56:00Z">
              <w:r w:rsidRPr="00513FEA">
                <w:rPr>
                  <w:rPrChange w:id="695" w:author="Ku, Chu-Chang" w:date="2023-03-06T15:25:00Z">
                    <w:rPr>
                      <w:b/>
                      <w:bCs/>
                    </w:rPr>
                  </w:rPrChange>
                </w:rPr>
                <w:t>TB</w:t>
              </w:r>
            </w:ins>
            <w:ins w:id="696" w:author="Ku, Chu-Chang" w:date="2023-03-06T10:57:00Z">
              <w:r w:rsidRPr="00513FEA">
                <w:rPr>
                  <w:rPrChange w:id="697" w:author="Ku, Chu-Chang" w:date="2023-03-06T15:25:00Z">
                    <w:rPr>
                      <w:b/>
                      <w:bCs/>
                    </w:rPr>
                  </w:rPrChange>
                </w:rPr>
                <w:t xml:space="preserve"> mortality in PLHIV</w:t>
              </w:r>
            </w:ins>
          </w:p>
        </w:tc>
      </w:tr>
    </w:tbl>
    <w:p w14:paraId="596AA9B3" w14:textId="14CF14CD" w:rsidR="4EBE8702" w:rsidRDefault="4EBE8702"/>
    <w:p w14:paraId="6C22747D" w14:textId="00DBCDC9" w:rsidR="006033B9" w:rsidRDefault="006033B9">
      <w:pPr>
        <w:rPr>
          <w:b/>
          <w:bCs/>
        </w:rPr>
      </w:pPr>
    </w:p>
    <w:p w14:paraId="0B723A91" w14:textId="383D760A" w:rsidR="006033B9" w:rsidRDefault="006033B9">
      <w:pPr>
        <w:rPr>
          <w:b/>
          <w:bCs/>
        </w:rPr>
      </w:pPr>
    </w:p>
    <w:p w14:paraId="0044836D" w14:textId="77777777" w:rsidR="00BE27C8" w:rsidRDefault="00BE27C8">
      <w:pPr>
        <w:rPr>
          <w:b/>
          <w:bCs/>
        </w:rPr>
      </w:pPr>
    </w:p>
    <w:p w14:paraId="4AB8F2FB" w14:textId="4E26F6D3" w:rsidR="00BE27C8" w:rsidRDefault="00BE27C8">
      <w:pPr>
        <w:rPr>
          <w:b/>
          <w:bCs/>
        </w:rPr>
      </w:pPr>
      <w:r w:rsidRPr="00153DA6">
        <w:rPr>
          <w:b/>
          <w:bCs/>
          <w:highlight w:val="yellow"/>
        </w:rPr>
        <w:t>Table S2. Baseline model parameters relevant to modelled interventions</w:t>
      </w:r>
    </w:p>
    <w:p w14:paraId="3FE9BDF6" w14:textId="47D7CA34" w:rsidR="00BE27C8" w:rsidRDefault="00BE27C8">
      <w:pPr>
        <w:rPr>
          <w:b/>
          <w:bCs/>
        </w:rPr>
      </w:pPr>
    </w:p>
    <w:p w14:paraId="3C7506A8" w14:textId="5DB51928" w:rsidR="00BE27C8" w:rsidRDefault="00BE27C8">
      <w:pPr>
        <w:rPr>
          <w:b/>
          <w:bCs/>
        </w:rPr>
      </w:pPr>
    </w:p>
    <w:tbl>
      <w:tblPr>
        <w:tblStyle w:val="TableGrid"/>
        <w:tblW w:w="0" w:type="auto"/>
        <w:tblCellMar>
          <w:top w:w="57" w:type="dxa"/>
          <w:bottom w:w="57" w:type="dxa"/>
        </w:tblCellMar>
        <w:tblLook w:val="04A0" w:firstRow="1" w:lastRow="0" w:firstColumn="1" w:lastColumn="0" w:noHBand="0" w:noVBand="1"/>
      </w:tblPr>
      <w:tblGrid>
        <w:gridCol w:w="3003"/>
        <w:gridCol w:w="3003"/>
        <w:gridCol w:w="3004"/>
      </w:tblGrid>
      <w:tr w:rsidR="00153DA6" w14:paraId="3B82C21A" w14:textId="77777777" w:rsidTr="00153DA6">
        <w:tc>
          <w:tcPr>
            <w:tcW w:w="3003" w:type="dxa"/>
          </w:tcPr>
          <w:p w14:paraId="18C5759F" w14:textId="0228901E" w:rsidR="00153DA6" w:rsidRDefault="00153DA6">
            <w:pPr>
              <w:rPr>
                <w:b/>
                <w:bCs/>
              </w:rPr>
            </w:pPr>
            <w:r>
              <w:rPr>
                <w:b/>
                <w:bCs/>
              </w:rPr>
              <w:t>Parameter</w:t>
            </w:r>
          </w:p>
        </w:tc>
        <w:tc>
          <w:tcPr>
            <w:tcW w:w="3003" w:type="dxa"/>
          </w:tcPr>
          <w:p w14:paraId="6A3E119A" w14:textId="1E1DA78E" w:rsidR="00153DA6" w:rsidRDefault="00153DA6">
            <w:pPr>
              <w:rPr>
                <w:b/>
                <w:bCs/>
              </w:rPr>
            </w:pPr>
            <w:r>
              <w:rPr>
                <w:b/>
                <w:bCs/>
              </w:rPr>
              <w:t>India</w:t>
            </w:r>
          </w:p>
        </w:tc>
        <w:tc>
          <w:tcPr>
            <w:tcW w:w="3004" w:type="dxa"/>
          </w:tcPr>
          <w:p w14:paraId="6A362DAA" w14:textId="25D9D0DA" w:rsidR="00153DA6" w:rsidRDefault="00153DA6">
            <w:pPr>
              <w:rPr>
                <w:b/>
                <w:bCs/>
              </w:rPr>
            </w:pPr>
            <w:r>
              <w:rPr>
                <w:b/>
                <w:bCs/>
              </w:rPr>
              <w:t>South Africa</w:t>
            </w:r>
          </w:p>
        </w:tc>
      </w:tr>
      <w:tr w:rsidR="00153DA6" w14:paraId="6F663995" w14:textId="77777777" w:rsidTr="00153DA6">
        <w:tc>
          <w:tcPr>
            <w:tcW w:w="3003" w:type="dxa"/>
          </w:tcPr>
          <w:p w14:paraId="225D3624" w14:textId="3FB67306" w:rsidR="00153DA6" w:rsidRPr="00153DA6" w:rsidRDefault="00153DA6">
            <w:r w:rsidRPr="00153DA6">
              <w:t xml:space="preserve">Probability of diagnosis and treatment initiation, per patient careseeking visit </w:t>
            </w:r>
          </w:p>
        </w:tc>
        <w:tc>
          <w:tcPr>
            <w:tcW w:w="3003" w:type="dxa"/>
          </w:tcPr>
          <w:p w14:paraId="2AEDCE21" w14:textId="77777777" w:rsidR="00153DA6" w:rsidRDefault="005B2321">
            <w:pPr>
              <w:rPr>
                <w:ins w:id="698" w:author="Ku, Chu-Chang" w:date="2023-03-06T17:53:00Z"/>
              </w:rPr>
            </w:pPr>
            <w:ins w:id="699" w:author="Ku, Chu-Chang" w:date="2023-03-06T17:53:00Z">
              <w:r>
                <w:t>60% for public sector</w:t>
              </w:r>
            </w:ins>
          </w:p>
          <w:p w14:paraId="6CF2BC9F" w14:textId="168B8286" w:rsidR="005B2321" w:rsidRPr="005B2321" w:rsidRDefault="005B2321">
            <w:pPr>
              <w:rPr>
                <w:rPrChange w:id="700" w:author="Ku, Chu-Chang" w:date="2023-03-06T17:52:00Z">
                  <w:rPr>
                    <w:b/>
                    <w:bCs/>
                  </w:rPr>
                </w:rPrChange>
              </w:rPr>
            </w:pPr>
            <w:ins w:id="701" w:author="Ku, Chu-Chang" w:date="2023-03-06T17:54:00Z">
              <w:r>
                <w:t>27% for private sector</w:t>
              </w:r>
            </w:ins>
          </w:p>
        </w:tc>
        <w:tc>
          <w:tcPr>
            <w:tcW w:w="3004" w:type="dxa"/>
          </w:tcPr>
          <w:p w14:paraId="373B0CC9" w14:textId="692A7188" w:rsidR="00153DA6" w:rsidRPr="005B2321" w:rsidRDefault="005B2321">
            <w:pPr>
              <w:rPr>
                <w:rPrChange w:id="702" w:author="Ku, Chu-Chang" w:date="2023-03-06T17:53:00Z">
                  <w:rPr>
                    <w:b/>
                    <w:bCs/>
                  </w:rPr>
                </w:rPrChange>
              </w:rPr>
            </w:pPr>
            <w:ins w:id="703" w:author="Ku, Chu-Chang" w:date="2023-03-06T17:53:00Z">
              <w:r>
                <w:t>45%</w:t>
              </w:r>
            </w:ins>
          </w:p>
        </w:tc>
      </w:tr>
      <w:tr w:rsidR="00153DA6" w14:paraId="585EB3C6" w14:textId="77777777" w:rsidTr="00153DA6">
        <w:tc>
          <w:tcPr>
            <w:tcW w:w="3003" w:type="dxa"/>
          </w:tcPr>
          <w:p w14:paraId="3FBBFCAB" w14:textId="0A12B1FA" w:rsidR="00153DA6" w:rsidRPr="00153DA6" w:rsidRDefault="00153DA6">
            <w:r w:rsidRPr="00153DA6">
              <w:t>Average duration of symptomatic TB before first careseeking</w:t>
            </w:r>
          </w:p>
        </w:tc>
        <w:tc>
          <w:tcPr>
            <w:tcW w:w="3003" w:type="dxa"/>
          </w:tcPr>
          <w:p w14:paraId="29D9098F" w14:textId="6685F2E1" w:rsidR="00153DA6" w:rsidRPr="005B2321" w:rsidRDefault="005B2321">
            <w:pPr>
              <w:rPr>
                <w:rFonts w:hint="eastAsia"/>
                <w:lang w:eastAsia="zh-TW"/>
                <w:rPrChange w:id="704" w:author="Ku, Chu-Chang" w:date="2023-03-06T17:58:00Z">
                  <w:rPr>
                    <w:rFonts w:hint="eastAsia"/>
                    <w:b/>
                    <w:bCs/>
                    <w:lang w:eastAsia="zh-TW"/>
                  </w:rPr>
                </w:rPrChange>
              </w:rPr>
            </w:pPr>
            <w:ins w:id="705" w:author="Ku, Chu-Chang" w:date="2023-03-06T17:56:00Z">
              <w:r w:rsidRPr="005B2321">
                <w:rPr>
                  <w:lang w:eastAsia="zh-TW"/>
                  <w:rPrChange w:id="706" w:author="Ku, Chu-Chang" w:date="2023-03-06T17:58:00Z">
                    <w:rPr>
                      <w:b/>
                      <w:bCs/>
                      <w:lang w:eastAsia="zh-TW"/>
                    </w:rPr>
                  </w:rPrChange>
                </w:rPr>
                <w:t>3.</w:t>
              </w:r>
            </w:ins>
            <w:ins w:id="707" w:author="Ku, Chu-Chang" w:date="2023-03-06T17:57:00Z">
              <w:r w:rsidRPr="005B2321">
                <w:rPr>
                  <w:lang w:eastAsia="zh-TW"/>
                  <w:rPrChange w:id="708" w:author="Ku, Chu-Chang" w:date="2023-03-06T17:58:00Z">
                    <w:rPr>
                      <w:b/>
                      <w:bCs/>
                      <w:lang w:eastAsia="zh-TW"/>
                    </w:rPr>
                  </w:rPrChange>
                </w:rPr>
                <w:t>8</w:t>
              </w:r>
            </w:ins>
            <w:ins w:id="709" w:author="Ku, Chu-Chang" w:date="2023-03-06T17:56:00Z">
              <w:r w:rsidRPr="005B2321">
                <w:rPr>
                  <w:lang w:eastAsia="zh-TW"/>
                  <w:rPrChange w:id="710" w:author="Ku, Chu-Chang" w:date="2023-03-06T17:58:00Z">
                    <w:rPr>
                      <w:b/>
                      <w:bCs/>
                      <w:lang w:eastAsia="zh-TW"/>
                    </w:rPr>
                  </w:rPrChange>
                </w:rPr>
                <w:t xml:space="preserve"> </w:t>
              </w:r>
              <w:r w:rsidRPr="005B2321">
                <w:rPr>
                  <w:lang w:eastAsia="zh-TW"/>
                  <w:rPrChange w:id="711" w:author="Ku, Chu-Chang" w:date="2023-03-06T17:58:00Z">
                    <w:rPr>
                      <w:b/>
                      <w:bCs/>
                      <w:lang w:eastAsia="zh-TW"/>
                    </w:rPr>
                  </w:rPrChange>
                </w:rPr>
                <w:t>(</w:t>
              </w:r>
              <w:r w:rsidRPr="005B2321">
                <w:rPr>
                  <w:lang w:eastAsia="zh-TW"/>
                  <w:rPrChange w:id="712" w:author="Ku, Chu-Chang" w:date="2023-03-06T17:58:00Z">
                    <w:rPr>
                      <w:b/>
                      <w:bCs/>
                      <w:lang w:eastAsia="zh-TW"/>
                    </w:rPr>
                  </w:rPrChange>
                </w:rPr>
                <w:t xml:space="preserve">3.3 </w:t>
              </w:r>
              <w:r w:rsidRPr="005B2321">
                <w:rPr>
                  <w:lang w:eastAsia="zh-TW"/>
                  <w:rPrChange w:id="713" w:author="Ku, Chu-Chang" w:date="2023-03-06T17:58:00Z">
                    <w:rPr>
                      <w:b/>
                      <w:bCs/>
                      <w:lang w:eastAsia="zh-TW"/>
                    </w:rPr>
                  </w:rPrChange>
                </w:rPr>
                <w:t>-</w:t>
              </w:r>
              <w:r w:rsidRPr="005B2321">
                <w:rPr>
                  <w:lang w:eastAsia="zh-TW"/>
                  <w:rPrChange w:id="714" w:author="Ku, Chu-Chang" w:date="2023-03-06T17:58:00Z">
                    <w:rPr>
                      <w:b/>
                      <w:bCs/>
                      <w:lang w:eastAsia="zh-TW"/>
                    </w:rPr>
                  </w:rPrChange>
                </w:rPr>
                <w:t xml:space="preserve"> 4.</w:t>
              </w:r>
            </w:ins>
            <w:ins w:id="715" w:author="Ku, Chu-Chang" w:date="2023-03-06T17:57:00Z">
              <w:r w:rsidRPr="005B2321">
                <w:rPr>
                  <w:lang w:eastAsia="zh-TW"/>
                  <w:rPrChange w:id="716" w:author="Ku, Chu-Chang" w:date="2023-03-06T17:58:00Z">
                    <w:rPr>
                      <w:b/>
                      <w:bCs/>
                      <w:lang w:eastAsia="zh-TW"/>
                    </w:rPr>
                  </w:rPrChange>
                </w:rPr>
                <w:t>4</w:t>
              </w:r>
            </w:ins>
            <w:ins w:id="717" w:author="Ku, Chu-Chang" w:date="2023-03-06T17:56:00Z">
              <w:r w:rsidRPr="005B2321">
                <w:rPr>
                  <w:lang w:eastAsia="zh-TW"/>
                  <w:rPrChange w:id="718" w:author="Ku, Chu-Chang" w:date="2023-03-06T17:58:00Z">
                    <w:rPr>
                      <w:b/>
                      <w:bCs/>
                      <w:lang w:eastAsia="zh-TW"/>
                    </w:rPr>
                  </w:rPrChange>
                </w:rPr>
                <w:t>) months</w:t>
              </w:r>
            </w:ins>
          </w:p>
        </w:tc>
        <w:tc>
          <w:tcPr>
            <w:tcW w:w="3004" w:type="dxa"/>
          </w:tcPr>
          <w:p w14:paraId="065079D6" w14:textId="33DA1A4A" w:rsidR="00153DA6" w:rsidRPr="005B2321" w:rsidRDefault="005B2321">
            <w:pPr>
              <w:rPr>
                <w:rPrChange w:id="719" w:author="Ku, Chu-Chang" w:date="2023-03-06T17:58:00Z">
                  <w:rPr>
                    <w:b/>
                    <w:bCs/>
                  </w:rPr>
                </w:rPrChange>
              </w:rPr>
            </w:pPr>
            <w:ins w:id="720" w:author="Ku, Chu-Chang" w:date="2023-03-06T17:57:00Z">
              <w:r w:rsidRPr="005B2321">
                <w:rPr>
                  <w:lang w:eastAsia="zh-TW"/>
                  <w:rPrChange w:id="721" w:author="Ku, Chu-Chang" w:date="2023-03-06T17:58:00Z">
                    <w:rPr>
                      <w:b/>
                      <w:bCs/>
                      <w:lang w:eastAsia="zh-TW"/>
                    </w:rPr>
                  </w:rPrChange>
                </w:rPr>
                <w:t xml:space="preserve">3.2  </w:t>
              </w:r>
              <w:r w:rsidRPr="005B2321">
                <w:rPr>
                  <w:lang w:eastAsia="zh-TW"/>
                  <w:rPrChange w:id="722" w:author="Ku, Chu-Chang" w:date="2023-03-06T17:58:00Z">
                    <w:rPr>
                      <w:b/>
                      <w:bCs/>
                      <w:lang w:eastAsia="zh-TW"/>
                    </w:rPr>
                  </w:rPrChange>
                </w:rPr>
                <w:t>(</w:t>
              </w:r>
              <w:r w:rsidRPr="005B2321">
                <w:rPr>
                  <w:lang w:eastAsia="zh-TW"/>
                  <w:rPrChange w:id="723" w:author="Ku, Chu-Chang" w:date="2023-03-06T17:58:00Z">
                    <w:rPr>
                      <w:b/>
                      <w:bCs/>
                      <w:lang w:eastAsia="zh-TW"/>
                    </w:rPr>
                  </w:rPrChange>
                </w:rPr>
                <w:t xml:space="preserve">2.5 </w:t>
              </w:r>
              <w:r w:rsidRPr="005B2321">
                <w:rPr>
                  <w:lang w:eastAsia="zh-TW"/>
                  <w:rPrChange w:id="724" w:author="Ku, Chu-Chang" w:date="2023-03-06T17:58:00Z">
                    <w:rPr>
                      <w:b/>
                      <w:bCs/>
                      <w:lang w:eastAsia="zh-TW"/>
                    </w:rPr>
                  </w:rPrChange>
                </w:rPr>
                <w:t>-</w:t>
              </w:r>
              <w:r w:rsidRPr="005B2321">
                <w:rPr>
                  <w:lang w:eastAsia="zh-TW"/>
                  <w:rPrChange w:id="725" w:author="Ku, Chu-Chang" w:date="2023-03-06T17:58:00Z">
                    <w:rPr>
                      <w:b/>
                      <w:bCs/>
                      <w:lang w:eastAsia="zh-TW"/>
                    </w:rPr>
                  </w:rPrChange>
                </w:rPr>
                <w:t xml:space="preserve"> 4.0</w:t>
              </w:r>
              <w:r w:rsidRPr="005B2321">
                <w:rPr>
                  <w:lang w:eastAsia="zh-TW"/>
                  <w:rPrChange w:id="726" w:author="Ku, Chu-Chang" w:date="2023-03-06T17:58:00Z">
                    <w:rPr>
                      <w:b/>
                      <w:bCs/>
                      <w:lang w:eastAsia="zh-TW"/>
                    </w:rPr>
                  </w:rPrChange>
                </w:rPr>
                <w:t>)</w:t>
              </w:r>
              <w:r w:rsidRPr="005B2321">
                <w:rPr>
                  <w:lang w:eastAsia="zh-TW"/>
                  <w:rPrChange w:id="727" w:author="Ku, Chu-Chang" w:date="2023-03-06T17:58:00Z">
                    <w:rPr>
                      <w:b/>
                      <w:bCs/>
                      <w:lang w:eastAsia="zh-TW"/>
                    </w:rPr>
                  </w:rPrChange>
                </w:rPr>
                <w:t xml:space="preserve"> months</w:t>
              </w:r>
            </w:ins>
          </w:p>
        </w:tc>
      </w:tr>
      <w:tr w:rsidR="00153DA6" w14:paraId="4B8E84AF" w14:textId="77777777" w:rsidTr="00153DA6">
        <w:tc>
          <w:tcPr>
            <w:tcW w:w="3003" w:type="dxa"/>
          </w:tcPr>
          <w:p w14:paraId="44239323" w14:textId="1948E176" w:rsidR="00153DA6" w:rsidRPr="00153DA6" w:rsidRDefault="00153DA6">
            <w:r w:rsidRPr="00153DA6">
              <w:t>Average duration of subclinical TB before symptom onset</w:t>
            </w:r>
          </w:p>
        </w:tc>
        <w:tc>
          <w:tcPr>
            <w:tcW w:w="3003" w:type="dxa"/>
          </w:tcPr>
          <w:p w14:paraId="23D0883F" w14:textId="6722E761" w:rsidR="00153DA6" w:rsidRPr="005B2321" w:rsidRDefault="005B2321">
            <w:pPr>
              <w:rPr>
                <w:rPrChange w:id="728" w:author="Ku, Chu-Chang" w:date="2023-03-06T17:58:00Z">
                  <w:rPr>
                    <w:b/>
                    <w:bCs/>
                  </w:rPr>
                </w:rPrChange>
              </w:rPr>
            </w:pPr>
            <w:ins w:id="729" w:author="Ku, Chu-Chang" w:date="2023-03-06T17:57:00Z">
              <w:r w:rsidRPr="005B2321">
                <w:rPr>
                  <w:lang w:eastAsia="zh-TW"/>
                  <w:rPrChange w:id="730" w:author="Ku, Chu-Chang" w:date="2023-03-06T17:58:00Z">
                    <w:rPr>
                      <w:b/>
                      <w:bCs/>
                      <w:lang w:eastAsia="zh-TW"/>
                    </w:rPr>
                  </w:rPrChange>
                </w:rPr>
                <w:t>4.</w:t>
              </w:r>
            </w:ins>
            <w:ins w:id="731" w:author="Ku, Chu-Chang" w:date="2023-03-06T17:58:00Z">
              <w:r w:rsidRPr="005B2321">
                <w:rPr>
                  <w:lang w:eastAsia="zh-TW"/>
                  <w:rPrChange w:id="732" w:author="Ku, Chu-Chang" w:date="2023-03-06T17:58:00Z">
                    <w:rPr>
                      <w:b/>
                      <w:bCs/>
                      <w:lang w:eastAsia="zh-TW"/>
                    </w:rPr>
                  </w:rPrChange>
                </w:rPr>
                <w:t>5</w:t>
              </w:r>
            </w:ins>
            <w:ins w:id="733" w:author="Ku, Chu-Chang" w:date="2023-03-06T17:57:00Z">
              <w:r w:rsidRPr="005B2321">
                <w:rPr>
                  <w:lang w:eastAsia="zh-TW"/>
                  <w:rPrChange w:id="734" w:author="Ku, Chu-Chang" w:date="2023-03-06T17:58:00Z">
                    <w:rPr>
                      <w:b/>
                      <w:bCs/>
                      <w:lang w:eastAsia="zh-TW"/>
                    </w:rPr>
                  </w:rPrChange>
                </w:rPr>
                <w:t xml:space="preserve"> </w:t>
              </w:r>
              <w:r w:rsidRPr="005B2321">
                <w:rPr>
                  <w:lang w:eastAsia="zh-TW"/>
                  <w:rPrChange w:id="735" w:author="Ku, Chu-Chang" w:date="2023-03-06T17:58:00Z">
                    <w:rPr>
                      <w:b/>
                      <w:bCs/>
                      <w:lang w:eastAsia="zh-TW"/>
                    </w:rPr>
                  </w:rPrChange>
                </w:rPr>
                <w:t>(</w:t>
              </w:r>
              <w:r w:rsidRPr="005B2321">
                <w:rPr>
                  <w:lang w:eastAsia="zh-TW"/>
                  <w:rPrChange w:id="736" w:author="Ku, Chu-Chang" w:date="2023-03-06T17:58:00Z">
                    <w:rPr>
                      <w:b/>
                      <w:bCs/>
                      <w:lang w:eastAsia="zh-TW"/>
                    </w:rPr>
                  </w:rPrChange>
                </w:rPr>
                <w:t xml:space="preserve">3.9 </w:t>
              </w:r>
              <w:r w:rsidRPr="005B2321">
                <w:rPr>
                  <w:lang w:eastAsia="zh-TW"/>
                  <w:rPrChange w:id="737" w:author="Ku, Chu-Chang" w:date="2023-03-06T17:58:00Z">
                    <w:rPr>
                      <w:b/>
                      <w:bCs/>
                      <w:lang w:eastAsia="zh-TW"/>
                    </w:rPr>
                  </w:rPrChange>
                </w:rPr>
                <w:t>-</w:t>
              </w:r>
              <w:r w:rsidRPr="005B2321">
                <w:rPr>
                  <w:lang w:eastAsia="zh-TW"/>
                  <w:rPrChange w:id="738" w:author="Ku, Chu-Chang" w:date="2023-03-06T17:58:00Z">
                    <w:rPr>
                      <w:b/>
                      <w:bCs/>
                      <w:lang w:eastAsia="zh-TW"/>
                    </w:rPr>
                  </w:rPrChange>
                </w:rPr>
                <w:t xml:space="preserve"> 5.1) months</w:t>
              </w:r>
            </w:ins>
          </w:p>
        </w:tc>
        <w:tc>
          <w:tcPr>
            <w:tcW w:w="3004" w:type="dxa"/>
          </w:tcPr>
          <w:p w14:paraId="1207AD42" w14:textId="6B5BB5E2" w:rsidR="00153DA6" w:rsidRPr="005B2321" w:rsidRDefault="005B2321">
            <w:pPr>
              <w:rPr>
                <w:rPrChange w:id="739" w:author="Ku, Chu-Chang" w:date="2023-03-06T17:58:00Z">
                  <w:rPr>
                    <w:b/>
                    <w:bCs/>
                  </w:rPr>
                </w:rPrChange>
              </w:rPr>
            </w:pPr>
            <w:ins w:id="740" w:author="Ku, Chu-Chang" w:date="2023-03-06T17:57:00Z">
              <w:r w:rsidRPr="005B2321">
                <w:rPr>
                  <w:lang w:eastAsia="zh-TW"/>
                  <w:rPrChange w:id="741" w:author="Ku, Chu-Chang" w:date="2023-03-06T17:58:00Z">
                    <w:rPr>
                      <w:b/>
                      <w:bCs/>
                      <w:lang w:eastAsia="zh-TW"/>
                    </w:rPr>
                  </w:rPrChange>
                </w:rPr>
                <w:t xml:space="preserve">2.6 </w:t>
              </w:r>
            </w:ins>
            <w:ins w:id="742" w:author="Ku, Chu-Chang" w:date="2023-03-06T17:58:00Z">
              <w:r w:rsidRPr="005B2321">
                <w:rPr>
                  <w:lang w:eastAsia="zh-TW"/>
                  <w:rPrChange w:id="743" w:author="Ku, Chu-Chang" w:date="2023-03-06T17:58:00Z">
                    <w:rPr>
                      <w:b/>
                      <w:bCs/>
                      <w:lang w:eastAsia="zh-TW"/>
                    </w:rPr>
                  </w:rPrChange>
                </w:rPr>
                <w:t>(</w:t>
              </w:r>
            </w:ins>
            <w:ins w:id="744" w:author="Ku, Chu-Chang" w:date="2023-03-06T17:57:00Z">
              <w:r w:rsidRPr="005B2321">
                <w:rPr>
                  <w:lang w:eastAsia="zh-TW"/>
                  <w:rPrChange w:id="745" w:author="Ku, Chu-Chang" w:date="2023-03-06T17:58:00Z">
                    <w:rPr>
                      <w:b/>
                      <w:bCs/>
                      <w:lang w:eastAsia="zh-TW"/>
                    </w:rPr>
                  </w:rPrChange>
                </w:rPr>
                <w:t>1.</w:t>
              </w:r>
            </w:ins>
            <w:ins w:id="746" w:author="Ku, Chu-Chang" w:date="2023-03-06T17:58:00Z">
              <w:r w:rsidRPr="005B2321">
                <w:rPr>
                  <w:lang w:eastAsia="zh-TW"/>
                  <w:rPrChange w:id="747" w:author="Ku, Chu-Chang" w:date="2023-03-06T17:58:00Z">
                    <w:rPr>
                      <w:b/>
                      <w:bCs/>
                      <w:lang w:eastAsia="zh-TW"/>
                    </w:rPr>
                  </w:rPrChange>
                </w:rPr>
                <w:t>9</w:t>
              </w:r>
            </w:ins>
            <w:ins w:id="748" w:author="Ku, Chu-Chang" w:date="2023-03-06T17:57:00Z">
              <w:r w:rsidRPr="005B2321">
                <w:rPr>
                  <w:lang w:eastAsia="zh-TW"/>
                  <w:rPrChange w:id="749" w:author="Ku, Chu-Chang" w:date="2023-03-06T17:58:00Z">
                    <w:rPr>
                      <w:b/>
                      <w:bCs/>
                      <w:lang w:eastAsia="zh-TW"/>
                    </w:rPr>
                  </w:rPrChange>
                </w:rPr>
                <w:t xml:space="preserve"> </w:t>
              </w:r>
            </w:ins>
            <w:ins w:id="750" w:author="Ku, Chu-Chang" w:date="2023-03-06T17:58:00Z">
              <w:r w:rsidRPr="005B2321">
                <w:rPr>
                  <w:lang w:eastAsia="zh-TW"/>
                  <w:rPrChange w:id="751" w:author="Ku, Chu-Chang" w:date="2023-03-06T17:58:00Z">
                    <w:rPr>
                      <w:b/>
                      <w:bCs/>
                      <w:lang w:eastAsia="zh-TW"/>
                    </w:rPr>
                  </w:rPrChange>
                </w:rPr>
                <w:t>-</w:t>
              </w:r>
            </w:ins>
            <w:ins w:id="752" w:author="Ku, Chu-Chang" w:date="2023-03-06T17:57:00Z">
              <w:r w:rsidRPr="005B2321">
                <w:rPr>
                  <w:lang w:eastAsia="zh-TW"/>
                  <w:rPrChange w:id="753" w:author="Ku, Chu-Chang" w:date="2023-03-06T17:58:00Z">
                    <w:rPr>
                      <w:b/>
                      <w:bCs/>
                      <w:lang w:eastAsia="zh-TW"/>
                    </w:rPr>
                  </w:rPrChange>
                </w:rPr>
                <w:t xml:space="preserve"> 3.</w:t>
              </w:r>
              <w:r w:rsidRPr="005B2321">
                <w:rPr>
                  <w:lang w:eastAsia="zh-TW"/>
                  <w:rPrChange w:id="754" w:author="Ku, Chu-Chang" w:date="2023-03-06T17:58:00Z">
                    <w:rPr>
                      <w:b/>
                      <w:bCs/>
                      <w:lang w:eastAsia="zh-TW"/>
                    </w:rPr>
                  </w:rPrChange>
                </w:rPr>
                <w:t xml:space="preserve">5) </w:t>
              </w:r>
              <w:r w:rsidRPr="005B2321">
                <w:rPr>
                  <w:lang w:eastAsia="zh-TW"/>
                  <w:rPrChange w:id="755" w:author="Ku, Chu-Chang" w:date="2023-03-06T17:58:00Z">
                    <w:rPr>
                      <w:b/>
                      <w:bCs/>
                      <w:lang w:eastAsia="zh-TW"/>
                    </w:rPr>
                  </w:rPrChange>
                </w:rPr>
                <w:t>months</w:t>
              </w:r>
            </w:ins>
          </w:p>
        </w:tc>
      </w:tr>
    </w:tbl>
    <w:p w14:paraId="1E56D024" w14:textId="77777777" w:rsidR="00153DA6" w:rsidRDefault="00153DA6">
      <w:pPr>
        <w:rPr>
          <w:b/>
          <w:bCs/>
        </w:rPr>
      </w:pPr>
    </w:p>
    <w:p w14:paraId="71ED7ACE" w14:textId="77777777" w:rsidR="00BE27C8" w:rsidRDefault="00BE27C8">
      <w:pPr>
        <w:rPr>
          <w:b/>
          <w:bCs/>
        </w:rPr>
      </w:pPr>
    </w:p>
    <w:p w14:paraId="1F37449C" w14:textId="77777777" w:rsidR="00BE27C8" w:rsidRDefault="00BE27C8">
      <w:pPr>
        <w:rPr>
          <w:b/>
          <w:bCs/>
        </w:rPr>
      </w:pPr>
    </w:p>
    <w:p w14:paraId="28E626CD" w14:textId="0FF1E6F9" w:rsidR="006033B9" w:rsidRDefault="70854434">
      <w:pPr>
        <w:rPr>
          <w:b/>
          <w:bCs/>
        </w:rPr>
      </w:pPr>
      <w:r w:rsidRPr="4EBE8702">
        <w:rPr>
          <w:b/>
          <w:bCs/>
          <w:highlight w:val="yellow"/>
        </w:rPr>
        <w:t>Table S</w:t>
      </w:r>
      <w:r w:rsidR="369A8225" w:rsidRPr="4EBE8702">
        <w:rPr>
          <w:b/>
          <w:bCs/>
          <w:highlight w:val="yellow"/>
        </w:rPr>
        <w:t>3</w:t>
      </w:r>
      <w:r w:rsidRPr="4EBE8702">
        <w:rPr>
          <w:b/>
          <w:bCs/>
          <w:highlight w:val="yellow"/>
        </w:rPr>
        <w:t>. Summary of impacts for each intervention scenario</w:t>
      </w:r>
      <w:ins w:id="756" w:author="Ku, Chu-Chang" w:date="2023-03-06T11:57:00Z">
        <w:r w:rsidR="54A84B2C" w:rsidRPr="4EBE8702">
          <w:rPr>
            <w:b/>
            <w:bCs/>
            <w:highlight w:val="yellow"/>
          </w:rPr>
          <w:t xml:space="preserve"> in 2030</w:t>
        </w:r>
      </w:ins>
    </w:p>
    <w:p w14:paraId="3E19CFEC" w14:textId="7F4A6E17" w:rsidR="004B1BF4" w:rsidRDefault="004B1BF4">
      <w:pPr>
        <w:rPr>
          <w:b/>
          <w:bCs/>
        </w:rPr>
      </w:pPr>
    </w:p>
    <w:tbl>
      <w:tblPr>
        <w:tblStyle w:val="TableGrid"/>
        <w:tblW w:w="0" w:type="auto"/>
        <w:tblCellMar>
          <w:top w:w="57" w:type="dxa"/>
          <w:bottom w:w="57" w:type="dxa"/>
        </w:tblCellMar>
        <w:tblLook w:val="04A0" w:firstRow="1" w:lastRow="0" w:firstColumn="1" w:lastColumn="0" w:noHBand="0" w:noVBand="1"/>
      </w:tblPr>
      <w:tblGrid>
        <w:gridCol w:w="1413"/>
        <w:gridCol w:w="3091"/>
        <w:gridCol w:w="2253"/>
        <w:gridCol w:w="2253"/>
      </w:tblGrid>
      <w:tr w:rsidR="004B1BF4" w14:paraId="114C1D75" w14:textId="77777777" w:rsidTr="4EBE8702">
        <w:tc>
          <w:tcPr>
            <w:tcW w:w="1413" w:type="dxa"/>
          </w:tcPr>
          <w:p w14:paraId="77E2C52B" w14:textId="77777777" w:rsidR="004B1BF4" w:rsidRDefault="004B1BF4">
            <w:pPr>
              <w:rPr>
                <w:b/>
                <w:bCs/>
              </w:rPr>
            </w:pPr>
          </w:p>
        </w:tc>
        <w:tc>
          <w:tcPr>
            <w:tcW w:w="3091" w:type="dxa"/>
          </w:tcPr>
          <w:p w14:paraId="51B3096B" w14:textId="72E341BB" w:rsidR="004B1BF4" w:rsidRDefault="007305EA">
            <w:pPr>
              <w:rPr>
                <w:b/>
                <w:bCs/>
              </w:rPr>
            </w:pPr>
            <w:r>
              <w:rPr>
                <w:b/>
                <w:bCs/>
              </w:rPr>
              <w:t>Intervention scenario</w:t>
            </w:r>
          </w:p>
        </w:tc>
        <w:tc>
          <w:tcPr>
            <w:tcW w:w="2253" w:type="dxa"/>
          </w:tcPr>
          <w:p w14:paraId="5C7D1F04" w14:textId="35F17E5C" w:rsidR="004B1BF4" w:rsidRDefault="004B1BF4">
            <w:pPr>
              <w:rPr>
                <w:b/>
                <w:bCs/>
              </w:rPr>
            </w:pPr>
            <w:r>
              <w:rPr>
                <w:b/>
                <w:bCs/>
              </w:rPr>
              <w:t>India</w:t>
            </w:r>
          </w:p>
        </w:tc>
        <w:tc>
          <w:tcPr>
            <w:tcW w:w="2253" w:type="dxa"/>
          </w:tcPr>
          <w:p w14:paraId="471BD1CA" w14:textId="05758D71" w:rsidR="004B1BF4" w:rsidRDefault="004B1BF4">
            <w:pPr>
              <w:rPr>
                <w:b/>
                <w:bCs/>
              </w:rPr>
            </w:pPr>
            <w:r>
              <w:rPr>
                <w:b/>
                <w:bCs/>
              </w:rPr>
              <w:t>South Africa</w:t>
            </w:r>
          </w:p>
        </w:tc>
      </w:tr>
      <w:tr w:rsidR="007305EA" w14:paraId="0D5B3E42" w14:textId="77777777" w:rsidTr="4EBE8702">
        <w:tc>
          <w:tcPr>
            <w:tcW w:w="1413" w:type="dxa"/>
            <w:vMerge w:val="restart"/>
          </w:tcPr>
          <w:p w14:paraId="3012DAA3" w14:textId="5FB5323E" w:rsidR="007305EA" w:rsidRDefault="007305EA">
            <w:pPr>
              <w:rPr>
                <w:b/>
                <w:bCs/>
              </w:rPr>
            </w:pPr>
            <w:r>
              <w:rPr>
                <w:b/>
                <w:bCs/>
              </w:rPr>
              <w:t>Cumulative TB incidence averted, 2023 - 2030</w:t>
            </w:r>
          </w:p>
        </w:tc>
        <w:tc>
          <w:tcPr>
            <w:tcW w:w="3091" w:type="dxa"/>
          </w:tcPr>
          <w:p w14:paraId="5E5A5D7B" w14:textId="4C3EE9FE" w:rsidR="007305EA" w:rsidRPr="007305EA" w:rsidRDefault="007305EA">
            <w:r w:rsidRPr="007305EA">
              <w:t>Increased diagnostic uptake in healthcare settings</w:t>
            </w:r>
          </w:p>
        </w:tc>
        <w:tc>
          <w:tcPr>
            <w:tcW w:w="2253" w:type="dxa"/>
          </w:tcPr>
          <w:p w14:paraId="757F70F2" w14:textId="22D67AC1" w:rsidR="6966750E" w:rsidRDefault="6966750E" w:rsidP="4EBE8702">
            <w:pPr>
              <w:rPr>
                <w:ins w:id="757" w:author="Ku, Chu-Chang" w:date="2023-03-06T11:55:00Z"/>
                <w:rFonts w:ascii="Calibri" w:eastAsia="Calibri" w:hAnsi="Calibri" w:cs="Calibri"/>
                <w:color w:val="000000" w:themeColor="text1"/>
                <w:sz w:val="22"/>
                <w:szCs w:val="22"/>
              </w:rPr>
            </w:pPr>
            <w:ins w:id="758" w:author="Ku, Chu-Chang" w:date="2023-03-06T11:55:00Z">
              <w:r w:rsidRPr="4EBE8702">
                <w:rPr>
                  <w:rFonts w:ascii="Calibri" w:eastAsia="Calibri" w:hAnsi="Calibri" w:cs="Calibri"/>
                  <w:color w:val="000000" w:themeColor="text1"/>
                  <w:sz w:val="22"/>
                  <w:szCs w:val="22"/>
                </w:rPr>
                <w:t>8.5% (6.4% - 10.3%)</w:t>
              </w:r>
            </w:ins>
          </w:p>
          <w:p w14:paraId="2DE6FEF7" w14:textId="42CA281B" w:rsidR="6966750E" w:rsidRDefault="6966750E" w:rsidP="4EBE8702">
            <w:pPr>
              <w:rPr>
                <w:rFonts w:ascii="Calibri" w:eastAsia="Calibri" w:hAnsi="Calibri" w:cs="Calibri"/>
                <w:color w:val="000000" w:themeColor="text1"/>
                <w:sz w:val="22"/>
                <w:szCs w:val="22"/>
              </w:rPr>
            </w:pPr>
            <w:ins w:id="759" w:author="Ku, Chu-Chang" w:date="2023-03-06T11:55:00Z">
              <w:r w:rsidRPr="4EBE8702">
                <w:rPr>
                  <w:rFonts w:ascii="Calibri" w:eastAsia="Calibri" w:hAnsi="Calibri" w:cs="Calibri"/>
                  <w:color w:val="000000" w:themeColor="text1"/>
                  <w:sz w:val="22"/>
                  <w:szCs w:val="22"/>
                </w:rPr>
                <w:t xml:space="preserve"> with PPM</w:t>
              </w:r>
            </w:ins>
          </w:p>
        </w:tc>
        <w:tc>
          <w:tcPr>
            <w:tcW w:w="2253" w:type="dxa"/>
          </w:tcPr>
          <w:p w14:paraId="293E7858" w14:textId="710FB45D" w:rsidR="4EBE8702" w:rsidRDefault="4EBE8702">
            <w:ins w:id="760" w:author="Ku, Chu-Chang" w:date="2023-03-06T11:57:00Z">
              <w:r w:rsidRPr="4EBE8702">
                <w:rPr>
                  <w:rFonts w:ascii="Calibri" w:eastAsia="Calibri" w:hAnsi="Calibri" w:cs="Calibri"/>
                  <w:color w:val="000000" w:themeColor="text1"/>
                  <w:sz w:val="22"/>
                  <w:szCs w:val="22"/>
                </w:rPr>
                <w:t>7.7% (5.7% - 9.5%)</w:t>
              </w:r>
            </w:ins>
          </w:p>
        </w:tc>
      </w:tr>
      <w:tr w:rsidR="007305EA" w14:paraId="5F202CD7" w14:textId="77777777" w:rsidTr="4EBE8702">
        <w:tc>
          <w:tcPr>
            <w:tcW w:w="1413" w:type="dxa"/>
            <w:vMerge/>
          </w:tcPr>
          <w:p w14:paraId="00702D57" w14:textId="77777777" w:rsidR="007305EA" w:rsidRDefault="007305EA">
            <w:pPr>
              <w:rPr>
                <w:b/>
                <w:bCs/>
              </w:rPr>
            </w:pPr>
          </w:p>
        </w:tc>
        <w:tc>
          <w:tcPr>
            <w:tcW w:w="3091" w:type="dxa"/>
          </w:tcPr>
          <w:p w14:paraId="6A882165" w14:textId="3086B43B" w:rsidR="007305EA" w:rsidRPr="007305EA" w:rsidRDefault="007305EA">
            <w:r w:rsidRPr="007305EA">
              <w:t>Proactive case-finding, symptomatic TB</w:t>
            </w:r>
          </w:p>
        </w:tc>
        <w:tc>
          <w:tcPr>
            <w:tcW w:w="2253" w:type="dxa"/>
          </w:tcPr>
          <w:p w14:paraId="0C722C5A" w14:textId="005D0286" w:rsidR="4EBE8702" w:rsidRDefault="4EBE8702">
            <w:ins w:id="761" w:author="Ku, Chu-Chang" w:date="2023-03-06T11:55:00Z">
              <w:r w:rsidRPr="4EBE8702">
                <w:rPr>
                  <w:rFonts w:ascii="Calibri" w:eastAsia="Calibri" w:hAnsi="Calibri" w:cs="Calibri"/>
                  <w:color w:val="000000" w:themeColor="text1"/>
                  <w:sz w:val="22"/>
                  <w:szCs w:val="22"/>
                </w:rPr>
                <w:t>8.8% (6.6% - 10.8%)</w:t>
              </w:r>
            </w:ins>
          </w:p>
        </w:tc>
        <w:tc>
          <w:tcPr>
            <w:tcW w:w="2253" w:type="dxa"/>
          </w:tcPr>
          <w:p w14:paraId="6D181595" w14:textId="6D931E2C" w:rsidR="4EBE8702" w:rsidRDefault="4EBE8702">
            <w:ins w:id="762" w:author="Ku, Chu-Chang" w:date="2023-03-06T11:57:00Z">
              <w:r w:rsidRPr="4EBE8702">
                <w:rPr>
                  <w:rFonts w:ascii="Calibri" w:eastAsia="Calibri" w:hAnsi="Calibri" w:cs="Calibri"/>
                  <w:color w:val="000000" w:themeColor="text1"/>
                  <w:sz w:val="22"/>
                  <w:szCs w:val="22"/>
                </w:rPr>
                <w:t>6.4% (4.8% - 8.0%)</w:t>
              </w:r>
            </w:ins>
          </w:p>
        </w:tc>
      </w:tr>
      <w:tr w:rsidR="00A47060" w14:paraId="4AB0560F" w14:textId="77777777" w:rsidTr="4EBE8702">
        <w:trPr>
          <w:ins w:id="763" w:author="Ku, Chu-Chang" w:date="2023-03-06T17:59:00Z"/>
        </w:trPr>
        <w:tc>
          <w:tcPr>
            <w:tcW w:w="1413" w:type="dxa"/>
            <w:vMerge/>
          </w:tcPr>
          <w:p w14:paraId="4CA7975A" w14:textId="77777777" w:rsidR="00A47060" w:rsidRDefault="00A47060" w:rsidP="00A47060">
            <w:pPr>
              <w:rPr>
                <w:ins w:id="764" w:author="Ku, Chu-Chang" w:date="2023-03-06T17:59:00Z"/>
                <w:b/>
                <w:bCs/>
              </w:rPr>
            </w:pPr>
          </w:p>
        </w:tc>
        <w:tc>
          <w:tcPr>
            <w:tcW w:w="3091" w:type="dxa"/>
          </w:tcPr>
          <w:p w14:paraId="54664158" w14:textId="7D6C9C53" w:rsidR="00A47060" w:rsidRPr="007305EA" w:rsidRDefault="00A47060" w:rsidP="00A47060">
            <w:pPr>
              <w:rPr>
                <w:ins w:id="765" w:author="Ku, Chu-Chang" w:date="2023-03-06T17:59:00Z"/>
              </w:rPr>
            </w:pPr>
            <w:ins w:id="766" w:author="Ku, Chu-Chang" w:date="2023-03-06T17:59:00Z">
              <w:r w:rsidRPr="007305EA">
                <w:t>ACF, 10% of asymptomatic TB in vulnerable population</w:t>
              </w:r>
            </w:ins>
          </w:p>
        </w:tc>
        <w:tc>
          <w:tcPr>
            <w:tcW w:w="2253" w:type="dxa"/>
          </w:tcPr>
          <w:p w14:paraId="71E5AB27" w14:textId="4AB60BF2" w:rsidR="00A47060" w:rsidRPr="4EBE8702" w:rsidRDefault="00A47060" w:rsidP="00A47060">
            <w:pPr>
              <w:rPr>
                <w:ins w:id="767" w:author="Ku, Chu-Chang" w:date="2023-03-06T17:59:00Z"/>
                <w:rFonts w:ascii="Calibri" w:eastAsia="Calibri" w:hAnsi="Calibri" w:cs="Calibri"/>
                <w:color w:val="000000" w:themeColor="text1"/>
                <w:sz w:val="22"/>
                <w:szCs w:val="22"/>
              </w:rPr>
            </w:pPr>
            <w:ins w:id="768" w:author="Ku, Chu-Chang" w:date="2023-03-06T17:59:00Z">
              <w:r w:rsidRPr="4EBE8702">
                <w:rPr>
                  <w:rFonts w:ascii="Calibri" w:eastAsia="Calibri" w:hAnsi="Calibri" w:cs="Calibri"/>
                  <w:color w:val="000000" w:themeColor="text1"/>
                  <w:sz w:val="22"/>
                  <w:szCs w:val="22"/>
                </w:rPr>
                <w:t>1.3% (1.0% - 1.5%)</w:t>
              </w:r>
            </w:ins>
          </w:p>
        </w:tc>
        <w:tc>
          <w:tcPr>
            <w:tcW w:w="2253" w:type="dxa"/>
          </w:tcPr>
          <w:p w14:paraId="12E3DD60" w14:textId="44F51D0E" w:rsidR="00A47060" w:rsidRPr="4EBE8702" w:rsidRDefault="00A47060" w:rsidP="00A47060">
            <w:pPr>
              <w:rPr>
                <w:ins w:id="769" w:author="Ku, Chu-Chang" w:date="2023-03-06T17:59:00Z"/>
                <w:rFonts w:ascii="Calibri" w:eastAsia="Calibri" w:hAnsi="Calibri" w:cs="Calibri"/>
                <w:color w:val="000000" w:themeColor="text1"/>
                <w:sz w:val="22"/>
                <w:szCs w:val="22"/>
              </w:rPr>
            </w:pPr>
            <w:ins w:id="770" w:author="Ku, Chu-Chang" w:date="2023-03-06T17:59:00Z">
              <w:r w:rsidRPr="4EBE8702">
                <w:rPr>
                  <w:rFonts w:ascii="Calibri" w:eastAsia="Calibri" w:hAnsi="Calibri" w:cs="Calibri"/>
                  <w:color w:val="000000" w:themeColor="text1"/>
                  <w:sz w:val="22"/>
                  <w:szCs w:val="22"/>
                </w:rPr>
                <w:t>1.3% (0.7% - 1.7%)</w:t>
              </w:r>
            </w:ins>
          </w:p>
        </w:tc>
      </w:tr>
      <w:tr w:rsidR="00A47060" w14:paraId="43517663" w14:textId="77777777" w:rsidTr="4EBE8702">
        <w:tc>
          <w:tcPr>
            <w:tcW w:w="1413" w:type="dxa"/>
            <w:vMerge/>
          </w:tcPr>
          <w:p w14:paraId="70651AD4" w14:textId="77777777" w:rsidR="00A47060" w:rsidRDefault="00A47060" w:rsidP="00A47060">
            <w:pPr>
              <w:rPr>
                <w:b/>
                <w:bCs/>
              </w:rPr>
            </w:pPr>
          </w:p>
        </w:tc>
        <w:tc>
          <w:tcPr>
            <w:tcW w:w="3091" w:type="dxa"/>
          </w:tcPr>
          <w:p w14:paraId="71C33857" w14:textId="27C8F701" w:rsidR="00A47060" w:rsidRPr="007305EA" w:rsidRDefault="00A47060" w:rsidP="00A47060">
            <w:ins w:id="771" w:author="Ku, Chu-Chang" w:date="2023-03-06T18:00:00Z">
              <w:r>
                <w:t>All measure combined</w:t>
              </w:r>
            </w:ins>
            <w:del w:id="772" w:author="Ku, Chu-Chang" w:date="2023-03-06T17:59:00Z">
              <w:r w:rsidRPr="007305EA" w:rsidDel="00A47060">
                <w:delText>ACF, 10% of asymptomatic TB in vulnerable population</w:delText>
              </w:r>
            </w:del>
          </w:p>
        </w:tc>
        <w:tc>
          <w:tcPr>
            <w:tcW w:w="2253" w:type="dxa"/>
          </w:tcPr>
          <w:p w14:paraId="73FE0B1C" w14:textId="36188694" w:rsidR="00A47060" w:rsidRPr="00A47060" w:rsidRDefault="00A47060" w:rsidP="00A47060">
            <w:pPr>
              <w:rPr>
                <w:rFonts w:ascii="Calibri" w:hAnsi="Calibri" w:cs="Calibri"/>
                <w:color w:val="000000"/>
                <w:sz w:val="22"/>
                <w:szCs w:val="22"/>
                <w:rPrChange w:id="773" w:author="Ku, Chu-Chang" w:date="2023-03-06T18:02:00Z">
                  <w:rPr/>
                </w:rPrChange>
              </w:rPr>
            </w:pPr>
            <w:ins w:id="774" w:author="Ku, Chu-Chang" w:date="2023-03-06T18:02:00Z">
              <w:r>
                <w:rPr>
                  <w:rFonts w:ascii="Calibri" w:hAnsi="Calibri" w:cs="Calibri"/>
                  <w:color w:val="000000"/>
                  <w:sz w:val="22"/>
                  <w:szCs w:val="22"/>
                </w:rPr>
                <w:t>13.9% (10.5% - 16.5%)</w:t>
              </w:r>
            </w:ins>
          </w:p>
        </w:tc>
        <w:tc>
          <w:tcPr>
            <w:tcW w:w="2253" w:type="dxa"/>
          </w:tcPr>
          <w:p w14:paraId="14B74290" w14:textId="798D4BD0" w:rsidR="00A47060" w:rsidRPr="00A47060" w:rsidRDefault="00A47060" w:rsidP="00A47060">
            <w:pPr>
              <w:rPr>
                <w:rFonts w:ascii="Calibri" w:hAnsi="Calibri" w:cs="Calibri"/>
                <w:color w:val="000000"/>
                <w:sz w:val="22"/>
                <w:szCs w:val="22"/>
                <w:rPrChange w:id="775" w:author="Ku, Chu-Chang" w:date="2023-03-06T18:02:00Z">
                  <w:rPr/>
                </w:rPrChange>
              </w:rPr>
            </w:pPr>
            <w:ins w:id="776" w:author="Ku, Chu-Chang" w:date="2023-03-06T18:02:00Z">
              <w:r>
                <w:rPr>
                  <w:rFonts w:ascii="Calibri" w:hAnsi="Calibri" w:cs="Calibri"/>
                  <w:color w:val="000000"/>
                  <w:sz w:val="22"/>
                  <w:szCs w:val="22"/>
                </w:rPr>
                <w:t>14.0% (11.4% - 16.6%)</w:t>
              </w:r>
            </w:ins>
          </w:p>
        </w:tc>
      </w:tr>
      <w:tr w:rsidR="00A47060" w14:paraId="29854F9D" w14:textId="77777777" w:rsidTr="4EBE8702">
        <w:tc>
          <w:tcPr>
            <w:tcW w:w="1413" w:type="dxa"/>
            <w:vMerge w:val="restart"/>
          </w:tcPr>
          <w:p w14:paraId="27379440" w14:textId="56C8A878" w:rsidR="00A47060" w:rsidRDefault="00A47060" w:rsidP="00A47060">
            <w:pPr>
              <w:rPr>
                <w:b/>
                <w:bCs/>
              </w:rPr>
            </w:pPr>
            <w:r>
              <w:rPr>
                <w:b/>
                <w:bCs/>
              </w:rPr>
              <w:t>Cumulative TB mortality averted, 2023 - 2030</w:t>
            </w:r>
          </w:p>
        </w:tc>
        <w:tc>
          <w:tcPr>
            <w:tcW w:w="3091" w:type="dxa"/>
          </w:tcPr>
          <w:p w14:paraId="1A3F1E63" w14:textId="086A82E3" w:rsidR="00A47060" w:rsidRPr="007305EA" w:rsidRDefault="00A47060" w:rsidP="00A47060">
            <w:r w:rsidRPr="007305EA">
              <w:t>Increased diagnostic uptake in healthcare settings</w:t>
            </w:r>
          </w:p>
        </w:tc>
        <w:tc>
          <w:tcPr>
            <w:tcW w:w="2253" w:type="dxa"/>
          </w:tcPr>
          <w:p w14:paraId="7EAF5FC2" w14:textId="18526057" w:rsidR="00A47060" w:rsidRDefault="00A47060" w:rsidP="00A47060">
            <w:ins w:id="777" w:author="Ku, Chu-Chang" w:date="2023-03-06T11:56:00Z">
              <w:r w:rsidRPr="4EBE8702">
                <w:rPr>
                  <w:rFonts w:ascii="Calibri" w:eastAsia="Calibri" w:hAnsi="Calibri" w:cs="Calibri"/>
                  <w:color w:val="000000" w:themeColor="text1"/>
                  <w:sz w:val="22"/>
                  <w:szCs w:val="22"/>
                </w:rPr>
                <w:t>16.3% (13.8% - 19.1%)</w:t>
              </w:r>
            </w:ins>
          </w:p>
        </w:tc>
        <w:tc>
          <w:tcPr>
            <w:tcW w:w="2253" w:type="dxa"/>
          </w:tcPr>
          <w:p w14:paraId="78628453" w14:textId="3FCC458B" w:rsidR="00A47060" w:rsidRDefault="00A47060" w:rsidP="00A47060">
            <w:ins w:id="778" w:author="Ku, Chu-Chang" w:date="2023-03-06T11:57:00Z">
              <w:r w:rsidRPr="4EBE8702">
                <w:rPr>
                  <w:rFonts w:ascii="Calibri" w:eastAsia="Calibri" w:hAnsi="Calibri" w:cs="Calibri"/>
                  <w:color w:val="000000" w:themeColor="text1"/>
                  <w:sz w:val="22"/>
                  <w:szCs w:val="22"/>
                </w:rPr>
                <w:t>14.9% (11.3% - 18.1%)</w:t>
              </w:r>
            </w:ins>
          </w:p>
        </w:tc>
      </w:tr>
      <w:tr w:rsidR="00A47060" w14:paraId="7C10AD35" w14:textId="77777777" w:rsidTr="4EBE8702">
        <w:tc>
          <w:tcPr>
            <w:tcW w:w="1413" w:type="dxa"/>
            <w:vMerge/>
          </w:tcPr>
          <w:p w14:paraId="7A4C15AB" w14:textId="77777777" w:rsidR="00A47060" w:rsidRDefault="00A47060" w:rsidP="00A47060">
            <w:pPr>
              <w:rPr>
                <w:b/>
                <w:bCs/>
              </w:rPr>
            </w:pPr>
          </w:p>
        </w:tc>
        <w:tc>
          <w:tcPr>
            <w:tcW w:w="3091" w:type="dxa"/>
          </w:tcPr>
          <w:p w14:paraId="53E846F1" w14:textId="792BFCE0" w:rsidR="00A47060" w:rsidRPr="007305EA" w:rsidRDefault="00A47060" w:rsidP="00A47060">
            <w:r w:rsidRPr="007305EA">
              <w:t>Proactive case-finding, symptomatic TB</w:t>
            </w:r>
          </w:p>
        </w:tc>
        <w:tc>
          <w:tcPr>
            <w:tcW w:w="2253" w:type="dxa"/>
          </w:tcPr>
          <w:p w14:paraId="7328A4E6" w14:textId="3843D2B7" w:rsidR="00A47060" w:rsidRDefault="00A47060" w:rsidP="00A47060">
            <w:ins w:id="779" w:author="Ku, Chu-Chang" w:date="2023-03-06T11:56:00Z">
              <w:r w:rsidRPr="4EBE8702">
                <w:rPr>
                  <w:rFonts w:ascii="Calibri" w:eastAsia="Calibri" w:hAnsi="Calibri" w:cs="Calibri"/>
                  <w:color w:val="000000" w:themeColor="text1"/>
                  <w:sz w:val="22"/>
                  <w:szCs w:val="22"/>
                </w:rPr>
                <w:t>17.0% (14.3% - 19.8%)</w:t>
              </w:r>
            </w:ins>
          </w:p>
        </w:tc>
        <w:tc>
          <w:tcPr>
            <w:tcW w:w="2253" w:type="dxa"/>
          </w:tcPr>
          <w:p w14:paraId="797004F6" w14:textId="33296BCF" w:rsidR="00A47060" w:rsidRDefault="00A47060" w:rsidP="00A47060">
            <w:ins w:id="780" w:author="Ku, Chu-Chang" w:date="2023-03-06T11:57:00Z">
              <w:r w:rsidRPr="4EBE8702">
                <w:rPr>
                  <w:rFonts w:ascii="Calibri" w:eastAsia="Calibri" w:hAnsi="Calibri" w:cs="Calibri"/>
                  <w:color w:val="000000" w:themeColor="text1"/>
                  <w:sz w:val="22"/>
                  <w:szCs w:val="22"/>
                </w:rPr>
                <w:t>12.1% (9.7% - 15.2%)</w:t>
              </w:r>
            </w:ins>
          </w:p>
        </w:tc>
      </w:tr>
      <w:tr w:rsidR="00A47060" w14:paraId="31EC6863" w14:textId="77777777" w:rsidTr="4EBE8702">
        <w:trPr>
          <w:ins w:id="781" w:author="Ku, Chu-Chang" w:date="2023-03-06T17:59:00Z"/>
        </w:trPr>
        <w:tc>
          <w:tcPr>
            <w:tcW w:w="1413" w:type="dxa"/>
            <w:vMerge/>
          </w:tcPr>
          <w:p w14:paraId="41844DD0" w14:textId="77777777" w:rsidR="00A47060" w:rsidRDefault="00A47060" w:rsidP="00A47060">
            <w:pPr>
              <w:rPr>
                <w:ins w:id="782" w:author="Ku, Chu-Chang" w:date="2023-03-06T17:59:00Z"/>
                <w:b/>
                <w:bCs/>
              </w:rPr>
            </w:pPr>
          </w:p>
        </w:tc>
        <w:tc>
          <w:tcPr>
            <w:tcW w:w="3091" w:type="dxa"/>
          </w:tcPr>
          <w:p w14:paraId="0BAA0320" w14:textId="3F7E10D8" w:rsidR="00A47060" w:rsidRPr="007305EA" w:rsidRDefault="00A47060" w:rsidP="00A47060">
            <w:pPr>
              <w:rPr>
                <w:ins w:id="783" w:author="Ku, Chu-Chang" w:date="2023-03-06T17:59:00Z"/>
              </w:rPr>
            </w:pPr>
            <w:ins w:id="784" w:author="Ku, Chu-Chang" w:date="2023-03-06T17:59:00Z">
              <w:r w:rsidRPr="007305EA">
                <w:t>ACF, 10% of asymptomatic TB in vulnerable population</w:t>
              </w:r>
            </w:ins>
          </w:p>
        </w:tc>
        <w:tc>
          <w:tcPr>
            <w:tcW w:w="2253" w:type="dxa"/>
          </w:tcPr>
          <w:p w14:paraId="14469EF2" w14:textId="6258FCEB" w:rsidR="00A47060" w:rsidRPr="4EBE8702" w:rsidRDefault="00A47060" w:rsidP="00A47060">
            <w:pPr>
              <w:rPr>
                <w:ins w:id="785" w:author="Ku, Chu-Chang" w:date="2023-03-06T17:59:00Z"/>
                <w:rFonts w:ascii="Calibri" w:eastAsia="Calibri" w:hAnsi="Calibri" w:cs="Calibri"/>
                <w:color w:val="000000" w:themeColor="text1"/>
                <w:sz w:val="22"/>
                <w:szCs w:val="22"/>
              </w:rPr>
            </w:pPr>
            <w:ins w:id="786" w:author="Ku, Chu-Chang" w:date="2023-03-06T17:59:00Z">
              <w:r w:rsidRPr="4EBE8702">
                <w:rPr>
                  <w:rFonts w:ascii="Calibri" w:eastAsia="Calibri" w:hAnsi="Calibri" w:cs="Calibri"/>
                  <w:color w:val="000000" w:themeColor="text1"/>
                  <w:sz w:val="22"/>
                  <w:szCs w:val="22"/>
                </w:rPr>
                <w:t>1.8% (1.5% - 2.0%)</w:t>
              </w:r>
            </w:ins>
          </w:p>
        </w:tc>
        <w:tc>
          <w:tcPr>
            <w:tcW w:w="2253" w:type="dxa"/>
          </w:tcPr>
          <w:p w14:paraId="744C65DB" w14:textId="0AEBA408" w:rsidR="00A47060" w:rsidRPr="4EBE8702" w:rsidRDefault="00A47060" w:rsidP="00A47060">
            <w:pPr>
              <w:rPr>
                <w:ins w:id="787" w:author="Ku, Chu-Chang" w:date="2023-03-06T17:59:00Z"/>
                <w:rFonts w:ascii="Calibri" w:eastAsia="Calibri" w:hAnsi="Calibri" w:cs="Calibri"/>
                <w:color w:val="000000" w:themeColor="text1"/>
                <w:sz w:val="22"/>
                <w:szCs w:val="22"/>
              </w:rPr>
            </w:pPr>
            <w:ins w:id="788" w:author="Ku, Chu-Chang" w:date="2023-03-06T17:59:00Z">
              <w:r w:rsidRPr="4EBE8702">
                <w:rPr>
                  <w:rFonts w:ascii="Calibri" w:eastAsia="Calibri" w:hAnsi="Calibri" w:cs="Calibri"/>
                  <w:color w:val="000000" w:themeColor="text1"/>
                  <w:sz w:val="22"/>
                  <w:szCs w:val="22"/>
                </w:rPr>
                <w:t>1.7% (1.0% - 2.2%)</w:t>
              </w:r>
            </w:ins>
          </w:p>
        </w:tc>
      </w:tr>
      <w:tr w:rsidR="00A47060" w14:paraId="303BAE67" w14:textId="77777777" w:rsidTr="4EBE8702">
        <w:tc>
          <w:tcPr>
            <w:tcW w:w="1413" w:type="dxa"/>
            <w:vMerge/>
          </w:tcPr>
          <w:p w14:paraId="5D1FBC4A" w14:textId="77777777" w:rsidR="00A47060" w:rsidRDefault="00A47060" w:rsidP="00A47060">
            <w:pPr>
              <w:rPr>
                <w:b/>
                <w:bCs/>
              </w:rPr>
            </w:pPr>
          </w:p>
        </w:tc>
        <w:tc>
          <w:tcPr>
            <w:tcW w:w="3091" w:type="dxa"/>
          </w:tcPr>
          <w:p w14:paraId="25874CAF" w14:textId="1F3C08DE" w:rsidR="00A47060" w:rsidRPr="007305EA" w:rsidRDefault="00A47060" w:rsidP="00A47060">
            <w:ins w:id="789" w:author="Ku, Chu-Chang" w:date="2023-03-06T18:00:00Z">
              <w:r>
                <w:t>All measure combined</w:t>
              </w:r>
            </w:ins>
            <w:del w:id="790" w:author="Ku, Chu-Chang" w:date="2023-03-06T17:59:00Z">
              <w:r w:rsidRPr="007305EA" w:rsidDel="00A47060">
                <w:delText>ACF, 10% of asymptomatic TB in vulnerable population</w:delText>
              </w:r>
            </w:del>
          </w:p>
        </w:tc>
        <w:tc>
          <w:tcPr>
            <w:tcW w:w="2253" w:type="dxa"/>
          </w:tcPr>
          <w:p w14:paraId="66F56E8E" w14:textId="5E1963B5" w:rsidR="00A47060" w:rsidRPr="00A47060" w:rsidRDefault="00A47060" w:rsidP="00A47060">
            <w:pPr>
              <w:rPr>
                <w:rFonts w:ascii="Calibri" w:hAnsi="Calibri" w:cs="Calibri"/>
                <w:color w:val="000000"/>
                <w:sz w:val="22"/>
                <w:szCs w:val="22"/>
                <w:rPrChange w:id="791" w:author="Ku, Chu-Chang" w:date="2023-03-06T18:02:00Z">
                  <w:rPr/>
                </w:rPrChange>
              </w:rPr>
            </w:pPr>
            <w:ins w:id="792" w:author="Ku, Chu-Chang" w:date="2023-03-06T18:02:00Z">
              <w:r>
                <w:rPr>
                  <w:rFonts w:ascii="Calibri" w:hAnsi="Calibri" w:cs="Calibri"/>
                  <w:color w:val="000000"/>
                  <w:sz w:val="22"/>
                  <w:szCs w:val="22"/>
                </w:rPr>
                <w:t>25.5% (22.2% - 28.8%)</w:t>
              </w:r>
            </w:ins>
          </w:p>
        </w:tc>
        <w:tc>
          <w:tcPr>
            <w:tcW w:w="2253" w:type="dxa"/>
          </w:tcPr>
          <w:p w14:paraId="2FFBDEC6" w14:textId="38FFDF10" w:rsidR="00A47060" w:rsidRPr="00A47060" w:rsidRDefault="00A47060" w:rsidP="00A47060">
            <w:pPr>
              <w:rPr>
                <w:rFonts w:ascii="Calibri" w:hAnsi="Calibri" w:cs="Calibri"/>
                <w:color w:val="000000"/>
                <w:sz w:val="22"/>
                <w:szCs w:val="22"/>
                <w:rPrChange w:id="793" w:author="Ku, Chu-Chang" w:date="2023-03-06T18:02:00Z">
                  <w:rPr/>
                </w:rPrChange>
              </w:rPr>
            </w:pPr>
            <w:ins w:id="794" w:author="Ku, Chu-Chang" w:date="2023-03-06T18:02:00Z">
              <w:r>
                <w:rPr>
                  <w:rFonts w:ascii="Calibri" w:hAnsi="Calibri" w:cs="Calibri"/>
                  <w:color w:val="000000"/>
                  <w:sz w:val="22"/>
                  <w:szCs w:val="22"/>
                </w:rPr>
                <w:t>25.2% (22.1% - 29.8%)</w:t>
              </w:r>
            </w:ins>
          </w:p>
        </w:tc>
      </w:tr>
    </w:tbl>
    <w:p w14:paraId="656E74FE" w14:textId="1B98B99A" w:rsidR="004B1BF4" w:rsidRDefault="004B1BF4">
      <w:pPr>
        <w:rPr>
          <w:b/>
          <w:bCs/>
        </w:rPr>
      </w:pPr>
    </w:p>
    <w:p w14:paraId="4D151C7D" w14:textId="3DF2D58E" w:rsidR="00117559" w:rsidRDefault="00117559">
      <w:pPr>
        <w:rPr>
          <w:b/>
          <w:bCs/>
        </w:rPr>
      </w:pPr>
    </w:p>
    <w:p w14:paraId="27F782E0" w14:textId="5D64A07E" w:rsidR="00117559" w:rsidRDefault="00117559">
      <w:pPr>
        <w:rPr>
          <w:b/>
          <w:bCs/>
        </w:rPr>
      </w:pPr>
    </w:p>
    <w:p w14:paraId="786DE8CC" w14:textId="5CBE9456" w:rsidR="00117559" w:rsidRDefault="00117559">
      <w:pPr>
        <w:rPr>
          <w:b/>
          <w:bCs/>
        </w:rPr>
      </w:pPr>
    </w:p>
    <w:p w14:paraId="164D7ED6" w14:textId="3607982E" w:rsidR="00153DA6" w:rsidRDefault="00153DA6">
      <w:pPr>
        <w:rPr>
          <w:b/>
          <w:bCs/>
        </w:rPr>
      </w:pPr>
    </w:p>
    <w:p w14:paraId="5C65FEA4" w14:textId="4FE6C2ED" w:rsidR="00153DA6" w:rsidRDefault="00153DA6">
      <w:pPr>
        <w:rPr>
          <w:b/>
          <w:bCs/>
        </w:rPr>
      </w:pPr>
    </w:p>
    <w:p w14:paraId="62D0E6C5" w14:textId="3D033B81" w:rsidR="00153DA6" w:rsidDel="00584B30" w:rsidRDefault="00584B30">
      <w:pPr>
        <w:rPr>
          <w:del w:id="795" w:author="Ku, Chu-Chang" w:date="2023-03-06T19:08:00Z"/>
          <w:b/>
          <w:bCs/>
        </w:rPr>
      </w:pPr>
      <w:ins w:id="796" w:author="Ku, Chu-Chang" w:date="2023-03-06T19:08:00Z">
        <w:r>
          <w:rPr>
            <w:noProof/>
          </w:rPr>
          <w:lastRenderedPageBreak/>
          <w:drawing>
            <wp:inline distT="0" distB="0" distL="0" distR="0" wp14:anchorId="6E3F3368" wp14:editId="03DE3C4A">
              <wp:extent cx="5727700" cy="5369560"/>
              <wp:effectExtent l="0" t="0" r="6350" b="254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7700" cy="5369560"/>
                      </a:xfrm>
                      <a:prstGeom prst="rect">
                        <a:avLst/>
                      </a:prstGeom>
                      <a:noFill/>
                      <a:ln>
                        <a:noFill/>
                      </a:ln>
                    </pic:spPr>
                  </pic:pic>
                </a:graphicData>
              </a:graphic>
            </wp:inline>
          </w:drawing>
        </w:r>
      </w:ins>
    </w:p>
    <w:p w14:paraId="31C02EAA" w14:textId="2A432DC2" w:rsidR="00153DA6" w:rsidRPr="00153DA6" w:rsidDel="00584B30" w:rsidRDefault="00153DA6">
      <w:pPr>
        <w:rPr>
          <w:del w:id="797" w:author="Ku, Chu-Chang" w:date="2023-03-06T19:08:00Z"/>
          <w:i/>
          <w:iCs/>
        </w:rPr>
      </w:pPr>
      <w:del w:id="798" w:author="Ku, Chu-Chang" w:date="2023-03-06T19:08:00Z">
        <w:r w:rsidRPr="00153DA6" w:rsidDel="00584B30">
          <w:rPr>
            <w:i/>
            <w:iCs/>
            <w:highlight w:val="yellow"/>
          </w:rPr>
          <w:delText>[Figure here, showing incidence and mortality projections for India and South Africa, in similar format to main text figure]</w:delText>
        </w:r>
      </w:del>
    </w:p>
    <w:p w14:paraId="3AC4B10D" w14:textId="26C91119" w:rsidR="00117559" w:rsidRDefault="00117559">
      <w:pPr>
        <w:rPr>
          <w:b/>
          <w:bCs/>
        </w:rPr>
      </w:pPr>
    </w:p>
    <w:p w14:paraId="0AA1A99A" w14:textId="2F520372" w:rsidR="00117559" w:rsidRPr="008F52D0" w:rsidRDefault="00117559">
      <w:pPr>
        <w:rPr>
          <w:b/>
          <w:bCs/>
        </w:rPr>
      </w:pPr>
      <w:r>
        <w:rPr>
          <w:b/>
          <w:bCs/>
        </w:rPr>
        <w:t xml:space="preserve">Figure S1. Incidence and mortality curves under each intervention scenario. </w:t>
      </w:r>
      <w:r>
        <w:t xml:space="preserve">These projections underlie the results for averted incidence and mortality, shown in Figure 1 in the main text. All interventions are as described in </w:t>
      </w:r>
      <w:r w:rsidR="00C71249">
        <w:t>Figure 1</w:t>
      </w:r>
      <w:r>
        <w:t>.</w:t>
      </w:r>
      <w:r>
        <w:rPr>
          <w:b/>
          <w:bCs/>
        </w:rPr>
        <w:t xml:space="preserve"> </w:t>
      </w:r>
    </w:p>
    <w:sectPr w:rsidR="00117559" w:rsidRPr="008F52D0" w:rsidSect="00D30E39">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Arinaminpathy, Nim" w:date="2023-03-05T19:02:00Z" w:initials="AN">
    <w:p w14:paraId="5D784831" w14:textId="77777777" w:rsidR="00757702" w:rsidRDefault="00757702" w:rsidP="006D60D0">
      <w:r>
        <w:rPr>
          <w:rStyle w:val="CommentReference"/>
        </w:rPr>
        <w:annotationRef/>
      </w:r>
      <w:r>
        <w:rPr>
          <w:sz w:val="20"/>
          <w:szCs w:val="20"/>
        </w:rPr>
        <w:t>Check</w:t>
      </w:r>
    </w:p>
  </w:comment>
  <w:comment w:id="7" w:author="Ku, Chu-Chang" w:date="2023-03-06T09:51:00Z" w:initials="KC">
    <w:p w14:paraId="2E25E64A" w14:textId="748D320B" w:rsidR="4EBE8702" w:rsidRDefault="4EBE8702">
      <w:pPr>
        <w:pStyle w:val="CommentText"/>
      </w:pPr>
      <w:r>
        <w:t>~1.5X</w:t>
      </w:r>
      <w:r>
        <w:rPr>
          <w:rStyle w:val="CommentReference"/>
        </w:rPr>
        <w:annotationRef/>
      </w:r>
    </w:p>
  </w:comment>
  <w:comment w:id="22" w:author="Arinaminpathy, Nim" w:date="2023-03-05T18:18:00Z" w:initials="AN">
    <w:p w14:paraId="6B32980D" w14:textId="7CAA8B3B" w:rsidR="000F14CB" w:rsidRDefault="000F14CB" w:rsidP="00AF1818">
      <w:r>
        <w:rPr>
          <w:rStyle w:val="CommentReference"/>
        </w:rPr>
        <w:annotationRef/>
      </w:r>
      <w:r>
        <w:rPr>
          <w:sz w:val="20"/>
          <w:szCs w:val="20"/>
        </w:rPr>
        <w:t xml:space="preserve">Global plan to End TB 2023 - 2030, </w:t>
      </w:r>
      <w:hyperlink r:id="rId1" w:history="1">
        <w:r w:rsidRPr="00AF1818">
          <w:rPr>
            <w:rStyle w:val="Hyperlink"/>
            <w:sz w:val="20"/>
            <w:szCs w:val="20"/>
          </w:rPr>
          <w:t>https://www.stoptb.org/global-plan-to-end-tb/global-plan-to-end-tb-2023-2030</w:t>
        </w:r>
      </w:hyperlink>
    </w:p>
    <w:p w14:paraId="0F000A2F" w14:textId="77777777" w:rsidR="000F14CB" w:rsidRDefault="000F14CB" w:rsidP="00AF1818"/>
    <w:p w14:paraId="0F937070" w14:textId="77777777" w:rsidR="000F14CB" w:rsidRPr="00AF1818" w:rsidRDefault="000F14CB" w:rsidP="00AF1818">
      <w:pPr>
        <w:rPr>
          <w:rStyle w:val="Hyperlink"/>
        </w:rPr>
      </w:pPr>
      <w:r>
        <w:rPr>
          <w:sz w:val="20"/>
          <w:szCs w:val="20"/>
        </w:rPr>
        <w:t xml:space="preserve">Dye et al (2013), </w:t>
      </w:r>
      <w:hyperlink r:id="rId2" w:history="1">
        <w:r w:rsidRPr="00AF1818">
          <w:rPr>
            <w:rStyle w:val="Hyperlink"/>
            <w:sz w:val="20"/>
            <w:szCs w:val="20"/>
          </w:rPr>
          <w:t>https://pubmed.ncbi.nlm.nih.gov/23244049/</w:t>
        </w:r>
      </w:hyperlink>
      <w:r>
        <w:fldChar w:fldCharType="begin"/>
      </w:r>
      <w:r>
        <w:instrText xml:space="preserve"> HYPERLINK "https://pubmed.ncbi.nlm.nih.gov/23244049/" </w:instrText>
      </w:r>
      <w:r>
        <w:fldChar w:fldCharType="separate"/>
      </w:r>
    </w:p>
    <w:p w14:paraId="264D377B" w14:textId="77777777" w:rsidR="000F14CB" w:rsidRPr="00AF1818" w:rsidRDefault="000F14CB" w:rsidP="00AF1818">
      <w:pPr>
        <w:rPr>
          <w:rStyle w:val="Hyperlink"/>
        </w:rPr>
      </w:pPr>
    </w:p>
    <w:p w14:paraId="5D3D9AD6" w14:textId="77777777" w:rsidR="000F14CB" w:rsidRDefault="000F14CB" w:rsidP="00AF1818">
      <w:r w:rsidRPr="00AF1818">
        <w:rPr>
          <w:rStyle w:val="Hyperlink"/>
          <w:sz w:val="20"/>
          <w:szCs w:val="20"/>
        </w:rPr>
        <w:t xml:space="preserve">Abu-Raddad et </w:t>
      </w:r>
      <w:r>
        <w:fldChar w:fldCharType="end"/>
      </w:r>
      <w:r>
        <w:rPr>
          <w:color w:val="419CFF"/>
          <w:sz w:val="20"/>
          <w:szCs w:val="20"/>
        </w:rPr>
        <w:t xml:space="preserve">al (2009), </w:t>
      </w:r>
      <w:hyperlink r:id="rId3" w:history="1">
        <w:r w:rsidRPr="00AF1818">
          <w:rPr>
            <w:rStyle w:val="Hyperlink"/>
            <w:sz w:val="20"/>
            <w:szCs w:val="20"/>
          </w:rPr>
          <w:t>https://www.pnas.org/doi/10.1073/pnas.0901720106</w:t>
        </w:r>
      </w:hyperlink>
    </w:p>
  </w:comment>
  <w:comment w:id="23" w:author="Arinaminpathy, Nim" w:date="2023-03-05T18:59:00Z" w:initials="AN">
    <w:p w14:paraId="23B2A689" w14:textId="77777777" w:rsidR="000254E8" w:rsidRDefault="000254E8" w:rsidP="002949FA">
      <w:r>
        <w:rPr>
          <w:rStyle w:val="CommentReference"/>
        </w:rPr>
        <w:annotationRef/>
      </w:r>
      <w:r>
        <w:rPr>
          <w:sz w:val="20"/>
          <w:szCs w:val="20"/>
        </w:rPr>
        <w:t>National TB Prevalence survey in India, 2019 - 2021</w:t>
      </w:r>
    </w:p>
    <w:p w14:paraId="17ABA113" w14:textId="77777777" w:rsidR="000254E8" w:rsidRPr="002949FA" w:rsidRDefault="00000000" w:rsidP="002949FA">
      <w:pPr>
        <w:rPr>
          <w:rStyle w:val="Hyperlink"/>
        </w:rPr>
      </w:pPr>
      <w:hyperlink r:id="rId4" w:history="1">
        <w:r w:rsidR="000254E8" w:rsidRPr="002949FA">
          <w:rPr>
            <w:rStyle w:val="Hyperlink"/>
            <w:sz w:val="20"/>
            <w:szCs w:val="20"/>
          </w:rPr>
          <w:t>https://tbcindia.gov.in/WriteReadData/l892s/25032022161020NATBPSReport.pdf</w:t>
        </w:r>
      </w:hyperlink>
      <w:r w:rsidR="000254E8">
        <w:fldChar w:fldCharType="begin"/>
      </w:r>
      <w:r w:rsidR="000254E8">
        <w:instrText xml:space="preserve"> HYPERLINK "https://tbcindia.gov.in/WriteReadData/l892s/25032022161020NATBPSReport.pdf" </w:instrText>
      </w:r>
      <w:r w:rsidR="000254E8">
        <w:fldChar w:fldCharType="separate"/>
      </w:r>
    </w:p>
    <w:p w14:paraId="2E4F1E6F" w14:textId="77777777" w:rsidR="000254E8" w:rsidRPr="002949FA" w:rsidRDefault="000254E8" w:rsidP="002949FA">
      <w:pPr>
        <w:rPr>
          <w:rStyle w:val="Hyperlink"/>
        </w:rPr>
      </w:pPr>
    </w:p>
    <w:p w14:paraId="2C4F5B92" w14:textId="77777777" w:rsidR="000254E8" w:rsidRDefault="000254E8" w:rsidP="002949FA">
      <w:r>
        <w:fldChar w:fldCharType="end"/>
      </w:r>
      <w:r>
        <w:rPr>
          <w:color w:val="419CFF"/>
          <w:sz w:val="20"/>
          <w:szCs w:val="20"/>
        </w:rPr>
        <w:t>The first national TB prevalence survey, South Africa 2018</w:t>
      </w:r>
    </w:p>
    <w:p w14:paraId="0B8FE10A" w14:textId="77777777" w:rsidR="000254E8" w:rsidRDefault="00000000" w:rsidP="002949FA">
      <w:hyperlink r:id="rId5" w:history="1">
        <w:r w:rsidR="000254E8" w:rsidRPr="002949FA">
          <w:rPr>
            <w:rStyle w:val="Hyperlink"/>
            <w:sz w:val="20"/>
            <w:szCs w:val="20"/>
          </w:rPr>
          <w:t>https://www.nicd.ac.za/wp-content/uploads/2021/02/TB-Prevalence-survey-report_A4_SA_TPS-Short_Feb-2021.pdf</w:t>
        </w:r>
      </w:hyperlink>
      <w:r w:rsidR="000254E8">
        <w:rPr>
          <w:color w:val="419CFF"/>
          <w:sz w:val="20"/>
          <w:szCs w:val="20"/>
        </w:rPr>
        <w:t xml:space="preserve"> </w:t>
      </w:r>
    </w:p>
  </w:comment>
  <w:comment w:id="39" w:author="Arinaminpathy, Nim" w:date="2023-03-05T18:06:00Z" w:initials="AN">
    <w:p w14:paraId="2C8667A8" w14:textId="62C33B78" w:rsidR="00BE27C8" w:rsidRDefault="00BE27C8" w:rsidP="001A125D">
      <w:r>
        <w:rPr>
          <w:rStyle w:val="CommentReference"/>
        </w:rPr>
        <w:annotationRef/>
      </w:r>
      <w:r>
        <w:rPr>
          <w:sz w:val="20"/>
          <w:szCs w:val="20"/>
        </w:rPr>
        <w:t xml:space="preserve">WHO global TB report 2022: </w:t>
      </w:r>
      <w:hyperlink r:id="rId6" w:history="1">
        <w:r w:rsidRPr="001A125D">
          <w:rPr>
            <w:rStyle w:val="Hyperlink"/>
            <w:sz w:val="20"/>
            <w:szCs w:val="20"/>
          </w:rPr>
          <w:t>https://www.who.int/teams/global-tuberculosis-programme/tb-reports/global-tuberculosis-report-2022</w:t>
        </w:r>
      </w:hyperlink>
    </w:p>
  </w:comment>
  <w:comment w:id="40" w:author="Arinaminpathy, Nim" w:date="2023-03-05T18:53:00Z" w:initials="AN">
    <w:p w14:paraId="27855FEA" w14:textId="77777777" w:rsidR="00DE5EDA" w:rsidRDefault="00DE5EDA" w:rsidP="00234D0A">
      <w:r>
        <w:rPr>
          <w:rStyle w:val="CommentReference"/>
        </w:rPr>
        <w:annotationRef/>
      </w:r>
      <w:r>
        <w:rPr>
          <w:sz w:val="20"/>
          <w:szCs w:val="20"/>
        </w:rPr>
        <w:t xml:space="preserve">FAOSTAT, </w:t>
      </w:r>
      <w:hyperlink r:id="rId7" w:anchor="home" w:history="1">
        <w:r w:rsidRPr="00234D0A">
          <w:rPr>
            <w:rStyle w:val="Hyperlink"/>
            <w:sz w:val="20"/>
            <w:szCs w:val="20"/>
          </w:rPr>
          <w:t>https://www.fao.org/faostat/en/#home</w:t>
        </w:r>
      </w:hyperlink>
    </w:p>
  </w:comment>
  <w:comment w:id="41" w:author="Arinaminpathy, Nim" w:date="2023-03-05T18:07:00Z" w:initials="AN">
    <w:p w14:paraId="2C08659A" w14:textId="0BE23E3C" w:rsidR="00BE27C8" w:rsidRDefault="00BE27C8" w:rsidP="004678FA">
      <w:r>
        <w:rPr>
          <w:rStyle w:val="CommentReference"/>
        </w:rPr>
        <w:annotationRef/>
      </w:r>
      <w:r>
        <w:rPr>
          <w:sz w:val="20"/>
          <w:szCs w:val="20"/>
        </w:rPr>
        <w:t xml:space="preserve">AIDSInfo, UNAIDS: </w:t>
      </w:r>
      <w:hyperlink r:id="rId8" w:history="1">
        <w:r w:rsidRPr="004678FA">
          <w:rPr>
            <w:rStyle w:val="Hyperlink"/>
            <w:sz w:val="20"/>
            <w:szCs w:val="20"/>
          </w:rPr>
          <w:t>https://aidsinfo.unaids.org</w:t>
        </w:r>
      </w:hyperlink>
    </w:p>
  </w:comment>
  <w:comment w:id="109" w:author="Ku, Chu-Chang" w:date="2023-03-06T12:14:00Z" w:initials="KC">
    <w:p w14:paraId="3B7ED866" w14:textId="2917F4F9" w:rsidR="4EBE8702" w:rsidRDefault="4EBE8702">
      <w:pPr>
        <w:pStyle w:val="CommentText"/>
      </w:pPr>
      <w:r>
        <w:t>https://www.stats.ox.ac.uk/~doucet/delmoral_doucet_jasra_adaptiveSMCforABC.pdf</w:t>
      </w:r>
      <w:r>
        <w:rPr>
          <w:rStyle w:val="CommentReference"/>
        </w:rPr>
        <w:annotationRef/>
      </w:r>
      <w:r>
        <w:rPr>
          <w:rStyle w:val="CommentReference"/>
        </w:rPr>
        <w:annotationRef/>
      </w:r>
    </w:p>
  </w:comment>
  <w:comment w:id="599" w:author="Ku, Chu-Chang" w:date="2023-03-06T10:53:00Z" w:initials="KC">
    <w:p w14:paraId="354F6A8E" w14:textId="09DE50AE" w:rsidR="4EBE8702" w:rsidRDefault="4EBE8702">
      <w:pPr>
        <w:pStyle w:val="CommentText"/>
      </w:pPr>
      <w:r>
        <w:t>https://tbcindia.gov.in/showfile.php?lid=3659</w:t>
      </w:r>
      <w:r>
        <w:rPr>
          <w:rStyle w:val="CommentReference"/>
        </w:rPr>
        <w:annotationRef/>
      </w:r>
    </w:p>
  </w:comment>
  <w:comment w:id="636" w:author="Ku, Chu-Chang" w:date="2023-03-06T10:54:00Z" w:initials="KC">
    <w:p w14:paraId="1DA325EC" w14:textId="394C5B3C" w:rsidR="4EBE8702" w:rsidRDefault="4EBE8702">
      <w:pPr>
        <w:pStyle w:val="CommentText"/>
      </w:pPr>
      <w:r>
        <w:t>https://www.nicd.ac.za/wp-content/uploads/2021/02/TB-Prevalence-survey-report_A4_SA_TPS-Short_Feb-2021.pdf</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D784831" w15:done="0"/>
  <w15:commentEx w15:paraId="2E25E64A" w15:paraIdParent="5D784831" w15:done="0"/>
  <w15:commentEx w15:paraId="5D3D9AD6" w15:done="0"/>
  <w15:commentEx w15:paraId="0B8FE10A" w15:done="0"/>
  <w15:commentEx w15:paraId="2C8667A8" w15:done="0"/>
  <w15:commentEx w15:paraId="27855FEA" w15:done="0"/>
  <w15:commentEx w15:paraId="2C08659A" w15:done="0"/>
  <w15:commentEx w15:paraId="3B7ED866" w15:done="0"/>
  <w15:commentEx w15:paraId="354F6A8E" w15:done="0"/>
  <w15:commentEx w15:paraId="1DA325E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AF65C4" w16cex:dateUtc="2023-03-05T19:02:00Z"/>
  <w16cex:commentExtensible w16cex:durableId="5F29C817" w16cex:dateUtc="2023-03-06T09:51:00Z"/>
  <w16cex:commentExtensible w16cex:durableId="27AF5B5A" w16cex:dateUtc="2023-03-05T18:18:00Z"/>
  <w16cex:commentExtensible w16cex:durableId="27AF6522" w16cex:dateUtc="2023-03-05T18:59:00Z"/>
  <w16cex:commentExtensible w16cex:durableId="27AF588D" w16cex:dateUtc="2023-03-05T18:06:00Z"/>
  <w16cex:commentExtensible w16cex:durableId="27AF63BE" w16cex:dateUtc="2023-03-05T18:53:00Z"/>
  <w16cex:commentExtensible w16cex:durableId="27AF58C4" w16cex:dateUtc="2023-03-05T18:07:00Z"/>
  <w16cex:commentExtensible w16cex:durableId="6EF1CC02" w16cex:dateUtc="2023-03-06T12:14:00Z"/>
  <w16cex:commentExtensible w16cex:durableId="6A2605EC" w16cex:dateUtc="2023-03-06T10:53:00Z"/>
  <w16cex:commentExtensible w16cex:durableId="39504996" w16cex:dateUtc="2023-03-06T10: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D784831" w16cid:durableId="27AF65C4"/>
  <w16cid:commentId w16cid:paraId="2E25E64A" w16cid:durableId="5F29C817"/>
  <w16cid:commentId w16cid:paraId="5D3D9AD6" w16cid:durableId="27AF5B5A"/>
  <w16cid:commentId w16cid:paraId="0B8FE10A" w16cid:durableId="27AF6522"/>
  <w16cid:commentId w16cid:paraId="2C8667A8" w16cid:durableId="27AF588D"/>
  <w16cid:commentId w16cid:paraId="27855FEA" w16cid:durableId="27AF63BE"/>
  <w16cid:commentId w16cid:paraId="2C08659A" w16cid:durableId="27AF58C4"/>
  <w16cid:commentId w16cid:paraId="3B7ED866" w16cid:durableId="6EF1CC02"/>
  <w16cid:commentId w16cid:paraId="354F6A8E" w16cid:durableId="6A2605EC"/>
  <w16cid:commentId w16cid:paraId="1DA325EC" w16cid:durableId="3950499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274F8D"/>
    <w:multiLevelType w:val="hybridMultilevel"/>
    <w:tmpl w:val="AA0ADFB6"/>
    <w:lvl w:ilvl="0" w:tplc="0C92B90E">
      <w:start w:val="1"/>
      <w:numFmt w:val="bullet"/>
      <w:lvlText w:val=""/>
      <w:lvlJc w:val="left"/>
      <w:pPr>
        <w:ind w:left="720" w:hanging="360"/>
      </w:pPr>
      <w:rPr>
        <w:rFonts w:ascii="Symbol" w:hAnsi="Symbol" w:hint="default"/>
      </w:rPr>
    </w:lvl>
    <w:lvl w:ilvl="1" w:tplc="CF8009A4">
      <w:start w:val="1"/>
      <w:numFmt w:val="bullet"/>
      <w:lvlText w:val="o"/>
      <w:lvlJc w:val="left"/>
      <w:pPr>
        <w:ind w:left="1440" w:hanging="360"/>
      </w:pPr>
      <w:rPr>
        <w:rFonts w:ascii="Courier New" w:hAnsi="Courier New" w:hint="default"/>
      </w:rPr>
    </w:lvl>
    <w:lvl w:ilvl="2" w:tplc="3AFE7FAE">
      <w:start w:val="1"/>
      <w:numFmt w:val="bullet"/>
      <w:lvlText w:val=""/>
      <w:lvlJc w:val="left"/>
      <w:pPr>
        <w:ind w:left="2160" w:hanging="360"/>
      </w:pPr>
      <w:rPr>
        <w:rFonts w:ascii="Wingdings" w:hAnsi="Wingdings" w:hint="default"/>
      </w:rPr>
    </w:lvl>
    <w:lvl w:ilvl="3" w:tplc="A67A0B7A">
      <w:start w:val="1"/>
      <w:numFmt w:val="bullet"/>
      <w:lvlText w:val=""/>
      <w:lvlJc w:val="left"/>
      <w:pPr>
        <w:ind w:left="2880" w:hanging="360"/>
      </w:pPr>
      <w:rPr>
        <w:rFonts w:ascii="Symbol" w:hAnsi="Symbol" w:hint="default"/>
      </w:rPr>
    </w:lvl>
    <w:lvl w:ilvl="4" w:tplc="B9940C0C">
      <w:start w:val="1"/>
      <w:numFmt w:val="bullet"/>
      <w:lvlText w:val="o"/>
      <w:lvlJc w:val="left"/>
      <w:pPr>
        <w:ind w:left="3600" w:hanging="360"/>
      </w:pPr>
      <w:rPr>
        <w:rFonts w:ascii="Courier New" w:hAnsi="Courier New" w:hint="default"/>
      </w:rPr>
    </w:lvl>
    <w:lvl w:ilvl="5" w:tplc="70529862">
      <w:start w:val="1"/>
      <w:numFmt w:val="bullet"/>
      <w:lvlText w:val=""/>
      <w:lvlJc w:val="left"/>
      <w:pPr>
        <w:ind w:left="4320" w:hanging="360"/>
      </w:pPr>
      <w:rPr>
        <w:rFonts w:ascii="Wingdings" w:hAnsi="Wingdings" w:hint="default"/>
      </w:rPr>
    </w:lvl>
    <w:lvl w:ilvl="6" w:tplc="5828484A">
      <w:start w:val="1"/>
      <w:numFmt w:val="bullet"/>
      <w:lvlText w:val=""/>
      <w:lvlJc w:val="left"/>
      <w:pPr>
        <w:ind w:left="5040" w:hanging="360"/>
      </w:pPr>
      <w:rPr>
        <w:rFonts w:ascii="Symbol" w:hAnsi="Symbol" w:hint="default"/>
      </w:rPr>
    </w:lvl>
    <w:lvl w:ilvl="7" w:tplc="BF4C431C">
      <w:start w:val="1"/>
      <w:numFmt w:val="bullet"/>
      <w:lvlText w:val="o"/>
      <w:lvlJc w:val="left"/>
      <w:pPr>
        <w:ind w:left="5760" w:hanging="360"/>
      </w:pPr>
      <w:rPr>
        <w:rFonts w:ascii="Courier New" w:hAnsi="Courier New" w:hint="default"/>
      </w:rPr>
    </w:lvl>
    <w:lvl w:ilvl="8" w:tplc="0AF83924">
      <w:start w:val="1"/>
      <w:numFmt w:val="bullet"/>
      <w:lvlText w:val=""/>
      <w:lvlJc w:val="left"/>
      <w:pPr>
        <w:ind w:left="6480" w:hanging="360"/>
      </w:pPr>
      <w:rPr>
        <w:rFonts w:ascii="Wingdings" w:hAnsi="Wingdings" w:hint="default"/>
      </w:rPr>
    </w:lvl>
  </w:abstractNum>
  <w:abstractNum w:abstractNumId="1" w15:restartNumberingAfterBreak="0">
    <w:nsid w:val="3C89C1AA"/>
    <w:multiLevelType w:val="hybridMultilevel"/>
    <w:tmpl w:val="042665F8"/>
    <w:lvl w:ilvl="0" w:tplc="78CA6F94">
      <w:start w:val="1"/>
      <w:numFmt w:val="bullet"/>
      <w:lvlText w:val=""/>
      <w:lvlJc w:val="left"/>
      <w:pPr>
        <w:ind w:left="720" w:hanging="360"/>
      </w:pPr>
      <w:rPr>
        <w:rFonts w:ascii="Symbol" w:hAnsi="Symbol" w:hint="default"/>
      </w:rPr>
    </w:lvl>
    <w:lvl w:ilvl="1" w:tplc="E1AE5268">
      <w:start w:val="1"/>
      <w:numFmt w:val="bullet"/>
      <w:lvlText w:val="o"/>
      <w:lvlJc w:val="left"/>
      <w:pPr>
        <w:ind w:left="1440" w:hanging="360"/>
      </w:pPr>
      <w:rPr>
        <w:rFonts w:ascii="Courier New" w:hAnsi="Courier New" w:hint="default"/>
      </w:rPr>
    </w:lvl>
    <w:lvl w:ilvl="2" w:tplc="DE829D28">
      <w:start w:val="1"/>
      <w:numFmt w:val="bullet"/>
      <w:lvlText w:val=""/>
      <w:lvlJc w:val="left"/>
      <w:pPr>
        <w:ind w:left="2160" w:hanging="360"/>
      </w:pPr>
      <w:rPr>
        <w:rFonts w:ascii="Wingdings" w:hAnsi="Wingdings" w:hint="default"/>
      </w:rPr>
    </w:lvl>
    <w:lvl w:ilvl="3" w:tplc="98E2AB4A">
      <w:start w:val="1"/>
      <w:numFmt w:val="bullet"/>
      <w:lvlText w:val=""/>
      <w:lvlJc w:val="left"/>
      <w:pPr>
        <w:ind w:left="2880" w:hanging="360"/>
      </w:pPr>
      <w:rPr>
        <w:rFonts w:ascii="Symbol" w:hAnsi="Symbol" w:hint="default"/>
      </w:rPr>
    </w:lvl>
    <w:lvl w:ilvl="4" w:tplc="D36EBE74">
      <w:start w:val="1"/>
      <w:numFmt w:val="bullet"/>
      <w:lvlText w:val="o"/>
      <w:lvlJc w:val="left"/>
      <w:pPr>
        <w:ind w:left="3600" w:hanging="360"/>
      </w:pPr>
      <w:rPr>
        <w:rFonts w:ascii="Courier New" w:hAnsi="Courier New" w:hint="default"/>
      </w:rPr>
    </w:lvl>
    <w:lvl w:ilvl="5" w:tplc="1EF87620">
      <w:start w:val="1"/>
      <w:numFmt w:val="bullet"/>
      <w:lvlText w:val=""/>
      <w:lvlJc w:val="left"/>
      <w:pPr>
        <w:ind w:left="4320" w:hanging="360"/>
      </w:pPr>
      <w:rPr>
        <w:rFonts w:ascii="Wingdings" w:hAnsi="Wingdings" w:hint="default"/>
      </w:rPr>
    </w:lvl>
    <w:lvl w:ilvl="6" w:tplc="4434016C">
      <w:start w:val="1"/>
      <w:numFmt w:val="bullet"/>
      <w:lvlText w:val=""/>
      <w:lvlJc w:val="left"/>
      <w:pPr>
        <w:ind w:left="5040" w:hanging="360"/>
      </w:pPr>
      <w:rPr>
        <w:rFonts w:ascii="Symbol" w:hAnsi="Symbol" w:hint="default"/>
      </w:rPr>
    </w:lvl>
    <w:lvl w:ilvl="7" w:tplc="F1B8C9C2">
      <w:start w:val="1"/>
      <w:numFmt w:val="bullet"/>
      <w:lvlText w:val="o"/>
      <w:lvlJc w:val="left"/>
      <w:pPr>
        <w:ind w:left="5760" w:hanging="360"/>
      </w:pPr>
      <w:rPr>
        <w:rFonts w:ascii="Courier New" w:hAnsi="Courier New" w:hint="default"/>
      </w:rPr>
    </w:lvl>
    <w:lvl w:ilvl="8" w:tplc="B4D4C346">
      <w:start w:val="1"/>
      <w:numFmt w:val="bullet"/>
      <w:lvlText w:val=""/>
      <w:lvlJc w:val="left"/>
      <w:pPr>
        <w:ind w:left="6480" w:hanging="360"/>
      </w:pPr>
      <w:rPr>
        <w:rFonts w:ascii="Wingdings" w:hAnsi="Wingdings" w:hint="default"/>
      </w:rPr>
    </w:lvl>
  </w:abstractNum>
  <w:abstractNum w:abstractNumId="2" w15:restartNumberingAfterBreak="0">
    <w:nsid w:val="5FBB8EA5"/>
    <w:multiLevelType w:val="hybridMultilevel"/>
    <w:tmpl w:val="B9F805F6"/>
    <w:lvl w:ilvl="0" w:tplc="EC3676D2">
      <w:start w:val="1"/>
      <w:numFmt w:val="bullet"/>
      <w:lvlText w:val="-"/>
      <w:lvlJc w:val="left"/>
      <w:pPr>
        <w:ind w:left="720" w:hanging="360"/>
      </w:pPr>
      <w:rPr>
        <w:rFonts w:ascii="Calibri" w:hAnsi="Calibri" w:hint="default"/>
      </w:rPr>
    </w:lvl>
    <w:lvl w:ilvl="1" w:tplc="F1D06CFA">
      <w:start w:val="1"/>
      <w:numFmt w:val="bullet"/>
      <w:lvlText w:val="o"/>
      <w:lvlJc w:val="left"/>
      <w:pPr>
        <w:ind w:left="1440" w:hanging="360"/>
      </w:pPr>
      <w:rPr>
        <w:rFonts w:ascii="Courier New" w:hAnsi="Courier New" w:hint="default"/>
      </w:rPr>
    </w:lvl>
    <w:lvl w:ilvl="2" w:tplc="2DFA42BC">
      <w:start w:val="1"/>
      <w:numFmt w:val="bullet"/>
      <w:lvlText w:val=""/>
      <w:lvlJc w:val="left"/>
      <w:pPr>
        <w:ind w:left="2160" w:hanging="360"/>
      </w:pPr>
      <w:rPr>
        <w:rFonts w:ascii="Wingdings" w:hAnsi="Wingdings" w:hint="default"/>
      </w:rPr>
    </w:lvl>
    <w:lvl w:ilvl="3" w:tplc="8FF67432">
      <w:start w:val="1"/>
      <w:numFmt w:val="bullet"/>
      <w:lvlText w:val=""/>
      <w:lvlJc w:val="left"/>
      <w:pPr>
        <w:ind w:left="2880" w:hanging="360"/>
      </w:pPr>
      <w:rPr>
        <w:rFonts w:ascii="Symbol" w:hAnsi="Symbol" w:hint="default"/>
      </w:rPr>
    </w:lvl>
    <w:lvl w:ilvl="4" w:tplc="17962ED2">
      <w:start w:val="1"/>
      <w:numFmt w:val="bullet"/>
      <w:lvlText w:val="o"/>
      <w:lvlJc w:val="left"/>
      <w:pPr>
        <w:ind w:left="3600" w:hanging="360"/>
      </w:pPr>
      <w:rPr>
        <w:rFonts w:ascii="Courier New" w:hAnsi="Courier New" w:hint="default"/>
      </w:rPr>
    </w:lvl>
    <w:lvl w:ilvl="5" w:tplc="9498F274">
      <w:start w:val="1"/>
      <w:numFmt w:val="bullet"/>
      <w:lvlText w:val=""/>
      <w:lvlJc w:val="left"/>
      <w:pPr>
        <w:ind w:left="4320" w:hanging="360"/>
      </w:pPr>
      <w:rPr>
        <w:rFonts w:ascii="Wingdings" w:hAnsi="Wingdings" w:hint="default"/>
      </w:rPr>
    </w:lvl>
    <w:lvl w:ilvl="6" w:tplc="116CDDB2">
      <w:start w:val="1"/>
      <w:numFmt w:val="bullet"/>
      <w:lvlText w:val=""/>
      <w:lvlJc w:val="left"/>
      <w:pPr>
        <w:ind w:left="5040" w:hanging="360"/>
      </w:pPr>
      <w:rPr>
        <w:rFonts w:ascii="Symbol" w:hAnsi="Symbol" w:hint="default"/>
      </w:rPr>
    </w:lvl>
    <w:lvl w:ilvl="7" w:tplc="8048BA9E">
      <w:start w:val="1"/>
      <w:numFmt w:val="bullet"/>
      <w:lvlText w:val="o"/>
      <w:lvlJc w:val="left"/>
      <w:pPr>
        <w:ind w:left="5760" w:hanging="360"/>
      </w:pPr>
      <w:rPr>
        <w:rFonts w:ascii="Courier New" w:hAnsi="Courier New" w:hint="default"/>
      </w:rPr>
    </w:lvl>
    <w:lvl w:ilvl="8" w:tplc="CA84ADF2">
      <w:start w:val="1"/>
      <w:numFmt w:val="bullet"/>
      <w:lvlText w:val=""/>
      <w:lvlJc w:val="left"/>
      <w:pPr>
        <w:ind w:left="6480" w:hanging="360"/>
      </w:pPr>
      <w:rPr>
        <w:rFonts w:ascii="Wingdings" w:hAnsi="Wingdings" w:hint="default"/>
      </w:rPr>
    </w:lvl>
  </w:abstractNum>
  <w:num w:numId="1" w16cid:durableId="975139623">
    <w:abstractNumId w:val="1"/>
  </w:num>
  <w:num w:numId="2" w16cid:durableId="590550797">
    <w:abstractNumId w:val="0"/>
  </w:num>
  <w:num w:numId="3" w16cid:durableId="66420771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u, Chu-Chang">
    <w15:presenceInfo w15:providerId="AD" w15:userId="S::cku@ic.ac.uk::b9af00fc-e3a3-4220-b917-7043198beb03"/>
  </w15:person>
  <w15:person w15:author="Arinaminpathy, Nim">
    <w15:presenceInfo w15:providerId="AD" w15:userId="S::narinami@ic.ac.uk::d7e3901c-5af3-4ccf-b740-2b1bb042e4c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929"/>
    <w:rsid w:val="000104D8"/>
    <w:rsid w:val="000112C3"/>
    <w:rsid w:val="000254E8"/>
    <w:rsid w:val="000F14CB"/>
    <w:rsid w:val="00117559"/>
    <w:rsid w:val="00153DA6"/>
    <w:rsid w:val="0019DA9C"/>
    <w:rsid w:val="001C7D09"/>
    <w:rsid w:val="00243913"/>
    <w:rsid w:val="002B7CAE"/>
    <w:rsid w:val="00340D26"/>
    <w:rsid w:val="003D2587"/>
    <w:rsid w:val="003E54F1"/>
    <w:rsid w:val="00401A8A"/>
    <w:rsid w:val="00404AC8"/>
    <w:rsid w:val="004A215D"/>
    <w:rsid w:val="004B1BF4"/>
    <w:rsid w:val="004D4929"/>
    <w:rsid w:val="004E63FE"/>
    <w:rsid w:val="00513FEA"/>
    <w:rsid w:val="00515B5F"/>
    <w:rsid w:val="00584B30"/>
    <w:rsid w:val="005B2321"/>
    <w:rsid w:val="006033B9"/>
    <w:rsid w:val="006767A8"/>
    <w:rsid w:val="006F2BDD"/>
    <w:rsid w:val="00726771"/>
    <w:rsid w:val="007305EA"/>
    <w:rsid w:val="00757702"/>
    <w:rsid w:val="0078331E"/>
    <w:rsid w:val="00817008"/>
    <w:rsid w:val="00876253"/>
    <w:rsid w:val="008F52D0"/>
    <w:rsid w:val="00A43B53"/>
    <w:rsid w:val="00A47060"/>
    <w:rsid w:val="00A47C5A"/>
    <w:rsid w:val="00BE27C8"/>
    <w:rsid w:val="00C12E79"/>
    <w:rsid w:val="00C71249"/>
    <w:rsid w:val="00C96DAF"/>
    <w:rsid w:val="00CF2471"/>
    <w:rsid w:val="00D30E39"/>
    <w:rsid w:val="00DE5EDA"/>
    <w:rsid w:val="00E574C5"/>
    <w:rsid w:val="00EC63AB"/>
    <w:rsid w:val="00FE492B"/>
    <w:rsid w:val="021F1E37"/>
    <w:rsid w:val="0291317E"/>
    <w:rsid w:val="03579BF8"/>
    <w:rsid w:val="0387D6D5"/>
    <w:rsid w:val="03D5D6CE"/>
    <w:rsid w:val="045F5ACC"/>
    <w:rsid w:val="04930223"/>
    <w:rsid w:val="07587AEE"/>
    <w:rsid w:val="07F9CD67"/>
    <w:rsid w:val="09E884B9"/>
    <w:rsid w:val="0A624863"/>
    <w:rsid w:val="0AE96029"/>
    <w:rsid w:val="0B6A891B"/>
    <w:rsid w:val="0C83280B"/>
    <w:rsid w:val="0C85308A"/>
    <w:rsid w:val="0CF1604E"/>
    <w:rsid w:val="0D6DEDB3"/>
    <w:rsid w:val="0D7BF78A"/>
    <w:rsid w:val="0D918191"/>
    <w:rsid w:val="0DF21FD5"/>
    <w:rsid w:val="0F1D68A4"/>
    <w:rsid w:val="10D4F838"/>
    <w:rsid w:val="10F121DB"/>
    <w:rsid w:val="124E254B"/>
    <w:rsid w:val="154331C0"/>
    <w:rsid w:val="171F90E4"/>
    <w:rsid w:val="171FD5C3"/>
    <w:rsid w:val="1746CDE0"/>
    <w:rsid w:val="1B994AE7"/>
    <w:rsid w:val="1BF30207"/>
    <w:rsid w:val="1CC1616A"/>
    <w:rsid w:val="1CD88EF6"/>
    <w:rsid w:val="1E5D31CB"/>
    <w:rsid w:val="1E5F5CDA"/>
    <w:rsid w:val="21084593"/>
    <w:rsid w:val="21106DDA"/>
    <w:rsid w:val="21D4B8BB"/>
    <w:rsid w:val="2256B296"/>
    <w:rsid w:val="22A4461D"/>
    <w:rsid w:val="24838AE9"/>
    <w:rsid w:val="25F9C18B"/>
    <w:rsid w:val="26D15DAB"/>
    <w:rsid w:val="26F1C1BE"/>
    <w:rsid w:val="276A68DB"/>
    <w:rsid w:val="27ADD39B"/>
    <w:rsid w:val="280D8320"/>
    <w:rsid w:val="28B6AB18"/>
    <w:rsid w:val="28B8A191"/>
    <w:rsid w:val="28E03030"/>
    <w:rsid w:val="2A0FBFD4"/>
    <w:rsid w:val="2A229D05"/>
    <w:rsid w:val="2D3E97C2"/>
    <w:rsid w:val="2D58AEE0"/>
    <w:rsid w:val="2DACE3B8"/>
    <w:rsid w:val="2DD420B4"/>
    <w:rsid w:val="2F75FE19"/>
    <w:rsid w:val="2FADD901"/>
    <w:rsid w:val="319017A2"/>
    <w:rsid w:val="327176E9"/>
    <w:rsid w:val="33F3301F"/>
    <w:rsid w:val="34436238"/>
    <w:rsid w:val="34EF172B"/>
    <w:rsid w:val="355F7B2F"/>
    <w:rsid w:val="35A830CF"/>
    <w:rsid w:val="35BF5CBE"/>
    <w:rsid w:val="369A8225"/>
    <w:rsid w:val="369B79D8"/>
    <w:rsid w:val="36CFABAA"/>
    <w:rsid w:val="376B11F8"/>
    <w:rsid w:val="38374A39"/>
    <w:rsid w:val="3A044601"/>
    <w:rsid w:val="3AB359A4"/>
    <w:rsid w:val="3ACC7EA6"/>
    <w:rsid w:val="3B6EEAFB"/>
    <w:rsid w:val="3CEA37FC"/>
    <w:rsid w:val="3D97D4C3"/>
    <w:rsid w:val="3E0703C3"/>
    <w:rsid w:val="3E13C693"/>
    <w:rsid w:val="3E2046DB"/>
    <w:rsid w:val="435B6441"/>
    <w:rsid w:val="43985037"/>
    <w:rsid w:val="44F65D49"/>
    <w:rsid w:val="44F7042B"/>
    <w:rsid w:val="45CDECF8"/>
    <w:rsid w:val="47D2B5ED"/>
    <w:rsid w:val="486BC15A"/>
    <w:rsid w:val="4871D2CD"/>
    <w:rsid w:val="4878CAA7"/>
    <w:rsid w:val="493E1225"/>
    <w:rsid w:val="4A970D4E"/>
    <w:rsid w:val="4D1D3193"/>
    <w:rsid w:val="4EBE8702"/>
    <w:rsid w:val="4ED8ECAC"/>
    <w:rsid w:val="4F9AE027"/>
    <w:rsid w:val="522D6936"/>
    <w:rsid w:val="52796948"/>
    <w:rsid w:val="5432A90A"/>
    <w:rsid w:val="543CA419"/>
    <w:rsid w:val="54A84B2C"/>
    <w:rsid w:val="562D3BB9"/>
    <w:rsid w:val="56741F5C"/>
    <w:rsid w:val="58302201"/>
    <w:rsid w:val="58DFFFAC"/>
    <w:rsid w:val="58E7E19A"/>
    <w:rsid w:val="592A7349"/>
    <w:rsid w:val="5A638AF7"/>
    <w:rsid w:val="5A85D33A"/>
    <w:rsid w:val="5ABCA39D"/>
    <w:rsid w:val="5BA84B0F"/>
    <w:rsid w:val="5BB328BF"/>
    <w:rsid w:val="5BFF5B58"/>
    <w:rsid w:val="6072845C"/>
    <w:rsid w:val="607BBC32"/>
    <w:rsid w:val="612BE806"/>
    <w:rsid w:val="63F33105"/>
    <w:rsid w:val="64078B9F"/>
    <w:rsid w:val="6482B685"/>
    <w:rsid w:val="64A08B76"/>
    <w:rsid w:val="64B9F7F7"/>
    <w:rsid w:val="6543B304"/>
    <w:rsid w:val="6579F768"/>
    <w:rsid w:val="65E99563"/>
    <w:rsid w:val="6735018C"/>
    <w:rsid w:val="685F911B"/>
    <w:rsid w:val="68CC3DE7"/>
    <w:rsid w:val="6966750E"/>
    <w:rsid w:val="6BBE6ED9"/>
    <w:rsid w:val="6C384EDF"/>
    <w:rsid w:val="6C5BCC3F"/>
    <w:rsid w:val="6C60BFCD"/>
    <w:rsid w:val="6CB231CC"/>
    <w:rsid w:val="6FB31C9A"/>
    <w:rsid w:val="6FFAC80A"/>
    <w:rsid w:val="7070C112"/>
    <w:rsid w:val="70854434"/>
    <w:rsid w:val="70E6C008"/>
    <w:rsid w:val="711F5E2B"/>
    <w:rsid w:val="71EB5EEA"/>
    <w:rsid w:val="71F08440"/>
    <w:rsid w:val="72E9F79C"/>
    <w:rsid w:val="73F0CCE1"/>
    <w:rsid w:val="748728C3"/>
    <w:rsid w:val="74C7ED3B"/>
    <w:rsid w:val="75E98628"/>
    <w:rsid w:val="763FEBB5"/>
    <w:rsid w:val="77F4E473"/>
    <w:rsid w:val="77FEE2EC"/>
    <w:rsid w:val="788BB70A"/>
    <w:rsid w:val="793BBFAD"/>
    <w:rsid w:val="7955F008"/>
    <w:rsid w:val="7964EEE9"/>
    <w:rsid w:val="7A264577"/>
    <w:rsid w:val="7B135CD8"/>
    <w:rsid w:val="7B51B6F6"/>
    <w:rsid w:val="7B59B397"/>
    <w:rsid w:val="7BDB7B98"/>
    <w:rsid w:val="7D2E9CBD"/>
    <w:rsid w:val="7D3C93E8"/>
    <w:rsid w:val="7DF8C467"/>
    <w:rsid w:val="7EB5DEEB"/>
    <w:rsid w:val="7F5990BB"/>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9CED2"/>
  <w15:chartTrackingRefBased/>
  <w15:docId w15:val="{1AAFCB06-BF93-A64F-94F8-2FD566A5C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PMingLiU"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B1B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E27C8"/>
    <w:rPr>
      <w:sz w:val="16"/>
      <w:szCs w:val="16"/>
    </w:rPr>
  </w:style>
  <w:style w:type="paragraph" w:styleId="CommentText">
    <w:name w:val="annotation text"/>
    <w:basedOn w:val="Normal"/>
    <w:link w:val="CommentTextChar"/>
    <w:uiPriority w:val="99"/>
    <w:semiHidden/>
    <w:unhideWhenUsed/>
    <w:rsid w:val="00BE27C8"/>
    <w:rPr>
      <w:sz w:val="20"/>
      <w:szCs w:val="20"/>
    </w:rPr>
  </w:style>
  <w:style w:type="character" w:customStyle="1" w:styleId="CommentTextChar">
    <w:name w:val="Comment Text Char"/>
    <w:basedOn w:val="DefaultParagraphFont"/>
    <w:link w:val="CommentText"/>
    <w:uiPriority w:val="99"/>
    <w:semiHidden/>
    <w:rsid w:val="00BE27C8"/>
    <w:rPr>
      <w:sz w:val="20"/>
      <w:szCs w:val="20"/>
    </w:rPr>
  </w:style>
  <w:style w:type="paragraph" w:styleId="CommentSubject">
    <w:name w:val="annotation subject"/>
    <w:basedOn w:val="CommentText"/>
    <w:next w:val="CommentText"/>
    <w:link w:val="CommentSubjectChar"/>
    <w:uiPriority w:val="99"/>
    <w:semiHidden/>
    <w:unhideWhenUsed/>
    <w:rsid w:val="00BE27C8"/>
    <w:rPr>
      <w:b/>
      <w:bCs/>
    </w:rPr>
  </w:style>
  <w:style w:type="character" w:customStyle="1" w:styleId="CommentSubjectChar">
    <w:name w:val="Comment Subject Char"/>
    <w:basedOn w:val="CommentTextChar"/>
    <w:link w:val="CommentSubject"/>
    <w:uiPriority w:val="99"/>
    <w:semiHidden/>
    <w:rsid w:val="00BE27C8"/>
    <w:rPr>
      <w:b/>
      <w:bCs/>
      <w:sz w:val="20"/>
      <w:szCs w:val="20"/>
    </w:rPr>
  </w:style>
  <w:style w:type="character" w:styleId="Hyperlink">
    <w:name w:val="Hyperlink"/>
    <w:basedOn w:val="DefaultParagraphFont"/>
    <w:uiPriority w:val="99"/>
    <w:unhideWhenUsed/>
    <w:rsid w:val="00BE27C8"/>
    <w:rPr>
      <w:color w:val="0563C1" w:themeColor="hyperlink"/>
      <w:u w:val="single"/>
    </w:rPr>
  </w:style>
  <w:style w:type="character" w:styleId="UnresolvedMention">
    <w:name w:val="Unresolved Mention"/>
    <w:basedOn w:val="DefaultParagraphFont"/>
    <w:uiPriority w:val="99"/>
    <w:semiHidden/>
    <w:unhideWhenUsed/>
    <w:rsid w:val="00BE27C8"/>
    <w:rPr>
      <w:color w:val="605E5C"/>
      <w:shd w:val="clear" w:color="auto" w:fill="E1DFDD"/>
    </w:rPr>
  </w:style>
  <w:style w:type="paragraph" w:styleId="Revision">
    <w:name w:val="Revision"/>
    <w:hidden/>
    <w:uiPriority w:val="99"/>
    <w:semiHidden/>
    <w:rsid w:val="000254E8"/>
  </w:style>
  <w:style w:type="paragraph" w:styleId="ListParagraph">
    <w:name w:val="List Paragraph"/>
    <w:basedOn w:val="Normal"/>
    <w:uiPriority w:val="34"/>
    <w:qFormat/>
    <w:pPr>
      <w:ind w:left="720"/>
      <w:contextualSpacing/>
    </w:pPr>
  </w:style>
  <w:style w:type="character" w:styleId="PlaceholderText">
    <w:name w:val="Placeholder Text"/>
    <w:basedOn w:val="DefaultParagraphFont"/>
    <w:uiPriority w:val="99"/>
    <w:semiHidden/>
    <w:rsid w:val="004E63F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48809">
      <w:bodyDiv w:val="1"/>
      <w:marLeft w:val="0"/>
      <w:marRight w:val="0"/>
      <w:marTop w:val="0"/>
      <w:marBottom w:val="0"/>
      <w:divBdr>
        <w:top w:val="none" w:sz="0" w:space="0" w:color="auto"/>
        <w:left w:val="none" w:sz="0" w:space="0" w:color="auto"/>
        <w:bottom w:val="none" w:sz="0" w:space="0" w:color="auto"/>
        <w:right w:val="none" w:sz="0" w:space="0" w:color="auto"/>
      </w:divBdr>
    </w:div>
    <w:div w:id="937643108">
      <w:bodyDiv w:val="1"/>
      <w:marLeft w:val="0"/>
      <w:marRight w:val="0"/>
      <w:marTop w:val="0"/>
      <w:marBottom w:val="0"/>
      <w:divBdr>
        <w:top w:val="none" w:sz="0" w:space="0" w:color="auto"/>
        <w:left w:val="none" w:sz="0" w:space="0" w:color="auto"/>
        <w:bottom w:val="none" w:sz="0" w:space="0" w:color="auto"/>
        <w:right w:val="none" w:sz="0" w:space="0" w:color="auto"/>
      </w:divBdr>
    </w:div>
    <w:div w:id="1532373318">
      <w:bodyDiv w:val="1"/>
      <w:marLeft w:val="0"/>
      <w:marRight w:val="0"/>
      <w:marTop w:val="0"/>
      <w:marBottom w:val="0"/>
      <w:divBdr>
        <w:top w:val="none" w:sz="0" w:space="0" w:color="auto"/>
        <w:left w:val="none" w:sz="0" w:space="0" w:color="auto"/>
        <w:bottom w:val="none" w:sz="0" w:space="0" w:color="auto"/>
        <w:right w:val="none" w:sz="0" w:space="0" w:color="auto"/>
      </w:divBdr>
    </w:div>
    <w:div w:id="2022319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8" Type="http://schemas.openxmlformats.org/officeDocument/2006/relationships/hyperlink" Target="https://aidsinfo.unaids.org/" TargetMode="External"/><Relationship Id="rId3" Type="http://schemas.openxmlformats.org/officeDocument/2006/relationships/hyperlink" Target="https://www.pnas.org/doi/10.1073/pnas.0901720106" TargetMode="External"/><Relationship Id="rId7" Type="http://schemas.openxmlformats.org/officeDocument/2006/relationships/hyperlink" Target="https://www.fao.org/faostat/en/" TargetMode="External"/><Relationship Id="rId2" Type="http://schemas.openxmlformats.org/officeDocument/2006/relationships/hyperlink" Target="https://pubmed.ncbi.nlm.nih.gov/23244049/" TargetMode="External"/><Relationship Id="rId1" Type="http://schemas.openxmlformats.org/officeDocument/2006/relationships/hyperlink" Target="https://www.stoptb.org/global-plan-to-end-tb/global-plan-to-end-tb-2023-2030" TargetMode="External"/><Relationship Id="rId6" Type="http://schemas.openxmlformats.org/officeDocument/2006/relationships/hyperlink" Target="https://www.who.int/teams/global-tuberculosis-programme/tb-reports/global-tuberculosis-report-2022" TargetMode="External"/><Relationship Id="rId5" Type="http://schemas.openxmlformats.org/officeDocument/2006/relationships/hyperlink" Target="https://www.nicd.ac.za/wp-content/uploads/2021/02/TB-Prevalence-survey-report_A4_SA_TPS-Short_Feb-2021.pdf" TargetMode="External"/><Relationship Id="rId4" Type="http://schemas.openxmlformats.org/officeDocument/2006/relationships/hyperlink" Target="https://tbcindia.gov.in/WriteReadData/l892s/25032022161020NATBPSReport.pdf" TargetMode="External"/></Relationship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2154</Words>
  <Characters>12280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Arinaminpathy, Nim</dc:creator>
  <cp:keywords/>
  <dc:description/>
  <cp:lastModifiedBy>Ku, Chu-Chang</cp:lastModifiedBy>
  <cp:revision>35</cp:revision>
  <dcterms:created xsi:type="dcterms:W3CDTF">2023-03-05T17:41:00Z</dcterms:created>
  <dcterms:modified xsi:type="dcterms:W3CDTF">2023-03-06T19:08:00Z</dcterms:modified>
</cp:coreProperties>
</file>