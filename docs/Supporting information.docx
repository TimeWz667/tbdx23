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6E0BA" w14:textId="2A944989" w:rsidR="004D4929" w:rsidRPr="00B91808" w:rsidDel="007050E7" w:rsidRDefault="004D4929" w:rsidP="004D4929">
      <w:pPr>
        <w:rPr>
          <w:del w:id="0" w:author="Ku, Chu-Chang" w:date="2023-03-06T16:16:00Z"/>
          <w:b/>
          <w:bCs/>
        </w:rPr>
      </w:pPr>
      <w:r w:rsidRPr="004D4929">
        <w:rPr>
          <w:b/>
          <w:bCs/>
        </w:rPr>
        <w:t>Supporting information text on the model</w:t>
      </w:r>
    </w:p>
    <w:p w14:paraId="0047C92B" w14:textId="77777777" w:rsidR="007050E7" w:rsidRDefault="007050E7" w:rsidP="004D4929">
      <w:pPr>
        <w:rPr>
          <w:ins w:id="1" w:author="Ku, Chu-Chang" w:date="2023-03-08T15:12:00Z"/>
        </w:rPr>
      </w:pPr>
    </w:p>
    <w:p w14:paraId="2B5F1954" w14:textId="75758A3C" w:rsidR="00876253" w:rsidRPr="00435927" w:rsidRDefault="007050E7" w:rsidP="004D4929">
      <w:pPr>
        <w:rPr>
          <w:ins w:id="2" w:author="Ku, Chu-Chang" w:date="2023-03-06T16:16:00Z"/>
          <w:b/>
          <w:bCs/>
          <w:i/>
          <w:iCs/>
          <w:rPrChange w:id="3" w:author="Ku, Chu-Chang" w:date="2023-03-08T15:20:00Z">
            <w:rPr>
              <w:ins w:id="4" w:author="Ku, Chu-Chang" w:date="2023-03-06T16:16:00Z"/>
            </w:rPr>
          </w:rPrChange>
        </w:rPr>
      </w:pPr>
      <w:ins w:id="5" w:author="Ku, Chu-Chang" w:date="2023-03-08T15:13:00Z">
        <w:r w:rsidRPr="00435927">
          <w:rPr>
            <w:b/>
            <w:bCs/>
            <w:i/>
            <w:iCs/>
            <w:rPrChange w:id="6" w:author="Ku, Chu-Chang" w:date="2023-03-08T15:20:00Z">
              <w:rPr>
                <w:b/>
                <w:bCs/>
              </w:rPr>
            </w:rPrChange>
          </w:rPr>
          <w:t>Model overview</w:t>
        </w:r>
      </w:ins>
    </w:p>
    <w:p w14:paraId="5DF6707E" w14:textId="70863DAB" w:rsidR="00876253" w:rsidRPr="00876253" w:rsidRDefault="00876253" w:rsidP="004D4929">
      <w:pPr>
        <w:rPr>
          <w:ins w:id="7" w:author="Ku, Chu-Chang" w:date="2023-03-06T16:16:00Z"/>
        </w:rPr>
      </w:pPr>
      <w:ins w:id="8" w:author="Ku, Chu-Chang" w:date="2023-03-06T16:16:00Z">
        <w:r w:rsidRPr="00876253">
          <w:t>The model focused on pulmonary TB and simply assumed all TB are pulmonary TB. The model features the natural history of TB according to the needs of the active case-finding algorithms of interest. Before healthcare, the model divides active TB by asymptomatic/symptomatic stage. The active TB states provide the force of infection to drive the transmission process. A group of latent TB infection states (LTBIs) captures those who do not progress active TB directly after infection and those who recovered from active TB. The LTBIs still have the risk of TB infection but with a lower susceptibility and TB reactivation/relapse among them are possible. We also considered the development of TB as a reversible process. That is, the active TB can be spontaneously cured and the LTBIs has a chance of self-clearance, which reverts the LTBIs to an uninfected state. Governing equations for India and South Africa are given</w:t>
        </w:r>
      </w:ins>
      <w:ins w:id="9" w:author="Ku, Chu-Chang" w:date="2023-03-06T16:54:00Z">
        <w:r w:rsidR="000112C3">
          <w:t xml:space="preserve"> in the next section</w:t>
        </w:r>
      </w:ins>
      <w:ins w:id="10" w:author="Ku, Chu-Chang" w:date="2023-03-06T16:16:00Z">
        <w:r w:rsidRPr="00876253">
          <w:t>, with calibration targets shown in Table S1.</w:t>
        </w:r>
      </w:ins>
    </w:p>
    <w:p w14:paraId="291829BF" w14:textId="74A46D88" w:rsidR="004D4929" w:rsidRPr="004D4929" w:rsidDel="00876253" w:rsidRDefault="004D4929" w:rsidP="004D4929">
      <w:pPr>
        <w:rPr>
          <w:del w:id="11" w:author="Ku, Chu-Chang" w:date="2023-03-06T16:16:00Z"/>
          <w:i/>
          <w:iCs/>
        </w:rPr>
      </w:pPr>
      <w:del w:id="12" w:author="Ku, Chu-Chang" w:date="2023-03-06T16:16:00Z">
        <w:r w:rsidRPr="004D4929" w:rsidDel="00876253">
          <w:rPr>
            <w:i/>
            <w:iCs/>
          </w:rPr>
          <w:delText>Outline of the transmission models</w:delText>
        </w:r>
      </w:del>
    </w:p>
    <w:p w14:paraId="08E0A5D1" w14:textId="6825FA43" w:rsidR="00876253" w:rsidRDefault="00876253" w:rsidP="004D4929">
      <w:pPr>
        <w:rPr>
          <w:ins w:id="13" w:author="Ku, Chu-Chang" w:date="2023-03-06T16:16:00Z"/>
        </w:rPr>
      </w:pPr>
    </w:p>
    <w:p w14:paraId="13FED474" w14:textId="77777777" w:rsidR="00876253" w:rsidDel="00876253" w:rsidRDefault="00876253" w:rsidP="004D4929">
      <w:pPr>
        <w:rPr>
          <w:del w:id="14" w:author="Ku, Chu-Chang" w:date="2023-03-06T16:16:00Z"/>
        </w:rPr>
      </w:pPr>
    </w:p>
    <w:p w14:paraId="4ED0317B" w14:textId="63C933A5" w:rsidR="004D4929" w:rsidRDefault="6C60BFCD" w:rsidP="004D4929">
      <w:del w:id="15" w:author="Ku, Chu-Chang" w:date="2023-03-06T16:16:00Z">
        <w:r w:rsidDel="00876253">
          <w:delText>Governing equations for India and South Africa are given below, with calibration targets shown in Table S</w:delText>
        </w:r>
        <w:r w:rsidR="28B6AB18" w:rsidDel="00876253">
          <w:delText>1</w:delText>
        </w:r>
        <w:r w:rsidDel="00876253">
          <w:delText xml:space="preserve">. </w:delText>
        </w:r>
      </w:del>
      <w:r>
        <w:t>In India, the model distinguishes public and private sectors. We modelled the ‘vulnerable’ population as consistent with undernutrition, the TB risk factor with the greatest population attributable risk in India (</w:t>
      </w:r>
      <w:commentRangeStart w:id="16"/>
      <w:r>
        <w:t>ref</w:t>
      </w:r>
      <w:commentRangeEnd w:id="16"/>
      <w:r w:rsidR="004D4929">
        <w:rPr>
          <w:rStyle w:val="CommentReference"/>
        </w:rPr>
        <w:commentReference w:id="16"/>
      </w:r>
      <w:r>
        <w:t xml:space="preserve">). Consistent with data from </w:t>
      </w:r>
      <w:r w:rsidR="21084593">
        <w:t>the Food and Agriculture Organisation (</w:t>
      </w:r>
      <w:commentRangeStart w:id="17"/>
      <w:r w:rsidR="21084593">
        <w:t>ref</w:t>
      </w:r>
      <w:commentRangeEnd w:id="17"/>
      <w:r w:rsidR="004D4929">
        <w:rPr>
          <w:rStyle w:val="CommentReference"/>
        </w:rPr>
        <w:commentReference w:id="17"/>
      </w:r>
      <w:r w:rsidR="21084593">
        <w:t>)</w:t>
      </w:r>
      <w:r>
        <w:t>, we assumed that 16% of the population suffers undernutrition, and further that this population has three times the prevalence of TB as the general population. In South Africa, the model takes account of HIV status, stratified into HIV-negative; those with HIV but not on ART; and those on ART. We did not aim to model the transmission dynamics of HIV, instead treating this as an exogenous input. We drew data from UNAIDS for HIV incidence, and ART coverage, over time</w:t>
      </w:r>
      <w:r w:rsidR="74C7ED3B">
        <w:t xml:space="preserve"> (</w:t>
      </w:r>
      <w:commentRangeStart w:id="18"/>
      <w:r w:rsidR="74C7ED3B">
        <w:t>ref</w:t>
      </w:r>
      <w:commentRangeEnd w:id="18"/>
      <w:r w:rsidR="004D4929">
        <w:rPr>
          <w:rStyle w:val="CommentReference"/>
        </w:rPr>
        <w:commentReference w:id="18"/>
      </w:r>
      <w:r w:rsidR="74C7ED3B">
        <w:t>)</w:t>
      </w:r>
      <w:ins w:id="19" w:author="Ku, Chu-Chang" w:date="2023-03-06T12:01:00Z">
        <w:r w:rsidR="7BDB7B98">
          <w:t xml:space="preserve"> and assumed the declin</w:t>
        </w:r>
      </w:ins>
      <w:ins w:id="20" w:author="Ku, Chu-Chang" w:date="2023-03-06T12:02:00Z">
        <w:r w:rsidR="7BDB7B98">
          <w:t xml:space="preserve">ing in </w:t>
        </w:r>
      </w:ins>
      <w:ins w:id="21" w:author="Ku, Chu-Chang" w:date="2023-03-06T12:01:00Z">
        <w:r w:rsidR="7BDB7B98">
          <w:t xml:space="preserve">HIV </w:t>
        </w:r>
      </w:ins>
      <w:ins w:id="22" w:author="Ku, Chu-Chang" w:date="2023-03-06T12:02:00Z">
        <w:r w:rsidR="7BDB7B98">
          <w:t>infection and increasing in ART in</w:t>
        </w:r>
        <w:r w:rsidR="2D58AEE0">
          <w:t xml:space="preserve">itiation following the </w:t>
        </w:r>
      </w:ins>
      <w:ins w:id="23" w:author="Ku, Chu-Chang" w:date="2023-03-06T12:03:00Z">
        <w:r w:rsidR="2D58AEE0">
          <w:t xml:space="preserve">five year trend </w:t>
        </w:r>
        <w:r w:rsidR="0387D6D5">
          <w:t>between 2015-20</w:t>
        </w:r>
      </w:ins>
      <w:ins w:id="24" w:author="Ku, Chu-Chang" w:date="2023-03-06T12:04:00Z">
        <w:r w:rsidR="711F5E2B">
          <w:t>19</w:t>
        </w:r>
      </w:ins>
      <w:r>
        <w:t xml:space="preserve">. </w:t>
      </w:r>
    </w:p>
    <w:p w14:paraId="24070EDB" w14:textId="05260C36" w:rsidR="004D4929" w:rsidRDefault="004D4929" w:rsidP="004D4929">
      <w:pPr>
        <w:rPr>
          <w:ins w:id="25" w:author="Ku, Chu-Chang" w:date="2023-03-08T15:14:00Z"/>
        </w:rPr>
      </w:pPr>
    </w:p>
    <w:p w14:paraId="1FAF2CF1" w14:textId="0A5AF966" w:rsidR="007050E7" w:rsidRDefault="007050E7" w:rsidP="004D4929">
      <w:pPr>
        <w:rPr>
          <w:ins w:id="26" w:author="Ku, Chu-Chang" w:date="2023-03-08T15:14:00Z"/>
        </w:rPr>
      </w:pPr>
      <w:ins w:id="27" w:author="Ku, Chu-Chang" w:date="2023-03-08T15:14:00Z">
        <w:r>
          <w:t xml:space="preserve">The simulation starts with </w:t>
        </w:r>
      </w:ins>
      <w:ins w:id="28" w:author="Ku, Chu-Chang" w:date="2023-03-08T15:15:00Z">
        <w:r>
          <w:t>at least 3</w:t>
        </w:r>
      </w:ins>
      <w:ins w:id="29" w:author="Ku, Chu-Chang" w:date="2023-03-08T15:14:00Z">
        <w:r>
          <w:t xml:space="preserve">00 years </w:t>
        </w:r>
      </w:ins>
      <w:ins w:id="30" w:author="Ku, Chu-Chang" w:date="2023-03-08T15:15:00Z">
        <w:r>
          <w:t>warm-up</w:t>
        </w:r>
      </w:ins>
      <w:ins w:id="31" w:author="Ku, Chu-Chang" w:date="2023-03-08T15:14:00Z">
        <w:r>
          <w:t xml:space="preserve"> </w:t>
        </w:r>
      </w:ins>
      <w:ins w:id="32" w:author="Ku, Chu-Chang" w:date="2023-03-08T15:15:00Z">
        <w:r>
          <w:t xml:space="preserve">until </w:t>
        </w:r>
      </w:ins>
      <w:ins w:id="33" w:author="Ku, Chu-Chang" w:date="2023-03-08T15:14:00Z">
        <w:r>
          <w:t>steady sta</w:t>
        </w:r>
      </w:ins>
      <w:ins w:id="34" w:author="Ku, Chu-Chang" w:date="2023-03-08T15:15:00Z">
        <w:r>
          <w:t xml:space="preserve">tes </w:t>
        </w:r>
      </w:ins>
      <w:ins w:id="35" w:author="Ku, Chu-Chang" w:date="2023-03-08T15:16:00Z">
        <w:r>
          <w:t xml:space="preserve">at </w:t>
        </w:r>
      </w:ins>
      <w:ins w:id="36" w:author="Ku, Chu-Chang" w:date="2023-03-08T15:15:00Z">
        <w:r>
          <w:t xml:space="preserve">2010. </w:t>
        </w:r>
      </w:ins>
      <w:ins w:id="37" w:author="Ku, Chu-Chang" w:date="2023-03-08T15:16:00Z">
        <w:r>
          <w:t xml:space="preserve">Then, we simulated to 2019 for pre-COVID dynamics, to 2022 </w:t>
        </w:r>
      </w:ins>
      <w:ins w:id="38" w:author="Ku, Chu-Chang" w:date="2023-03-08T15:17:00Z">
        <w:r>
          <w:t>for considering care disruption from COVID. The interventional strategie</w:t>
        </w:r>
      </w:ins>
      <w:ins w:id="39" w:author="Ku, Chu-Chang" w:date="2023-03-08T15:18:00Z">
        <w:r>
          <w:t>s were evaluated from 2023 to the end of 2030</w:t>
        </w:r>
      </w:ins>
    </w:p>
    <w:p w14:paraId="12F82E8D" w14:textId="77777777" w:rsidR="007050E7" w:rsidRDefault="007050E7" w:rsidP="004D4929"/>
    <w:p w14:paraId="3DD1B2DD" w14:textId="719A8FD7" w:rsidR="004D4929" w:rsidRDefault="6C60BFCD" w:rsidP="4EBE8702">
      <w:r>
        <w:t>To capture the state of the TB epidemic in the pre-COVID period, we calibrated the model to each of the calibration targets shown in Table S</w:t>
      </w:r>
      <w:r w:rsidR="4ED8ECAC">
        <w:t>1</w:t>
      </w:r>
      <w:r>
        <w:t xml:space="preserve">. To propagate uncertainty systematically from model inputs to model projections, we used </w:t>
      </w:r>
      <w:del w:id="40" w:author="Ku, Chu-Chang" w:date="2023-03-06T12:05:00Z">
        <w:r w:rsidR="004D4929" w:rsidDel="004D4929">
          <w:delText xml:space="preserve">Bayesian Markov chain Monte Carlo </w:delText>
        </w:r>
        <w:r w:rsidR="004D4929" w:rsidRPr="70E6C008" w:rsidDel="004D4929">
          <w:delText>(MCMC)</w:delText>
        </w:r>
      </w:del>
      <w:ins w:id="41" w:author="Ku, Chu-Chang" w:date="2023-03-06T12:05:00Z">
        <w:r w:rsidR="493E1225" w:rsidRPr="70E6C008">
          <w:rPr>
            <w:rFonts w:ascii="Calibri" w:eastAsia="Calibri" w:hAnsi="Calibri" w:cs="Calibri"/>
            <w:color w:val="222222"/>
            <w:rPrChange w:id="42" w:author="Ku, Chu-Chang" w:date="2023-03-06T13:59:00Z">
              <w:rPr>
                <w:rFonts w:ascii="Calibri" w:eastAsia="Calibri" w:hAnsi="Calibri" w:cs="Calibri"/>
                <w:color w:val="222222"/>
                <w:sz w:val="27"/>
                <w:szCs w:val="27"/>
              </w:rPr>
            </w:rPrChange>
          </w:rPr>
          <w:t xml:space="preserve"> </w:t>
        </w:r>
      </w:ins>
      <w:ins w:id="43" w:author="Ku, Chu-Chang" w:date="2023-03-06T13:59:00Z">
        <w:r w:rsidR="03579BF8" w:rsidRPr="70E6C008">
          <w:rPr>
            <w:rFonts w:ascii="Calibri" w:eastAsia="Calibri" w:hAnsi="Calibri" w:cs="Calibri"/>
            <w:color w:val="222222"/>
            <w:rPrChange w:id="44" w:author="Ku, Chu-Chang" w:date="2023-03-06T13:59:00Z">
              <w:rPr>
                <w:rFonts w:ascii="Calibri" w:eastAsia="Calibri" w:hAnsi="Calibri" w:cs="Calibri"/>
                <w:color w:val="222222"/>
                <w:sz w:val="27"/>
                <w:szCs w:val="27"/>
              </w:rPr>
            </w:rPrChange>
          </w:rPr>
          <w:t xml:space="preserve">a </w:t>
        </w:r>
      </w:ins>
      <w:ins w:id="45" w:author="Ku, Chu-Chang" w:date="2023-03-06T12:05:00Z">
        <w:r w:rsidR="493E1225" w:rsidRPr="70E6C008">
          <w:rPr>
            <w:rFonts w:ascii="Calibri" w:eastAsia="Calibri" w:hAnsi="Calibri" w:cs="Calibri"/>
            <w:color w:val="222222"/>
            <w:rPrChange w:id="46" w:author="Ku, Chu-Chang" w:date="2023-03-06T13:59:00Z">
              <w:rPr>
                <w:rFonts w:ascii="Calibri" w:eastAsia="Calibri" w:hAnsi="Calibri" w:cs="Calibri"/>
                <w:color w:val="222222"/>
                <w:sz w:val="27"/>
                <w:szCs w:val="27"/>
              </w:rPr>
            </w:rPrChange>
          </w:rPr>
          <w:t xml:space="preserve">Sequential Monte Carlo </w:t>
        </w:r>
      </w:ins>
      <w:ins w:id="47" w:author="Ku, Chu-Chang" w:date="2023-03-06T13:59:00Z">
        <w:r w:rsidR="45CDECF8" w:rsidRPr="70E6C008">
          <w:rPr>
            <w:rFonts w:ascii="Calibri" w:eastAsia="Calibri" w:hAnsi="Calibri" w:cs="Calibri"/>
            <w:color w:val="222222"/>
            <w:rPrChange w:id="48" w:author="Ku, Chu-Chang" w:date="2023-03-06T13:59:00Z">
              <w:rPr>
                <w:rFonts w:ascii="Calibri" w:eastAsia="Calibri" w:hAnsi="Calibri" w:cs="Calibri"/>
                <w:color w:val="222222"/>
                <w:sz w:val="27"/>
                <w:szCs w:val="27"/>
              </w:rPr>
            </w:rPrChange>
          </w:rPr>
          <w:t>for approximate Bayesian computation</w:t>
        </w:r>
      </w:ins>
      <w:ins w:id="49" w:author="Ku, Chu-Chang" w:date="2023-03-06T14:00:00Z">
        <w:r w:rsidR="33F3301F" w:rsidRPr="70E6C008">
          <w:rPr>
            <w:rFonts w:ascii="Calibri" w:eastAsia="Calibri" w:hAnsi="Calibri" w:cs="Calibri"/>
            <w:color w:val="222222"/>
          </w:rPr>
          <w:t xml:space="preserve"> (ABC-SMC)</w:t>
        </w:r>
      </w:ins>
      <w:r w:rsidRPr="70E6C008">
        <w:t>.</w:t>
      </w:r>
      <w:ins w:id="50" w:author="Ku, Chu-Chang" w:date="2023-03-06T14:14:00Z">
        <w:r w:rsidR="7955F008" w:rsidRPr="70E6C008">
          <w:t xml:space="preserve"> We used an adaptive </w:t>
        </w:r>
      </w:ins>
      <w:ins w:id="51" w:author="Ku, Chu-Chang" w:date="2023-03-06T14:21:00Z">
        <w:r w:rsidR="64078B9F" w:rsidRPr="70E6C008">
          <w:t>ABC-</w:t>
        </w:r>
      </w:ins>
      <w:ins w:id="52" w:author="Ku, Chu-Chang" w:date="2023-03-06T14:14:00Z">
        <w:r w:rsidR="7955F008" w:rsidRPr="70E6C008">
          <w:t xml:space="preserve">SMC which harmonised the metropolis hastings to effectively exploring sample spaces </w:t>
        </w:r>
      </w:ins>
      <w:ins w:id="53" w:author="Ku, Chu-Chang" w:date="2023-03-06T14:22:00Z">
        <w:r w:rsidR="7B51B6F6" w:rsidRPr="70E6C008">
          <w:t xml:space="preserve">into SMC and enhanced the </w:t>
        </w:r>
      </w:ins>
      <w:ins w:id="54" w:author="Ku, Chu-Chang" w:date="2023-03-06T14:23:00Z">
        <w:r w:rsidR="7B51B6F6" w:rsidRPr="70E6C008">
          <w:t xml:space="preserve">stability of </w:t>
        </w:r>
      </w:ins>
      <w:ins w:id="55" w:author="Ku, Chu-Chang" w:date="2023-03-06T14:22:00Z">
        <w:r w:rsidR="7B51B6F6" w:rsidRPr="70E6C008">
          <w:t>sampl</w:t>
        </w:r>
      </w:ins>
      <w:ins w:id="56" w:author="Ku, Chu-Chang" w:date="2023-03-06T14:23:00Z">
        <w:r w:rsidR="7B51B6F6" w:rsidRPr="70E6C008">
          <w:t xml:space="preserve">ing process. </w:t>
        </w:r>
        <w:r w:rsidR="4878CAA7" w:rsidRPr="70E6C008">
          <w:t>F</w:t>
        </w:r>
      </w:ins>
      <w:ins w:id="57" w:author="Ku, Chu-Chang" w:date="2023-03-06T14:25:00Z">
        <w:r w:rsidR="6735018C" w:rsidRPr="70E6C008">
          <w:t>or</w:t>
        </w:r>
      </w:ins>
      <w:ins w:id="58" w:author="Ku, Chu-Chang" w:date="2023-03-06T16:54:00Z">
        <w:r w:rsidR="000112C3">
          <w:t xml:space="preserve"> </w:t>
        </w:r>
      </w:ins>
      <w:del w:id="59" w:author="Ku, Chu-Chang" w:date="2023-03-06T14:23:00Z">
        <w:r w:rsidR="004D4929" w:rsidDel="004D4929">
          <w:delText xml:space="preserve"> In particular, f</w:delText>
        </w:r>
      </w:del>
      <w:del w:id="60" w:author="Ku, Chu-Chang" w:date="2023-03-06T14:25:00Z">
        <w:r w:rsidR="004D4929" w:rsidDel="004D4929">
          <w:delText xml:space="preserve">or each </w:delText>
        </w:r>
      </w:del>
      <w:r>
        <w:t>calibration target</w:t>
      </w:r>
      <w:ins w:id="61" w:author="Ku, Chu-Chang" w:date="2023-03-06T14:26:00Z">
        <w:r w:rsidR="562D3BB9">
          <w:t>s</w:t>
        </w:r>
      </w:ins>
      <w:ins w:id="62" w:author="Ku, Chu-Chang" w:date="2023-03-06T14:25:00Z">
        <w:r w:rsidR="435B6441">
          <w:t xml:space="preserve"> shown in Table S1</w:t>
        </w:r>
      </w:ins>
      <w:r>
        <w:t xml:space="preserve"> we constructed </w:t>
      </w:r>
      <w:del w:id="63" w:author="Ku, Chu-Chang" w:date="2023-03-06T12:08:00Z">
        <w:r w:rsidR="004D4929" w:rsidDel="004D4929">
          <w:delText xml:space="preserve">likelihood </w:delText>
        </w:r>
      </w:del>
      <w:ins w:id="64" w:author="Ku, Chu-Chang" w:date="2023-03-06T14:26:00Z">
        <w:r w:rsidR="58E7E19A">
          <w:t xml:space="preserve">a  </w:t>
        </w:r>
      </w:ins>
      <w:ins w:id="65" w:author="Ku, Chu-Chang" w:date="2023-03-06T12:08:00Z">
        <w:r w:rsidR="0C83280B">
          <w:t xml:space="preserve">distance </w:t>
        </w:r>
      </w:ins>
      <w:r>
        <w:t>function</w:t>
      </w:r>
      <w:del w:id="66" w:author="Ku, Chu-Chang" w:date="2023-03-06T14:26:00Z">
        <w:r w:rsidR="004D4929" w:rsidDel="004D4929">
          <w:delText>s</w:delText>
        </w:r>
      </w:del>
      <w:r>
        <w:t xml:space="preserve"> capturing the</w:t>
      </w:r>
      <w:ins w:id="67" w:author="Ku, Chu-Chang" w:date="2023-03-06T12:08:00Z">
        <w:r w:rsidR="03D5D6CE">
          <w:t xml:space="preserve"> </w:t>
        </w:r>
      </w:ins>
      <w:ins w:id="68" w:author="Ku, Chu-Chang" w:date="2023-03-06T12:11:00Z">
        <w:r w:rsidR="0A624863">
          <w:t xml:space="preserve">Euclidean distance </w:t>
        </w:r>
      </w:ins>
      <w:ins w:id="69" w:author="Ku, Chu-Chang" w:date="2023-03-06T12:09:00Z">
        <w:r w:rsidR="03D5D6CE">
          <w:t xml:space="preserve">between </w:t>
        </w:r>
      </w:ins>
      <w:ins w:id="70" w:author="Ku, Chu-Chang" w:date="2023-03-06T12:10:00Z">
        <w:r w:rsidR="21D4B8BB">
          <w:t>data and the simulation</w:t>
        </w:r>
      </w:ins>
      <w:ins w:id="71" w:author="Ku, Chu-Chang" w:date="2023-03-06T12:12:00Z">
        <w:r w:rsidR="0019DA9C">
          <w:t>, scaling by</w:t>
        </w:r>
      </w:ins>
      <w:ins w:id="72" w:author="Ku, Chu-Chang" w:date="2023-03-06T16:54:00Z">
        <w:r w:rsidR="000112C3">
          <w:t xml:space="preserve"> </w:t>
        </w:r>
      </w:ins>
      <w:del w:id="73" w:author="Ku, Chu-Chang" w:date="2023-03-06T12:12:00Z">
        <w:r w:rsidR="004D4929" w:rsidDel="004D4929">
          <w:delText xml:space="preserve"> </w:delText>
        </w:r>
      </w:del>
      <w:r>
        <w:t xml:space="preserve">uncertainty intervals </w:t>
      </w:r>
      <w:ins w:id="74" w:author="Ku, Chu-Chang" w:date="2023-03-06T12:12:00Z">
        <w:r w:rsidR="6579F768">
          <w:t>of the calibration targets</w:t>
        </w:r>
      </w:ins>
      <w:del w:id="75" w:author="Ku, Chu-Chang" w:date="2023-03-06T12:12:00Z">
        <w:r w:rsidR="004D4929" w:rsidDel="004D4929">
          <w:delText>shown in Table S1</w:delText>
        </w:r>
      </w:del>
      <w:r>
        <w:t>.</w:t>
      </w:r>
      <w:ins w:id="76" w:author="Ku, Chu-Chang" w:date="2023-03-06T14:43:00Z">
        <w:r w:rsidR="1746CDE0">
          <w:t xml:space="preserve"> </w:t>
        </w:r>
      </w:ins>
      <w:ins w:id="77" w:author="Ku, Chu-Chang" w:date="2023-03-06T14:44:00Z">
        <w:r w:rsidR="1746CDE0">
          <w:t xml:space="preserve">Upon the </w:t>
        </w:r>
      </w:ins>
      <w:ins w:id="78" w:author="Ku, Chu-Chang" w:date="2023-03-06T16:54:00Z">
        <w:r w:rsidR="000112C3">
          <w:t>convergence</w:t>
        </w:r>
      </w:ins>
      <w:ins w:id="79" w:author="Ku, Chu-Chang" w:date="2023-03-06T14:44:00Z">
        <w:r w:rsidR="486BC15A">
          <w:t xml:space="preserve"> of the sampling, we collected </w:t>
        </w:r>
      </w:ins>
      <w:ins w:id="80" w:author="Ku, Chu-Chang" w:date="2023-03-06T14:45:00Z">
        <w:r w:rsidR="486BC15A">
          <w:t>1,000 effective</w:t>
        </w:r>
      </w:ins>
      <w:ins w:id="81" w:author="Ku, Chu-Chang" w:date="2023-03-06T14:46:00Z">
        <w:r w:rsidR="34436238">
          <w:t xml:space="preserve"> posterior</w:t>
        </w:r>
      </w:ins>
      <w:ins w:id="82" w:author="Ku, Chu-Chang" w:date="2023-03-06T14:45:00Z">
        <w:r w:rsidR="486BC15A">
          <w:t xml:space="preserve"> samples for </w:t>
        </w:r>
      </w:ins>
      <w:ins w:id="83" w:author="Ku, Chu-Chang" w:date="2023-03-06T16:54:00Z">
        <w:r w:rsidR="000112C3">
          <w:t>presentation</w:t>
        </w:r>
      </w:ins>
      <w:ins w:id="84" w:author="Ku, Chu-Chang" w:date="2023-03-06T14:45:00Z">
        <w:r w:rsidR="6BBE6ED9">
          <w:t>.</w:t>
        </w:r>
      </w:ins>
      <w:ins w:id="85" w:author="Ku, Chu-Chang" w:date="2023-03-06T14:46:00Z">
        <w:r w:rsidR="021F1E37">
          <w:t xml:space="preserve"> </w:t>
        </w:r>
      </w:ins>
      <w:del w:id="86" w:author="Ku, Chu-Chang" w:date="2023-03-06T14:46:00Z">
        <w:r w:rsidR="004D4929" w:rsidDel="6C60BFCD">
          <w:delText xml:space="preserve"> We used log-normal distributions for all population rates,</w:delText>
        </w:r>
      </w:del>
      <w:del w:id="87" w:author="Ku, Chu-Chang" w:date="2023-03-06T14:40:00Z">
        <w:r w:rsidR="004D4929" w:rsidDel="6C60BFCD">
          <w:delText xml:space="preserve"> and</w:delText>
        </w:r>
      </w:del>
      <w:del w:id="88" w:author="Ku, Chu-Chang" w:date="2023-03-06T14:46:00Z">
        <w:r w:rsidR="004D4929" w:rsidDel="6C60BFCD">
          <w:delText xml:space="preserve"> beta distributions for all proportions,</w:delText>
        </w:r>
      </w:del>
      <w:del w:id="89" w:author="Ku, Chu-Chang" w:date="2023-03-06T14:38:00Z">
        <w:r w:rsidR="004D4929" w:rsidDel="6C60BFCD">
          <w:delText xml:space="preserve"> and</w:delText>
        </w:r>
      </w:del>
      <w:del w:id="90" w:author="Ku, Chu-Chang" w:date="2023-03-06T14:46:00Z">
        <w:r w:rsidR="004D4929" w:rsidDel="6C60BFCD">
          <w:delText xml:space="preserve"> uniform distributions </w:delText>
        </w:r>
      </w:del>
      <w:del w:id="91" w:author="Ku, Chu-Chang" w:date="2023-03-06T14:42:00Z">
        <w:r w:rsidR="004D4929" w:rsidDel="6C60BFCD">
          <w:delText>f</w:delText>
        </w:r>
      </w:del>
      <w:del w:id="92" w:author="Ku, Chu-Chang" w:date="2023-03-06T14:46:00Z">
        <w:r w:rsidR="004D4929" w:rsidDel="6C60BFCD">
          <w:delText xml:space="preserve">or all priors on model </w:delText>
        </w:r>
      </w:del>
      <w:del w:id="93" w:author="Ku, Chu-Chang" w:date="2023-03-06T14:42:00Z">
        <w:r w:rsidR="004D4929" w:rsidDel="6C60BFCD">
          <w:delText>parameters</w:delText>
        </w:r>
      </w:del>
      <w:del w:id="94" w:author="Ku, Chu-Chang" w:date="2023-03-06T14:46:00Z">
        <w:r w:rsidR="004D4929" w:rsidDel="6C60BFCD">
          <w:delText xml:space="preserve">. </w:delText>
        </w:r>
      </w:del>
      <w:del w:id="95" w:author="Ku, Chu-Chang" w:date="2023-03-06T13:54:00Z">
        <w:r w:rsidR="004D4929" w:rsidDel="004D4929">
          <w:delText>We then evaluated the overall posterior density as a product of these terms: for practical purposes, we worked with the log-posterior densities, taking a sum over all distributions.</w:delText>
        </w:r>
      </w:del>
      <w:del w:id="96" w:author="Ku, Chu-Chang" w:date="2023-03-06T14:46:00Z">
        <w:r w:rsidR="004D4929" w:rsidDel="6C60BFCD">
          <w:delText xml:space="preserve"> </w:delText>
        </w:r>
      </w:del>
      <w:del w:id="97" w:author="Ku, Chu-Chang" w:date="2023-03-06T14:14:00Z">
        <w:r w:rsidR="004D4929" w:rsidDel="004D4929">
          <w:delText xml:space="preserve">We used </w:delText>
        </w:r>
      </w:del>
      <w:del w:id="98" w:author="Ku, Chu-Chang" w:date="2023-03-06T14:46:00Z">
        <w:r w:rsidR="004D4929" w:rsidDel="004D4929">
          <w:delText xml:space="preserve">adaptive </w:delText>
        </w:r>
      </w:del>
      <w:del w:id="99" w:author="Ku, Chu-Chang" w:date="2023-03-06T13:54:00Z">
        <w:r w:rsidR="004D4929" w:rsidDel="004D4929">
          <w:delText>Bayesian MCMC</w:delText>
        </w:r>
      </w:del>
      <w:del w:id="100" w:author="Ku, Chu-Chang" w:date="2023-03-06T14:46:00Z">
        <w:r w:rsidR="004D4929" w:rsidDel="6C60BFCD">
          <w:delText xml:space="preserve"> (</w:delText>
        </w:r>
        <w:commentRangeStart w:id="101"/>
        <w:r w:rsidR="004D4929" w:rsidDel="6C60BFCD">
          <w:delText>ref</w:delText>
        </w:r>
      </w:del>
      <w:commentRangeEnd w:id="101"/>
      <w:r w:rsidR="004D4929">
        <w:rPr>
          <w:rStyle w:val="CommentReference"/>
        </w:rPr>
        <w:commentReference w:id="101"/>
      </w:r>
      <w:del w:id="102" w:author="Ku, Chu-Chang" w:date="2023-03-06T14:46:00Z">
        <w:r w:rsidR="004D4929" w:rsidDel="6C60BFCD">
          <w:delText xml:space="preserve">), </w:delText>
        </w:r>
      </w:del>
      <w:del w:id="103" w:author="Ku, Chu-Chang" w:date="2023-03-06T13:54:00Z">
        <w:r w:rsidR="004D4929" w:rsidDel="004D4929">
          <w:delText xml:space="preserve">an approach that estimates an appropriate proposal distribution using the covariance structure of already-drawn samples. </w:delText>
        </w:r>
      </w:del>
      <w:del w:id="104" w:author="Ku, Chu-Chang" w:date="2023-03-06T14:46:00Z">
        <w:r w:rsidR="004D4929" w:rsidDel="6C60BFCD">
          <w:delText xml:space="preserve">We conducted each MCMC for 100,000 iterations. After discarding the ‘burn-in’ and taking every 50th sample, we drew 250 samples from the posterior distribution. </w:delText>
        </w:r>
      </w:del>
      <w:r>
        <w:t>We computed all model projections on the basis of these samples, estimating central values as the median estimate, and the 95% Bayesian credible interval as the range between 2.5th and 97.5th percentiles.</w:t>
      </w:r>
    </w:p>
    <w:p w14:paraId="30C790D1" w14:textId="77777777" w:rsidR="004D4929" w:rsidRDefault="004D4929" w:rsidP="004D4929"/>
    <w:p w14:paraId="730B752B" w14:textId="1417D241" w:rsidR="004D4929" w:rsidRDefault="004D4929" w:rsidP="004D4929">
      <w:r>
        <w:t xml:space="preserve">Next, to capture the effects of COVID disruptions, we used the same approach to that currently employed by WHO, for estimates of TB burden in the wake of these disruptions: we adjusted the </w:t>
      </w:r>
      <w:del w:id="105" w:author="Ku, Chu-Chang" w:date="2023-03-06T16:54:00Z">
        <w:r w:rsidDel="000112C3">
          <w:delText>careseeking</w:delText>
        </w:r>
      </w:del>
      <w:ins w:id="106" w:author="Ku, Chu-Chang" w:date="2023-03-06T16:54:00Z">
        <w:r w:rsidR="000112C3">
          <w:t>care seeking</w:t>
        </w:r>
      </w:ins>
      <w:r>
        <w:t xml:space="preserve"> rate in order to match the quarterly notifications in each country, assuming that any drop in notifications, relative to 2019, were attributable to </w:t>
      </w:r>
      <w:r>
        <w:lastRenderedPageBreak/>
        <w:t>inaccessibility of TB services. Finally, we simulated all interventions assuming that they are initiated in 2023, scaled up over the subsequent three years, and sustained thereafter.</w:t>
      </w:r>
      <w:r w:rsidR="004B1BF4">
        <w:t xml:space="preserve"> Figure S1 shows the resulting trajectories for incidence and mortality, under each intervention scenario.</w:t>
      </w:r>
    </w:p>
    <w:p w14:paraId="2977F2FE" w14:textId="77777777" w:rsidR="004B1BF4" w:rsidRDefault="004B1BF4"/>
    <w:p w14:paraId="3FBF4D9F" w14:textId="54E5291B" w:rsidR="00401A8A" w:rsidRDefault="00401A8A">
      <w:pPr>
        <w:rPr>
          <w:ins w:id="107" w:author="Ku, Chu-Chang" w:date="2023-03-06T17:08:00Z"/>
        </w:rPr>
      </w:pPr>
    </w:p>
    <w:p w14:paraId="2D954154" w14:textId="0C37F870" w:rsidR="004E63FE" w:rsidRPr="004E63FE" w:rsidRDefault="004E63FE">
      <w:pPr>
        <w:rPr>
          <w:b/>
          <w:bCs/>
          <w:i/>
          <w:iCs/>
          <w:rPrChange w:id="108" w:author="Ku, Chu-Chang" w:date="2023-03-06T17:17:00Z">
            <w:rPr/>
          </w:rPrChange>
        </w:rPr>
      </w:pPr>
      <w:ins w:id="109" w:author="Ku, Chu-Chang" w:date="2023-03-06T17:08:00Z">
        <w:r w:rsidRPr="004E63FE">
          <w:rPr>
            <w:b/>
            <w:bCs/>
            <w:i/>
            <w:iCs/>
            <w:rPrChange w:id="110" w:author="Ku, Chu-Chang" w:date="2023-03-06T17:17:00Z">
              <w:rPr/>
            </w:rPrChange>
          </w:rPr>
          <w:t>Equations</w:t>
        </w:r>
      </w:ins>
    </w:p>
    <w:p w14:paraId="2695A395" w14:textId="77D64FE5" w:rsidR="00401A8A" w:rsidRDefault="00401A8A">
      <w:pPr>
        <w:rPr>
          <w:ins w:id="111" w:author="Ku, Chu-Chang" w:date="2023-03-06T17:08:00Z"/>
        </w:rPr>
      </w:pPr>
    </w:p>
    <w:p w14:paraId="73C3FBB3" w14:textId="0CCE1A35" w:rsidR="004E63FE" w:rsidRPr="004E63FE" w:rsidRDefault="004E63FE">
      <w:pPr>
        <w:rPr>
          <w:ins w:id="112" w:author="Ku, Chu-Chang" w:date="2023-03-06T17:08:00Z"/>
          <w:u w:val="single"/>
          <w:rPrChange w:id="113" w:author="Ku, Chu-Chang" w:date="2023-03-06T17:17:00Z">
            <w:rPr>
              <w:ins w:id="114" w:author="Ku, Chu-Chang" w:date="2023-03-06T17:08:00Z"/>
            </w:rPr>
          </w:rPrChange>
        </w:rPr>
      </w:pPr>
      <w:ins w:id="115" w:author="Ku, Chu-Chang" w:date="2023-03-06T17:08:00Z">
        <w:r w:rsidRPr="004E63FE">
          <w:rPr>
            <w:u w:val="single"/>
            <w:rPrChange w:id="116" w:author="Ku, Chu-Chang" w:date="2023-03-06T17:17:00Z">
              <w:rPr/>
            </w:rPrChange>
          </w:rPr>
          <w:t xml:space="preserve">Uninfected </w:t>
        </w:r>
      </w:ins>
    </w:p>
    <w:p w14:paraId="59D01C93" w14:textId="5E2CDFAB" w:rsidR="004E63FE" w:rsidRDefault="004E63FE">
      <w:pPr>
        <w:rPr>
          <w:ins w:id="117" w:author="Ku, Chu-Chang" w:date="2023-03-06T17:08:00Z"/>
        </w:rPr>
      </w:pPr>
    </w:p>
    <w:p w14:paraId="7A8D8340" w14:textId="6CC0B951" w:rsidR="004E63FE" w:rsidRPr="004E63FE" w:rsidRDefault="00000000">
      <w:pPr>
        <w:rPr>
          <w:ins w:id="118" w:author="Ku, Chu-Chang" w:date="2023-03-06T17:16:00Z"/>
          <w:rFonts w:eastAsiaTheme="minorEastAsia"/>
        </w:rPr>
      </w:pPr>
      <m:oMathPara>
        <m:oMath>
          <m:f>
            <m:fPr>
              <m:ctrlPr>
                <w:ins w:id="119" w:author="Ku, Chu-Chang" w:date="2023-03-06T17:09:00Z">
                  <w:rPr>
                    <w:rFonts w:ascii="Cambria Math" w:eastAsiaTheme="minorHAnsi" w:hAnsi="Cambria Math"/>
                    <w:i/>
                  </w:rPr>
                </w:ins>
              </m:ctrlPr>
            </m:fPr>
            <m:num>
              <m:r>
                <w:ins w:id="120" w:author="Ku, Chu-Chang" w:date="2023-03-06T17:09:00Z">
                  <w:rPr>
                    <w:rFonts w:ascii="Cambria Math" w:eastAsiaTheme="minorHAnsi" w:hAnsi="Cambria Math"/>
                  </w:rPr>
                  <m:t>d</m:t>
                </w:ins>
              </m:r>
              <m:r>
                <w:ins w:id="121" w:author="Ku, Chu-Chang" w:date="2023-03-06T17:09:00Z">
                  <w:rPr>
                    <w:rFonts w:ascii="Cambria Math" w:hAnsi="Cambria Math"/>
                  </w:rPr>
                  <m:t>U</m:t>
                </w:ins>
              </m:r>
            </m:num>
            <m:den>
              <m:r>
                <w:ins w:id="122" w:author="Ku, Chu-Chang" w:date="2023-03-06T17:09:00Z">
                  <w:rPr>
                    <w:rFonts w:ascii="Cambria Math" w:eastAsiaTheme="minorHAnsi" w:hAnsi="Cambria Math"/>
                  </w:rPr>
                  <m:t>d</m:t>
                </w:ins>
              </m:r>
              <m:r>
                <w:ins w:id="123" w:author="Ku, Chu-Chang" w:date="2023-03-06T17:09:00Z">
                  <w:rPr>
                    <w:rFonts w:ascii="Cambria Math" w:hAnsi="Cambria Math"/>
                  </w:rPr>
                  <m:t>t</m:t>
                </w:ins>
              </m:r>
            </m:den>
          </m:f>
          <m:r>
            <w:ins w:id="124" w:author="Ku, Chu-Chang" w:date="2023-03-06T17:09:00Z">
              <w:rPr>
                <w:rFonts w:ascii="Cambria Math" w:hAnsi="Cambria Math"/>
              </w:rPr>
              <m:t>=</m:t>
            </w:ins>
          </m:r>
          <m:r>
            <w:ins w:id="125" w:author="Ku, Chu-Chang" w:date="2023-03-06T17:14:00Z">
              <w:rPr>
                <w:rFonts w:ascii="Cambria Math" w:hAnsi="Cambria Math"/>
              </w:rPr>
              <m:t>gN+deat</m:t>
            </w:ins>
          </m:r>
          <m:r>
            <w:ins w:id="126" w:author="Ku, Chu-Chang" w:date="2023-03-06T17:16:00Z">
              <w:rPr>
                <w:rFonts w:ascii="Cambria Math" w:hAnsi="Cambria Math"/>
              </w:rPr>
              <m:t>hs</m:t>
            </w:ins>
          </m:r>
          <m:r>
            <w:ins w:id="127" w:author="Ku, Chu-Chang" w:date="2023-03-06T17:15:00Z">
              <w:rPr>
                <w:rFonts w:ascii="Cambria Math" w:hAnsi="Cambria Math"/>
              </w:rPr>
              <m:t>-</m:t>
            </w:ins>
          </m:r>
          <m:sSub>
            <m:sSubPr>
              <m:ctrlPr>
                <w:ins w:id="128" w:author="Ku, Chu-Chang" w:date="2023-03-06T17:15:00Z">
                  <w:rPr>
                    <w:rFonts w:ascii="Cambria Math" w:hAnsi="Cambria Math"/>
                    <w:i/>
                  </w:rPr>
                </w:ins>
              </m:ctrlPr>
            </m:sSubPr>
            <m:e>
              <m:r>
                <w:ins w:id="129" w:author="Ku, Chu-Chang" w:date="2023-03-06T17:15:00Z">
                  <w:rPr>
                    <w:rFonts w:ascii="Cambria Math" w:hAnsi="Cambria Math"/>
                  </w:rPr>
                  <m:t>μ</m:t>
                </w:ins>
              </m:r>
            </m:e>
            <m:sub>
              <m:r>
                <w:ins w:id="130" w:author="Ku, Chu-Chang" w:date="2023-03-06T17:15:00Z">
                  <w:rPr>
                    <w:rFonts w:ascii="Cambria Math" w:hAnsi="Cambria Math"/>
                  </w:rPr>
                  <m:t>0</m:t>
                </w:ins>
              </m:r>
            </m:sub>
          </m:sSub>
          <m:r>
            <w:ins w:id="131" w:author="Ku, Chu-Chang" w:date="2023-03-06T17:15:00Z">
              <w:rPr>
                <w:rFonts w:ascii="Cambria Math" w:hAnsi="Cambria Math"/>
              </w:rPr>
              <m:t>U-λU+</m:t>
            </w:ins>
          </m:r>
          <m:sSub>
            <m:sSubPr>
              <m:ctrlPr>
                <w:ins w:id="132" w:author="Ku, Chu-Chang" w:date="2023-03-06T17:35:00Z">
                  <w:rPr>
                    <w:rFonts w:ascii="Cambria Math" w:hAnsi="Cambria Math"/>
                    <w:i/>
                  </w:rPr>
                </w:ins>
              </m:ctrlPr>
            </m:sSubPr>
            <m:e>
              <m:r>
                <w:ins w:id="133" w:author="Ku, Chu-Chang" w:date="2023-03-06T17:15:00Z">
                  <w:rPr>
                    <w:rFonts w:ascii="Cambria Math" w:hAnsi="Cambria Math"/>
                  </w:rPr>
                  <m:t>ν</m:t>
                </w:ins>
              </m:r>
            </m:e>
            <m:sub>
              <m:r>
                <w:ins w:id="134" w:author="Ku, Chu-Chang" w:date="2023-03-06T17:35:00Z">
                  <w:rPr>
                    <w:rFonts w:ascii="Cambria Math" w:hAnsi="Cambria Math"/>
                  </w:rPr>
                  <m:t>c</m:t>
                </w:ins>
              </m:r>
            </m:sub>
          </m:sSub>
          <m:r>
            <w:ins w:id="135" w:author="Ku, Chu-Chang" w:date="2023-03-06T17:16:00Z">
              <w:rPr>
                <w:rFonts w:ascii="Cambria Math" w:hAnsi="Cambria Math"/>
              </w:rPr>
              <m:t>(</m:t>
            </w:ins>
          </m:r>
          <m:sSub>
            <m:sSubPr>
              <m:ctrlPr>
                <w:ins w:id="136" w:author="Ku, Chu-Chang" w:date="2023-03-06T17:15:00Z">
                  <w:rPr>
                    <w:rFonts w:ascii="Cambria Math" w:hAnsi="Cambria Math"/>
                    <w:i/>
                  </w:rPr>
                </w:ins>
              </m:ctrlPr>
            </m:sSubPr>
            <m:e>
              <m:r>
                <w:ins w:id="137" w:author="Ku, Chu-Chang" w:date="2023-03-06T17:15:00Z">
                  <w:rPr>
                    <w:rFonts w:ascii="Cambria Math" w:hAnsi="Cambria Math"/>
                  </w:rPr>
                  <m:t>L</m:t>
                </w:ins>
              </m:r>
            </m:e>
            <m:sub>
              <m:r>
                <w:ins w:id="138" w:author="Ku, Chu-Chang" w:date="2023-03-06T17:15:00Z">
                  <w:rPr>
                    <w:rFonts w:ascii="Cambria Math" w:hAnsi="Cambria Math"/>
                  </w:rPr>
                  <m:t>s</m:t>
                </w:ins>
              </m:r>
            </m:sub>
          </m:sSub>
          <m:r>
            <w:ins w:id="139" w:author="Ku, Chu-Chang" w:date="2023-03-06T17:16:00Z">
              <w:rPr>
                <w:rFonts w:ascii="Cambria Math" w:hAnsi="Cambria Math"/>
              </w:rPr>
              <m:t>+</m:t>
            </w:ins>
          </m:r>
          <m:sSub>
            <m:sSubPr>
              <m:ctrlPr>
                <w:ins w:id="140" w:author="Ku, Chu-Chang" w:date="2023-03-06T17:16:00Z">
                  <w:rPr>
                    <w:rFonts w:ascii="Cambria Math" w:hAnsi="Cambria Math"/>
                    <w:i/>
                  </w:rPr>
                </w:ins>
              </m:ctrlPr>
            </m:sSubPr>
            <m:e>
              <m:r>
                <w:ins w:id="141" w:author="Ku, Chu-Chang" w:date="2023-03-06T17:16:00Z">
                  <w:rPr>
                    <w:rFonts w:ascii="Cambria Math" w:hAnsi="Cambria Math"/>
                  </w:rPr>
                  <m:t>R</m:t>
                </w:ins>
              </m:r>
            </m:e>
            <m:sub>
              <m:r>
                <w:ins w:id="142" w:author="Ku, Chu-Chang" w:date="2023-03-06T17:16:00Z">
                  <w:rPr>
                    <w:rFonts w:ascii="Cambria Math" w:hAnsi="Cambria Math"/>
                  </w:rPr>
                  <m:t>s</m:t>
                </w:ins>
              </m:r>
            </m:sub>
          </m:sSub>
          <m:r>
            <w:ins w:id="143" w:author="Ku, Chu-Chang" w:date="2023-03-06T17:16:00Z">
              <w:rPr>
                <w:rFonts w:ascii="Cambria Math" w:hAnsi="Cambria Math"/>
              </w:rPr>
              <m:t>)</m:t>
            </w:ins>
          </m:r>
        </m:oMath>
      </m:oMathPara>
    </w:p>
    <w:p w14:paraId="68C642D7" w14:textId="196B18AD" w:rsidR="004E63FE" w:rsidRDefault="004E63FE">
      <w:pPr>
        <w:rPr>
          <w:ins w:id="144" w:author="Ku, Chu-Chang" w:date="2023-03-06T17:17:00Z"/>
          <w:rFonts w:eastAsiaTheme="minorEastAsia"/>
        </w:rPr>
      </w:pPr>
      <w:ins w:id="145" w:author="Ku, Chu-Chang" w:date="2023-03-06T17:16:00Z">
        <w:r>
          <w:rPr>
            <w:rFonts w:eastAsiaTheme="minorEastAsia"/>
          </w:rPr>
          <w:t>, where deaths include all types of causes</w:t>
        </w:r>
      </w:ins>
      <w:ins w:id="146" w:author="Ku, Chu-Chang" w:date="2023-03-06T17:44:00Z">
        <w:r w:rsidR="00515B5F">
          <w:rPr>
            <w:rFonts w:eastAsiaTheme="minorEastAsia"/>
          </w:rPr>
          <w:t xml:space="preserve"> (</w:t>
        </w:r>
      </w:ins>
      <w:ins w:id="147" w:author="Ku, Chu-Chang" w:date="2023-03-06T17:45:00Z">
        <w:r w:rsidR="00515B5F">
          <w:rPr>
            <w:rFonts w:eastAsiaTheme="minorEastAsia"/>
          </w:rPr>
          <w:t xml:space="preserve">all terms with </w:t>
        </w:r>
      </w:ins>
      <m:oMath>
        <m:sSub>
          <m:sSubPr>
            <m:ctrlPr>
              <w:ins w:id="148" w:author="Ku, Chu-Chang" w:date="2023-03-06T17:45:00Z">
                <w:rPr>
                  <w:rFonts w:ascii="Cambria Math" w:hAnsi="Cambria Math"/>
                  <w:i/>
                </w:rPr>
              </w:ins>
            </m:ctrlPr>
          </m:sSubPr>
          <m:e>
            <m:r>
              <w:ins w:id="149" w:author="Ku, Chu-Chang" w:date="2023-03-06T17:45:00Z">
                <w:rPr>
                  <w:rFonts w:ascii="Cambria Math" w:hAnsi="Cambria Math"/>
                </w:rPr>
                <m:t>μ</m:t>
              </w:ins>
            </m:r>
          </m:e>
          <m:sub>
            <m:r>
              <w:ins w:id="150" w:author="Ku, Chu-Chang" w:date="2023-03-06T17:45:00Z">
                <w:rPr>
                  <w:rFonts w:ascii="Cambria Math" w:hAnsi="Cambria Math"/>
                </w:rPr>
                <m:t>0</m:t>
              </w:ins>
            </m:r>
          </m:sub>
        </m:sSub>
        <m:r>
          <w:ins w:id="151" w:author="Ku, Chu-Chang" w:date="2023-03-06T17:45:00Z">
            <w:rPr>
              <w:rFonts w:ascii="Cambria Math" w:hAnsi="Cambria Math"/>
            </w:rPr>
            <m:t xml:space="preserve">, </m:t>
          </w:ins>
        </m:r>
        <m:sSub>
          <m:sSubPr>
            <m:ctrlPr>
              <w:ins w:id="152" w:author="Ku, Chu-Chang" w:date="2023-03-06T17:45:00Z">
                <w:rPr>
                  <w:rFonts w:ascii="Cambria Math" w:hAnsi="Cambria Math"/>
                  <w:i/>
                </w:rPr>
              </w:ins>
            </m:ctrlPr>
          </m:sSubPr>
          <m:e>
            <m:r>
              <w:ins w:id="153" w:author="Ku, Chu-Chang" w:date="2023-03-06T17:45:00Z">
                <w:rPr>
                  <w:rFonts w:ascii="Cambria Math" w:hAnsi="Cambria Math"/>
                </w:rPr>
                <m:t>μ</m:t>
              </w:ins>
            </m:r>
          </m:e>
          <m:sub>
            <m:r>
              <w:ins w:id="154" w:author="Ku, Chu-Chang" w:date="2023-03-06T17:45:00Z">
                <w:rPr>
                  <w:rFonts w:ascii="Cambria Math" w:hAnsi="Cambria Math"/>
                </w:rPr>
                <m:t>tb</m:t>
              </w:ins>
            </m:r>
          </m:sub>
        </m:sSub>
        <m:r>
          <w:ins w:id="155" w:author="Ku, Chu-Chang" w:date="2023-03-06T17:45:00Z">
            <w:rPr>
              <w:rFonts w:ascii="Cambria Math" w:hAnsi="Cambria Math"/>
            </w:rPr>
            <m:t>,</m:t>
          </w:ins>
        </m:r>
        <m:sSub>
          <m:sSubPr>
            <m:ctrlPr>
              <w:ins w:id="156" w:author="Ku, Chu-Chang" w:date="2023-03-06T17:45:00Z">
                <w:rPr>
                  <w:rFonts w:ascii="Cambria Math" w:hAnsi="Cambria Math"/>
                  <w:i/>
                </w:rPr>
              </w:ins>
            </m:ctrlPr>
          </m:sSubPr>
          <m:e>
            <m:r>
              <w:ins w:id="157" w:author="Ku, Chu-Chang" w:date="2023-03-06T17:45:00Z">
                <w:rPr>
                  <w:rFonts w:ascii="Cambria Math" w:hAnsi="Cambria Math"/>
                </w:rPr>
                <m:t>μ</m:t>
              </w:ins>
            </m:r>
          </m:e>
          <m:sub>
            <m:r>
              <w:ins w:id="158" w:author="Ku, Chu-Chang" w:date="2023-03-06T17:45:00Z">
                <w:rPr>
                  <w:rFonts w:ascii="Cambria Math" w:hAnsi="Cambria Math"/>
                </w:rPr>
                <m:t>tx</m:t>
              </w:ins>
            </m:r>
          </m:sub>
        </m:sSub>
      </m:oMath>
      <w:ins w:id="159" w:author="Ku, Chu-Chang" w:date="2023-03-06T17:44:00Z">
        <w:r w:rsidR="00515B5F">
          <w:rPr>
            <w:rFonts w:eastAsiaTheme="minorEastAsia"/>
          </w:rPr>
          <w:t>)</w:t>
        </w:r>
      </w:ins>
      <w:ins w:id="160" w:author="Ku, Chu-Chang" w:date="2023-03-08T17:55:00Z">
        <w:r w:rsidR="00B91808">
          <w:rPr>
            <w:rFonts w:eastAsiaTheme="minorEastAsia"/>
          </w:rPr>
          <w:t xml:space="preserve"> and </w:t>
        </w:r>
      </w:ins>
      <m:oMath>
        <m:r>
          <w:ins w:id="161" w:author="Ku, Chu-Chang" w:date="2023-03-08T17:56:00Z">
            <w:rPr>
              <w:rFonts w:ascii="Cambria Math" w:hAnsi="Cambria Math"/>
            </w:rPr>
            <m:t>N</m:t>
          </w:ins>
        </m:r>
      </m:oMath>
      <w:ins w:id="162" w:author="Ku, Chu-Chang" w:date="2023-03-08T17:56:00Z">
        <w:r w:rsidR="00B91808">
          <w:rPr>
            <w:rFonts w:eastAsiaTheme="minorEastAsia"/>
          </w:rPr>
          <w:t xml:space="preserve"> is population size</w:t>
        </w:r>
      </w:ins>
      <w:ins w:id="163" w:author="Ku, Chu-Chang" w:date="2023-03-06T17:16:00Z">
        <w:r>
          <w:rPr>
            <w:rFonts w:eastAsiaTheme="minorEastAsia"/>
          </w:rPr>
          <w:t>.</w:t>
        </w:r>
      </w:ins>
    </w:p>
    <w:p w14:paraId="2AA18E32" w14:textId="174290B8" w:rsidR="004E63FE" w:rsidRDefault="004E63FE">
      <w:pPr>
        <w:rPr>
          <w:ins w:id="164" w:author="Ku, Chu-Chang" w:date="2023-03-06T17:18:00Z"/>
          <w:rFonts w:eastAsiaTheme="minorEastAsia"/>
        </w:rPr>
      </w:pPr>
    </w:p>
    <w:p w14:paraId="6FB6AFCB" w14:textId="7B8D87B5" w:rsidR="004E63FE" w:rsidRPr="0078331E" w:rsidRDefault="004E63FE">
      <w:pPr>
        <w:rPr>
          <w:ins w:id="165" w:author="Ku, Chu-Chang" w:date="2023-03-06T17:18:00Z"/>
          <w:rFonts w:eastAsiaTheme="minorEastAsia"/>
          <w:u w:val="single"/>
          <w:rPrChange w:id="166" w:author="Ku, Chu-Chang" w:date="2023-03-06T17:33:00Z">
            <w:rPr>
              <w:ins w:id="167" w:author="Ku, Chu-Chang" w:date="2023-03-06T17:18:00Z"/>
              <w:rFonts w:eastAsiaTheme="minorEastAsia"/>
            </w:rPr>
          </w:rPrChange>
        </w:rPr>
      </w:pPr>
      <w:ins w:id="168" w:author="Ku, Chu-Chang" w:date="2023-03-06T17:18:00Z">
        <w:r w:rsidRPr="0078331E">
          <w:rPr>
            <w:rFonts w:eastAsiaTheme="minorEastAsia"/>
            <w:u w:val="single"/>
            <w:rPrChange w:id="169" w:author="Ku, Chu-Chang" w:date="2023-03-06T17:33:00Z">
              <w:rPr>
                <w:rFonts w:eastAsiaTheme="minorEastAsia"/>
              </w:rPr>
            </w:rPrChange>
          </w:rPr>
          <w:t>Latent TB infection and the recovered</w:t>
        </w:r>
        <w:r w:rsidR="00EC63AB" w:rsidRPr="0078331E">
          <w:rPr>
            <w:rFonts w:eastAsiaTheme="minorEastAsia"/>
            <w:u w:val="single"/>
            <w:rPrChange w:id="170" w:author="Ku, Chu-Chang" w:date="2023-03-06T17:33:00Z">
              <w:rPr>
                <w:rFonts w:eastAsiaTheme="minorEastAsia"/>
              </w:rPr>
            </w:rPrChange>
          </w:rPr>
          <w:t xml:space="preserve"> TB</w:t>
        </w:r>
      </w:ins>
    </w:p>
    <w:p w14:paraId="7F9C2722" w14:textId="49115C07" w:rsidR="00EC63AB" w:rsidRDefault="00EC63AB">
      <w:pPr>
        <w:rPr>
          <w:ins w:id="171" w:author="Ku, Chu-Chang" w:date="2023-03-06T17:18:00Z"/>
          <w:rFonts w:eastAsiaTheme="minorEastAsia"/>
        </w:rPr>
      </w:pPr>
    </w:p>
    <w:p w14:paraId="2D17C0CF" w14:textId="15429442" w:rsidR="00EC63AB" w:rsidRPr="00EC63AB" w:rsidRDefault="00000000" w:rsidP="00EC63AB">
      <w:pPr>
        <w:rPr>
          <w:ins w:id="172" w:author="Ku, Chu-Chang" w:date="2023-03-06T17:18:00Z"/>
          <w:rFonts w:eastAsiaTheme="minorEastAsia"/>
        </w:rPr>
      </w:pPr>
      <m:oMathPara>
        <m:oMath>
          <m:f>
            <m:fPr>
              <m:ctrlPr>
                <w:ins w:id="173" w:author="Ku, Chu-Chang" w:date="2023-03-06T17:18:00Z">
                  <w:rPr>
                    <w:rFonts w:ascii="Cambria Math" w:eastAsiaTheme="minorHAnsi" w:hAnsi="Cambria Math"/>
                    <w:i/>
                  </w:rPr>
                </w:ins>
              </m:ctrlPr>
            </m:fPr>
            <m:num>
              <m:r>
                <w:ins w:id="174" w:author="Ku, Chu-Chang" w:date="2023-03-06T17:18:00Z">
                  <w:rPr>
                    <w:rFonts w:ascii="Cambria Math" w:eastAsiaTheme="minorHAnsi" w:hAnsi="Cambria Math"/>
                  </w:rPr>
                  <m:t>d</m:t>
                </w:ins>
              </m:r>
              <m:sSub>
                <m:sSubPr>
                  <m:ctrlPr>
                    <w:ins w:id="175" w:author="Ku, Chu-Chang" w:date="2023-03-06T17:18:00Z">
                      <w:rPr>
                        <w:rFonts w:ascii="Cambria Math" w:hAnsi="Cambria Math"/>
                        <w:i/>
                      </w:rPr>
                    </w:ins>
                  </m:ctrlPr>
                </m:sSubPr>
                <m:e>
                  <m:r>
                    <w:ins w:id="176" w:author="Ku, Chu-Chang" w:date="2023-03-06T17:18:00Z">
                      <w:rPr>
                        <w:rFonts w:ascii="Cambria Math" w:hAnsi="Cambria Math"/>
                      </w:rPr>
                      <m:t>L</m:t>
                    </w:ins>
                  </m:r>
                </m:e>
                <m:sub>
                  <m:r>
                    <w:ins w:id="177" w:author="Ku, Chu-Chang" w:date="2023-03-06T17:20:00Z">
                      <w:rPr>
                        <w:rFonts w:ascii="Cambria Math" w:hAnsi="Cambria Math"/>
                      </w:rPr>
                      <m:t>F</m:t>
                    </w:ins>
                  </m:r>
                </m:sub>
              </m:sSub>
            </m:num>
            <m:den>
              <m:r>
                <w:ins w:id="178" w:author="Ku, Chu-Chang" w:date="2023-03-06T17:18:00Z">
                  <w:rPr>
                    <w:rFonts w:ascii="Cambria Math" w:eastAsiaTheme="minorHAnsi" w:hAnsi="Cambria Math"/>
                  </w:rPr>
                  <m:t>d</m:t>
                </w:ins>
              </m:r>
              <m:r>
                <w:ins w:id="179" w:author="Ku, Chu-Chang" w:date="2023-03-06T17:18:00Z">
                  <w:rPr>
                    <w:rFonts w:ascii="Cambria Math" w:hAnsi="Cambria Math"/>
                  </w:rPr>
                  <m:t>t</m:t>
                </w:ins>
              </m:r>
            </m:den>
          </m:f>
          <m:r>
            <w:ins w:id="180" w:author="Ku, Chu-Chang" w:date="2023-03-06T17:18:00Z">
              <w:rPr>
                <w:rFonts w:ascii="Cambria Math" w:hAnsi="Cambria Math"/>
              </w:rPr>
              <m:t>=</m:t>
            </w:ins>
          </m:r>
          <m:r>
            <w:ins w:id="181" w:author="Ku, Chu-Chang" w:date="2023-03-06T17:19:00Z">
              <w:rPr>
                <w:rFonts w:ascii="Cambria Math" w:hAnsi="Cambria Math"/>
              </w:rPr>
              <m:t>λ</m:t>
            </w:ins>
          </m:r>
          <m:d>
            <m:dPr>
              <m:ctrlPr>
                <w:ins w:id="182" w:author="Ku, Chu-Chang" w:date="2023-03-06T17:19:00Z">
                  <w:rPr>
                    <w:rFonts w:ascii="Cambria Math" w:hAnsi="Cambria Math"/>
                    <w:i/>
                  </w:rPr>
                </w:ins>
              </m:ctrlPr>
            </m:dPr>
            <m:e>
              <m:r>
                <w:ins w:id="183" w:author="Ku, Chu-Chang" w:date="2023-03-06T17:19:00Z">
                  <w:rPr>
                    <w:rFonts w:ascii="Cambria Math" w:hAnsi="Cambria Math"/>
                  </w:rPr>
                  <m:t>U+</m:t>
                </w:ins>
              </m:r>
              <m:d>
                <m:dPr>
                  <m:ctrlPr>
                    <w:ins w:id="184" w:author="Ku, Chu-Chang" w:date="2023-03-06T17:19:00Z">
                      <w:rPr>
                        <w:rFonts w:ascii="Cambria Math" w:hAnsi="Cambria Math"/>
                      </w:rPr>
                    </w:ins>
                  </m:ctrlPr>
                </m:dPr>
                <m:e>
                  <m:r>
                    <w:ins w:id="185" w:author="Ku, Chu-Chang" w:date="2023-03-06T17:19:00Z">
                      <m:rPr>
                        <m:sty m:val="p"/>
                      </m:rPr>
                      <w:rPr>
                        <w:rFonts w:ascii="Cambria Math" w:hAnsi="Cambria Math"/>
                      </w:rPr>
                      <m:t>1-π</m:t>
                    </w:ins>
                  </m:r>
                </m:e>
              </m:d>
              <m:d>
                <m:dPr>
                  <m:ctrlPr>
                    <w:ins w:id="186" w:author="Ku, Chu-Chang" w:date="2023-03-06T17:20:00Z">
                      <w:rPr>
                        <w:rFonts w:ascii="Cambria Math" w:hAnsi="Cambria Math"/>
                        <w:i/>
                      </w:rPr>
                    </w:ins>
                  </m:ctrlPr>
                </m:dPr>
                <m:e>
                  <m:sSub>
                    <m:sSubPr>
                      <m:ctrlPr>
                        <w:ins w:id="187" w:author="Ku, Chu-Chang" w:date="2023-03-06T17:20:00Z">
                          <w:rPr>
                            <w:rFonts w:ascii="Cambria Math" w:hAnsi="Cambria Math"/>
                            <w:i/>
                          </w:rPr>
                        </w:ins>
                      </m:ctrlPr>
                    </m:sSubPr>
                    <m:e>
                      <m:r>
                        <w:ins w:id="188" w:author="Ku, Chu-Chang" w:date="2023-03-06T17:20:00Z">
                          <w:rPr>
                            <w:rFonts w:ascii="Cambria Math" w:hAnsi="Cambria Math"/>
                          </w:rPr>
                          <m:t>L</m:t>
                        </w:ins>
                      </m:r>
                    </m:e>
                    <m:sub>
                      <m:r>
                        <w:ins w:id="189" w:author="Ku, Chu-Chang" w:date="2023-03-06T17:20:00Z">
                          <w:rPr>
                            <w:rFonts w:ascii="Cambria Math" w:hAnsi="Cambria Math"/>
                          </w:rPr>
                          <m:t>S</m:t>
                        </w:ins>
                      </m:r>
                    </m:sub>
                  </m:sSub>
                  <m:r>
                    <w:ins w:id="190" w:author="Ku, Chu-Chang" w:date="2023-03-06T17:20:00Z">
                      <w:rPr>
                        <w:rFonts w:ascii="Cambria Math" w:hAnsi="Cambria Math"/>
                      </w:rPr>
                      <m:t>+</m:t>
                    </w:ins>
                  </m:r>
                  <m:sSub>
                    <m:sSubPr>
                      <m:ctrlPr>
                        <w:ins w:id="191" w:author="Ku, Chu-Chang" w:date="2023-03-06T17:24:00Z">
                          <w:rPr>
                            <w:rFonts w:ascii="Cambria Math" w:hAnsi="Cambria Math"/>
                            <w:i/>
                          </w:rPr>
                        </w:ins>
                      </m:ctrlPr>
                    </m:sSubPr>
                    <m:e>
                      <m:r>
                        <w:ins w:id="192" w:author="Ku, Chu-Chang" w:date="2023-03-06T17:20:00Z">
                          <w:rPr>
                            <w:rFonts w:ascii="Cambria Math" w:hAnsi="Cambria Math"/>
                          </w:rPr>
                          <m:t>R</m:t>
                        </w:ins>
                      </m:r>
                    </m:e>
                    <m:sub>
                      <m:r>
                        <w:ins w:id="193" w:author="Ku, Chu-Chang" w:date="2023-03-06T17:24:00Z">
                          <w:rPr>
                            <w:rFonts w:ascii="Cambria Math" w:hAnsi="Cambria Math"/>
                          </w:rPr>
                          <m:t>D</m:t>
                        </w:ins>
                      </m:r>
                    </m:sub>
                  </m:sSub>
                  <m:r>
                    <w:ins w:id="194" w:author="Ku, Chu-Chang" w:date="2023-03-06T17:24:00Z">
                      <w:rPr>
                        <w:rFonts w:ascii="Cambria Math" w:hAnsi="Cambria Math"/>
                      </w:rPr>
                      <m:t>+</m:t>
                    </w:ins>
                  </m:r>
                  <m:sSub>
                    <m:sSubPr>
                      <m:ctrlPr>
                        <w:ins w:id="195" w:author="Ku, Chu-Chang" w:date="2023-03-06T17:24:00Z">
                          <w:rPr>
                            <w:rFonts w:ascii="Cambria Math" w:hAnsi="Cambria Math"/>
                            <w:i/>
                          </w:rPr>
                        </w:ins>
                      </m:ctrlPr>
                    </m:sSubPr>
                    <m:e>
                      <m:r>
                        <w:ins w:id="196" w:author="Ku, Chu-Chang" w:date="2023-03-06T17:24:00Z">
                          <w:rPr>
                            <w:rFonts w:ascii="Cambria Math" w:hAnsi="Cambria Math"/>
                          </w:rPr>
                          <m:t>R</m:t>
                        </w:ins>
                      </m:r>
                    </m:e>
                    <m:sub>
                      <m:r>
                        <w:ins w:id="197" w:author="Ku, Chu-Chang" w:date="2023-03-06T17:24:00Z">
                          <w:rPr>
                            <w:rFonts w:ascii="Cambria Math" w:hAnsi="Cambria Math"/>
                          </w:rPr>
                          <m:t>C</m:t>
                        </w:ins>
                      </m:r>
                    </m:sub>
                  </m:sSub>
                  <m:r>
                    <w:ins w:id="198" w:author="Ku, Chu-Chang" w:date="2023-03-06T17:24:00Z">
                      <w:rPr>
                        <w:rFonts w:ascii="Cambria Math" w:hAnsi="Cambria Math"/>
                      </w:rPr>
                      <m:t>+</m:t>
                    </w:ins>
                  </m:r>
                  <m:sSub>
                    <m:sSubPr>
                      <m:ctrlPr>
                        <w:ins w:id="199" w:author="Ku, Chu-Chang" w:date="2023-03-06T17:24:00Z">
                          <w:rPr>
                            <w:rFonts w:ascii="Cambria Math" w:hAnsi="Cambria Math"/>
                            <w:i/>
                          </w:rPr>
                        </w:ins>
                      </m:ctrlPr>
                    </m:sSubPr>
                    <m:e>
                      <m:r>
                        <w:ins w:id="200" w:author="Ku, Chu-Chang" w:date="2023-03-06T17:24:00Z">
                          <w:rPr>
                            <w:rFonts w:ascii="Cambria Math" w:hAnsi="Cambria Math"/>
                          </w:rPr>
                          <m:t>R</m:t>
                        </w:ins>
                      </m:r>
                    </m:e>
                    <m:sub>
                      <m:r>
                        <w:ins w:id="201" w:author="Ku, Chu-Chang" w:date="2023-03-06T17:24:00Z">
                          <w:rPr>
                            <w:rFonts w:ascii="Cambria Math" w:hAnsi="Cambria Math"/>
                          </w:rPr>
                          <m:t>S</m:t>
                        </w:ins>
                      </m:r>
                    </m:sub>
                  </m:sSub>
                </m:e>
              </m:d>
            </m:e>
          </m:d>
          <m:r>
            <w:ins w:id="202" w:author="Ku, Chu-Chang" w:date="2023-03-06T17:21:00Z">
              <w:rPr>
                <w:rFonts w:ascii="Cambria Math" w:hAnsi="Cambria Math"/>
              </w:rPr>
              <m:t>-</m:t>
            </w:ins>
          </m:r>
          <m:r>
            <w:ins w:id="203" w:author="Ku, Chu-Chang" w:date="2023-03-06T17:26:00Z">
              <w:rPr>
                <w:rFonts w:ascii="Cambria Math" w:hAnsi="Cambria Math"/>
              </w:rPr>
              <m:t>(</m:t>
            </w:ins>
          </m:r>
          <m:sSub>
            <m:sSubPr>
              <m:ctrlPr>
                <w:ins w:id="204" w:author="Ku, Chu-Chang" w:date="2023-03-06T17:26:00Z">
                  <w:rPr>
                    <w:rFonts w:ascii="Cambria Math" w:hAnsi="Cambria Math"/>
                    <w:i/>
                  </w:rPr>
                </w:ins>
              </m:ctrlPr>
            </m:sSubPr>
            <m:e>
              <m:r>
                <w:ins w:id="205" w:author="Ku, Chu-Chang" w:date="2023-03-06T17:26:00Z">
                  <w:rPr>
                    <w:rFonts w:ascii="Cambria Math" w:hAnsi="Cambria Math"/>
                  </w:rPr>
                  <m:t>γ</m:t>
                </w:ins>
              </m:r>
            </m:e>
            <m:sub>
              <m:r>
                <w:ins w:id="206" w:author="Ku, Chu-Chang" w:date="2023-03-06T17:26:00Z">
                  <w:rPr>
                    <w:rFonts w:ascii="Cambria Math" w:hAnsi="Cambria Math"/>
                  </w:rPr>
                  <m:t>pri</m:t>
                </w:ins>
              </m:r>
            </m:sub>
          </m:sSub>
          <m:r>
            <w:ins w:id="207" w:author="Ku, Chu-Chang" w:date="2023-03-06T17:26:00Z">
              <w:rPr>
                <w:rFonts w:ascii="Cambria Math" w:hAnsi="Cambria Math"/>
              </w:rPr>
              <m:t>+</m:t>
            </w:ins>
          </m:r>
          <m:sSub>
            <m:sSubPr>
              <m:ctrlPr>
                <w:ins w:id="208" w:author="Ku, Chu-Chang" w:date="2023-03-08T15:45:00Z">
                  <w:rPr>
                    <w:rFonts w:ascii="Cambria Math" w:hAnsi="Cambria Math"/>
                    <w:i/>
                  </w:rPr>
                </w:ins>
              </m:ctrlPr>
            </m:sSubPr>
            <m:e>
              <m:r>
                <w:ins w:id="209" w:author="Ku, Chu-Chang" w:date="2023-03-06T17:21:00Z">
                  <w:rPr>
                    <w:rFonts w:ascii="Cambria Math" w:hAnsi="Cambria Math"/>
                  </w:rPr>
                  <m:t>η</m:t>
                </w:ins>
              </m:r>
            </m:e>
            <m:sub>
              <m:r>
                <w:ins w:id="210" w:author="Ku, Chu-Chang" w:date="2023-03-08T15:45:00Z">
                  <w:rPr>
                    <w:rFonts w:ascii="Cambria Math" w:hAnsi="Cambria Math"/>
                  </w:rPr>
                  <m:t>0</m:t>
                </w:ins>
              </m:r>
            </m:sub>
          </m:sSub>
          <m:r>
            <w:ins w:id="211" w:author="Ku, Chu-Chang" w:date="2023-03-06T17:26:00Z">
              <w:rPr>
                <w:rFonts w:ascii="Cambria Math" w:hAnsi="Cambria Math"/>
              </w:rPr>
              <m:t>+</m:t>
            </w:ins>
          </m:r>
          <m:sSub>
            <m:sSubPr>
              <m:ctrlPr>
                <w:ins w:id="212" w:author="Ku, Chu-Chang" w:date="2023-03-06T17:26:00Z">
                  <w:rPr>
                    <w:rFonts w:ascii="Cambria Math" w:hAnsi="Cambria Math"/>
                    <w:i/>
                  </w:rPr>
                </w:ins>
              </m:ctrlPr>
            </m:sSubPr>
            <m:e>
              <m:r>
                <w:ins w:id="213" w:author="Ku, Chu-Chang" w:date="2023-03-06T17:26:00Z">
                  <w:rPr>
                    <w:rFonts w:ascii="Cambria Math" w:hAnsi="Cambria Math"/>
                  </w:rPr>
                  <m:t>μ</m:t>
                </w:ins>
              </m:r>
            </m:e>
            <m:sub>
              <m:r>
                <w:ins w:id="214" w:author="Ku, Chu-Chang" w:date="2023-03-06T17:26:00Z">
                  <w:rPr>
                    <w:rFonts w:ascii="Cambria Math" w:hAnsi="Cambria Math"/>
                  </w:rPr>
                  <m:t>0</m:t>
                </w:ins>
              </m:r>
            </m:sub>
          </m:sSub>
          <m:r>
            <w:ins w:id="215" w:author="Ku, Chu-Chang" w:date="2023-03-06T17:26:00Z">
              <w:rPr>
                <w:rFonts w:ascii="Cambria Math" w:hAnsi="Cambria Math"/>
              </w:rPr>
              <m:t>)</m:t>
            </w:ins>
          </m:r>
          <m:sSub>
            <m:sSubPr>
              <m:ctrlPr>
                <w:ins w:id="216" w:author="Ku, Chu-Chang" w:date="2023-03-06T17:22:00Z">
                  <w:rPr>
                    <w:rFonts w:ascii="Cambria Math" w:hAnsi="Cambria Math"/>
                    <w:i/>
                  </w:rPr>
                </w:ins>
              </m:ctrlPr>
            </m:sSubPr>
            <m:e>
              <m:r>
                <w:ins w:id="217" w:author="Ku, Chu-Chang" w:date="2023-03-06T17:21:00Z">
                  <w:rPr>
                    <w:rFonts w:ascii="Cambria Math" w:hAnsi="Cambria Math"/>
                  </w:rPr>
                  <m:t>L</m:t>
                </w:ins>
              </m:r>
            </m:e>
            <m:sub>
              <m:r>
                <w:ins w:id="218" w:author="Ku, Chu-Chang" w:date="2023-03-06T17:22:00Z">
                  <w:rPr>
                    <w:rFonts w:ascii="Cambria Math" w:hAnsi="Cambria Math"/>
                  </w:rPr>
                  <m:t>F</m:t>
                </w:ins>
              </m:r>
            </m:sub>
          </m:sSub>
        </m:oMath>
      </m:oMathPara>
    </w:p>
    <w:p w14:paraId="10C1FED8" w14:textId="3758D73B" w:rsidR="00EC63AB" w:rsidRPr="0057111E" w:rsidRDefault="00000000" w:rsidP="00EC63AB">
      <w:pPr>
        <w:rPr>
          <w:ins w:id="219" w:author="Ku, Chu-Chang" w:date="2023-03-06T17:22:00Z"/>
          <w:rFonts w:eastAsiaTheme="minorEastAsia"/>
        </w:rPr>
      </w:pPr>
      <m:oMathPara>
        <m:oMath>
          <m:f>
            <m:fPr>
              <m:ctrlPr>
                <w:ins w:id="220" w:author="Ku, Chu-Chang" w:date="2023-03-06T17:22:00Z">
                  <w:rPr>
                    <w:rFonts w:ascii="Cambria Math" w:eastAsiaTheme="minorHAnsi" w:hAnsi="Cambria Math"/>
                    <w:i/>
                  </w:rPr>
                </w:ins>
              </m:ctrlPr>
            </m:fPr>
            <m:num>
              <m:r>
                <w:ins w:id="221" w:author="Ku, Chu-Chang" w:date="2023-03-06T17:22:00Z">
                  <w:rPr>
                    <w:rFonts w:ascii="Cambria Math" w:eastAsiaTheme="minorHAnsi" w:hAnsi="Cambria Math"/>
                  </w:rPr>
                  <m:t>d</m:t>
                </w:ins>
              </m:r>
              <m:sSub>
                <m:sSubPr>
                  <m:ctrlPr>
                    <w:ins w:id="222" w:author="Ku, Chu-Chang" w:date="2023-03-06T17:22:00Z">
                      <w:rPr>
                        <w:rFonts w:ascii="Cambria Math" w:hAnsi="Cambria Math"/>
                        <w:i/>
                      </w:rPr>
                    </w:ins>
                  </m:ctrlPr>
                </m:sSubPr>
                <m:e>
                  <m:r>
                    <w:ins w:id="223" w:author="Ku, Chu-Chang" w:date="2023-03-06T17:22:00Z">
                      <w:rPr>
                        <w:rFonts w:ascii="Cambria Math" w:hAnsi="Cambria Math"/>
                      </w:rPr>
                      <m:t>L</m:t>
                    </w:ins>
                  </m:r>
                </m:e>
                <m:sub>
                  <m:r>
                    <w:ins w:id="224" w:author="Ku, Chu-Chang" w:date="2023-03-06T17:22:00Z">
                      <w:rPr>
                        <w:rFonts w:ascii="Cambria Math" w:hAnsi="Cambria Math"/>
                      </w:rPr>
                      <m:t>S</m:t>
                    </w:ins>
                  </m:r>
                </m:sub>
              </m:sSub>
            </m:num>
            <m:den>
              <m:r>
                <w:ins w:id="225" w:author="Ku, Chu-Chang" w:date="2023-03-06T17:22:00Z">
                  <w:rPr>
                    <w:rFonts w:ascii="Cambria Math" w:eastAsiaTheme="minorHAnsi" w:hAnsi="Cambria Math"/>
                  </w:rPr>
                  <m:t>d</m:t>
                </w:ins>
              </m:r>
              <m:r>
                <w:ins w:id="226" w:author="Ku, Chu-Chang" w:date="2023-03-06T17:22:00Z">
                  <w:rPr>
                    <w:rFonts w:ascii="Cambria Math" w:hAnsi="Cambria Math"/>
                  </w:rPr>
                  <m:t>t</m:t>
                </w:ins>
              </m:r>
            </m:den>
          </m:f>
          <m:r>
            <w:ins w:id="227" w:author="Ku, Chu-Chang" w:date="2023-03-06T17:22:00Z">
              <w:rPr>
                <w:rFonts w:ascii="Cambria Math" w:hAnsi="Cambria Math"/>
              </w:rPr>
              <m:t>=</m:t>
            </w:ins>
          </m:r>
          <m:sSub>
            <m:sSubPr>
              <m:ctrlPr>
                <w:ins w:id="228" w:author="Ku, Chu-Chang" w:date="2023-03-08T15:45:00Z">
                  <w:rPr>
                    <w:rFonts w:ascii="Cambria Math" w:hAnsi="Cambria Math"/>
                    <w:i/>
                  </w:rPr>
                </w:ins>
              </m:ctrlPr>
            </m:sSubPr>
            <m:e>
              <m:r>
                <w:ins w:id="229" w:author="Ku, Chu-Chang" w:date="2023-03-06T17:26:00Z">
                  <w:rPr>
                    <w:rFonts w:ascii="Cambria Math" w:hAnsi="Cambria Math"/>
                  </w:rPr>
                  <m:t>η</m:t>
                </w:ins>
              </m:r>
            </m:e>
            <m:sub>
              <m:r>
                <w:ins w:id="230" w:author="Ku, Chu-Chang" w:date="2023-03-08T15:45:00Z">
                  <w:rPr>
                    <w:rFonts w:ascii="Cambria Math" w:hAnsi="Cambria Math"/>
                  </w:rPr>
                  <m:t>0</m:t>
                </w:ins>
              </m:r>
            </m:sub>
          </m:sSub>
          <m:sSub>
            <m:sSubPr>
              <m:ctrlPr>
                <w:ins w:id="231" w:author="Ku, Chu-Chang" w:date="2023-03-06T17:26:00Z">
                  <w:rPr>
                    <w:rFonts w:ascii="Cambria Math" w:hAnsi="Cambria Math"/>
                    <w:i/>
                  </w:rPr>
                </w:ins>
              </m:ctrlPr>
            </m:sSubPr>
            <m:e>
              <m:r>
                <w:ins w:id="232" w:author="Ku, Chu-Chang" w:date="2023-03-06T17:26:00Z">
                  <w:rPr>
                    <w:rFonts w:ascii="Cambria Math" w:hAnsi="Cambria Math"/>
                  </w:rPr>
                  <m:t>L</m:t>
                </w:ins>
              </m:r>
            </m:e>
            <m:sub>
              <m:r>
                <w:ins w:id="233" w:author="Ku, Chu-Chang" w:date="2023-03-06T17:26:00Z">
                  <w:rPr>
                    <w:rFonts w:ascii="Cambria Math" w:hAnsi="Cambria Math"/>
                  </w:rPr>
                  <m:t>F</m:t>
                </w:ins>
              </m:r>
            </m:sub>
          </m:sSub>
          <m:r>
            <w:ins w:id="234" w:author="Ku, Chu-Chang" w:date="2023-03-06T17:26:00Z">
              <w:rPr>
                <w:rFonts w:ascii="Cambria Math" w:hAnsi="Cambria Math"/>
              </w:rPr>
              <m:t>-(</m:t>
            </w:ins>
          </m:r>
          <m:sSub>
            <m:sSubPr>
              <m:ctrlPr>
                <w:ins w:id="235" w:author="Ku, Chu-Chang" w:date="2023-03-06T17:26:00Z">
                  <w:rPr>
                    <w:rFonts w:ascii="Cambria Math" w:hAnsi="Cambria Math"/>
                    <w:i/>
                  </w:rPr>
                </w:ins>
              </m:ctrlPr>
            </m:sSubPr>
            <m:e>
              <m:r>
                <w:ins w:id="236" w:author="Ku, Chu-Chang" w:date="2023-03-06T17:26:00Z">
                  <w:rPr>
                    <w:rFonts w:ascii="Cambria Math" w:hAnsi="Cambria Math"/>
                  </w:rPr>
                  <m:t>γ</m:t>
                </w:ins>
              </m:r>
            </m:e>
            <m:sub>
              <m:r>
                <w:ins w:id="237" w:author="Ku, Chu-Chang" w:date="2023-03-06T17:27:00Z">
                  <w:rPr>
                    <w:rFonts w:ascii="Cambria Math" w:hAnsi="Cambria Math"/>
                  </w:rPr>
                  <m:t>re</m:t>
                </w:ins>
              </m:r>
            </m:sub>
          </m:sSub>
          <m:r>
            <w:ins w:id="238" w:author="Ku, Chu-Chang" w:date="2023-03-06T17:27:00Z">
              <w:rPr>
                <w:rFonts w:ascii="Cambria Math" w:hAnsi="Cambria Math"/>
              </w:rPr>
              <m:t>+</m:t>
            </w:ins>
          </m:r>
          <m:d>
            <m:dPr>
              <m:ctrlPr>
                <w:ins w:id="239" w:author="Ku, Chu-Chang" w:date="2023-03-06T17:27:00Z">
                  <w:rPr>
                    <w:rFonts w:ascii="Cambria Math" w:hAnsi="Cambria Math"/>
                    <w:i/>
                  </w:rPr>
                </w:ins>
              </m:ctrlPr>
            </m:dPr>
            <m:e>
              <m:r>
                <w:ins w:id="240" w:author="Ku, Chu-Chang" w:date="2023-03-06T17:27:00Z">
                  <w:rPr>
                    <w:rFonts w:ascii="Cambria Math" w:hAnsi="Cambria Math"/>
                  </w:rPr>
                  <m:t>1-π</m:t>
                </w:ins>
              </m:r>
            </m:e>
          </m:d>
          <m:r>
            <w:ins w:id="241" w:author="Ku, Chu-Chang" w:date="2023-03-06T17:27:00Z">
              <w:rPr>
                <w:rFonts w:ascii="Cambria Math" w:hAnsi="Cambria Math"/>
              </w:rPr>
              <m:t>λ</m:t>
            </w:ins>
          </m:r>
          <m:r>
            <w:ins w:id="242" w:author="Ku, Chu-Chang" w:date="2023-03-06T17:26:00Z">
              <w:rPr>
                <w:rFonts w:ascii="Cambria Math" w:hAnsi="Cambria Math"/>
              </w:rPr>
              <m:t>+</m:t>
            </w:ins>
          </m:r>
          <m:sSub>
            <m:sSubPr>
              <m:ctrlPr>
                <w:ins w:id="243" w:author="Ku, Chu-Chang" w:date="2023-03-06T17:35:00Z">
                  <w:rPr>
                    <w:rFonts w:ascii="Cambria Math" w:hAnsi="Cambria Math"/>
                    <w:i/>
                  </w:rPr>
                </w:ins>
              </m:ctrlPr>
            </m:sSubPr>
            <m:e>
              <m:r>
                <w:ins w:id="244" w:author="Ku, Chu-Chang" w:date="2023-03-06T17:32:00Z">
                  <w:rPr>
                    <w:rFonts w:ascii="Cambria Math" w:hAnsi="Cambria Math"/>
                  </w:rPr>
                  <m:t>ν</m:t>
                </w:ins>
              </m:r>
            </m:e>
            <m:sub>
              <m:r>
                <w:ins w:id="245" w:author="Ku, Chu-Chang" w:date="2023-03-06T17:35:00Z">
                  <w:rPr>
                    <w:rFonts w:ascii="Cambria Math" w:hAnsi="Cambria Math"/>
                  </w:rPr>
                  <m:t>c</m:t>
                </w:ins>
              </m:r>
            </m:sub>
          </m:sSub>
          <m:r>
            <w:ins w:id="246" w:author="Ku, Chu-Chang" w:date="2023-03-06T17:32:00Z">
              <w:rPr>
                <w:rFonts w:ascii="Cambria Math" w:hAnsi="Cambria Math"/>
              </w:rPr>
              <m:t>+</m:t>
            </w:ins>
          </m:r>
          <m:sSub>
            <m:sSubPr>
              <m:ctrlPr>
                <w:ins w:id="247" w:author="Ku, Chu-Chang" w:date="2023-03-06T17:26:00Z">
                  <w:rPr>
                    <w:rFonts w:ascii="Cambria Math" w:hAnsi="Cambria Math"/>
                    <w:i/>
                  </w:rPr>
                </w:ins>
              </m:ctrlPr>
            </m:sSubPr>
            <m:e>
              <m:r>
                <w:ins w:id="248" w:author="Ku, Chu-Chang" w:date="2023-03-06T17:26:00Z">
                  <w:rPr>
                    <w:rFonts w:ascii="Cambria Math" w:hAnsi="Cambria Math"/>
                  </w:rPr>
                  <m:t>μ</m:t>
                </w:ins>
              </m:r>
            </m:e>
            <m:sub>
              <m:r>
                <w:ins w:id="249" w:author="Ku, Chu-Chang" w:date="2023-03-06T17:26:00Z">
                  <w:rPr>
                    <w:rFonts w:ascii="Cambria Math" w:hAnsi="Cambria Math"/>
                  </w:rPr>
                  <m:t>0</m:t>
                </w:ins>
              </m:r>
            </m:sub>
          </m:sSub>
          <m:r>
            <w:ins w:id="250" w:author="Ku, Chu-Chang" w:date="2023-03-06T17:26:00Z">
              <w:rPr>
                <w:rFonts w:ascii="Cambria Math" w:hAnsi="Cambria Math"/>
              </w:rPr>
              <m:t>)</m:t>
            </w:ins>
          </m:r>
          <m:sSub>
            <m:sSubPr>
              <m:ctrlPr>
                <w:ins w:id="251" w:author="Ku, Chu-Chang" w:date="2023-03-06T17:26:00Z">
                  <w:rPr>
                    <w:rFonts w:ascii="Cambria Math" w:hAnsi="Cambria Math"/>
                    <w:i/>
                  </w:rPr>
                </w:ins>
              </m:ctrlPr>
            </m:sSubPr>
            <m:e>
              <m:r>
                <w:ins w:id="252" w:author="Ku, Chu-Chang" w:date="2023-03-06T17:26:00Z">
                  <w:rPr>
                    <w:rFonts w:ascii="Cambria Math" w:hAnsi="Cambria Math"/>
                  </w:rPr>
                  <m:t>L</m:t>
                </w:ins>
              </m:r>
            </m:e>
            <m:sub>
              <m:r>
                <w:ins w:id="253" w:author="Ku, Chu-Chang" w:date="2023-03-06T17:27:00Z">
                  <w:rPr>
                    <w:rFonts w:ascii="Cambria Math" w:hAnsi="Cambria Math"/>
                  </w:rPr>
                  <m:t>S</m:t>
                </w:ins>
              </m:r>
            </m:sub>
          </m:sSub>
        </m:oMath>
      </m:oMathPara>
    </w:p>
    <w:p w14:paraId="58C2D7AC" w14:textId="0C051949" w:rsidR="00EC63AB" w:rsidRPr="0057111E" w:rsidRDefault="00000000" w:rsidP="00EC63AB">
      <w:pPr>
        <w:rPr>
          <w:ins w:id="254" w:author="Ku, Chu-Chang" w:date="2023-03-06T17:27:00Z"/>
          <w:rFonts w:eastAsiaTheme="minorEastAsia"/>
        </w:rPr>
      </w:pPr>
      <m:oMathPara>
        <m:oMath>
          <m:f>
            <m:fPr>
              <m:ctrlPr>
                <w:ins w:id="255" w:author="Ku, Chu-Chang" w:date="2023-03-06T17:27:00Z">
                  <w:rPr>
                    <w:rFonts w:ascii="Cambria Math" w:eastAsiaTheme="minorHAnsi" w:hAnsi="Cambria Math"/>
                    <w:i/>
                  </w:rPr>
                </w:ins>
              </m:ctrlPr>
            </m:fPr>
            <m:num>
              <m:r>
                <w:ins w:id="256" w:author="Ku, Chu-Chang" w:date="2023-03-06T17:27:00Z">
                  <w:rPr>
                    <w:rFonts w:ascii="Cambria Math" w:eastAsiaTheme="minorHAnsi" w:hAnsi="Cambria Math"/>
                  </w:rPr>
                  <m:t>d</m:t>
                </w:ins>
              </m:r>
              <m:sSub>
                <m:sSubPr>
                  <m:ctrlPr>
                    <w:ins w:id="257" w:author="Ku, Chu-Chang" w:date="2023-03-06T17:28:00Z">
                      <w:rPr>
                        <w:rFonts w:ascii="Cambria Math" w:hAnsi="Cambria Math"/>
                        <w:i/>
                      </w:rPr>
                    </w:ins>
                  </m:ctrlPr>
                </m:sSubPr>
                <m:e>
                  <m:r>
                    <w:ins w:id="258" w:author="Ku, Chu-Chang" w:date="2023-03-06T17:28:00Z">
                      <w:rPr>
                        <w:rFonts w:ascii="Cambria Math" w:hAnsi="Cambria Math"/>
                      </w:rPr>
                      <m:t>R</m:t>
                    </w:ins>
                  </m:r>
                </m:e>
                <m:sub>
                  <m:r>
                    <w:ins w:id="259" w:author="Ku, Chu-Chang" w:date="2023-03-06T17:28:00Z">
                      <w:rPr>
                        <w:rFonts w:ascii="Cambria Math" w:hAnsi="Cambria Math"/>
                      </w:rPr>
                      <m:t>C</m:t>
                    </w:ins>
                  </m:r>
                </m:sub>
              </m:sSub>
            </m:num>
            <m:den>
              <m:r>
                <w:ins w:id="260" w:author="Ku, Chu-Chang" w:date="2023-03-06T17:27:00Z">
                  <w:rPr>
                    <w:rFonts w:ascii="Cambria Math" w:eastAsiaTheme="minorHAnsi" w:hAnsi="Cambria Math"/>
                  </w:rPr>
                  <m:t>d</m:t>
                </w:ins>
              </m:r>
              <m:r>
                <w:ins w:id="261" w:author="Ku, Chu-Chang" w:date="2023-03-06T17:27:00Z">
                  <w:rPr>
                    <w:rFonts w:ascii="Cambria Math" w:hAnsi="Cambria Math"/>
                  </w:rPr>
                  <m:t>t</m:t>
                </w:ins>
              </m:r>
            </m:den>
          </m:f>
          <m:r>
            <w:ins w:id="262" w:author="Ku, Chu-Chang" w:date="2023-03-06T17:27:00Z">
              <w:rPr>
                <w:rFonts w:ascii="Cambria Math" w:hAnsi="Cambria Math"/>
              </w:rPr>
              <m:t>=</m:t>
            </w:ins>
          </m:r>
          <m:sSub>
            <m:sSubPr>
              <m:ctrlPr>
                <w:ins w:id="263" w:author="Ku, Chu-Chang" w:date="2023-03-06T17:29:00Z">
                  <w:rPr>
                    <w:rFonts w:ascii="Cambria Math" w:hAnsi="Cambria Math"/>
                    <w:i/>
                  </w:rPr>
                </w:ins>
              </m:ctrlPr>
            </m:sSubPr>
            <m:e>
              <m:r>
                <w:ins w:id="264" w:author="Ku, Chu-Chang" w:date="2023-03-06T17:29:00Z">
                  <w:rPr>
                    <w:rFonts w:ascii="Cambria Math" w:hAnsi="Cambria Math"/>
                  </w:rPr>
                  <m:t>r</m:t>
                </w:ins>
              </m:r>
            </m:e>
            <m:sub>
              <m:r>
                <w:ins w:id="265" w:author="Ku, Chu-Chang" w:date="2023-03-06T17:29:00Z">
                  <w:rPr>
                    <w:rFonts w:ascii="Cambria Math" w:hAnsi="Cambria Math"/>
                  </w:rPr>
                  <m:t>succ</m:t>
                </w:ins>
              </m:r>
            </m:sub>
          </m:sSub>
          <m:r>
            <w:ins w:id="266" w:author="Ku, Chu-Chang" w:date="2023-03-06T17:29:00Z">
              <w:rPr>
                <w:rFonts w:ascii="Cambria Math" w:hAnsi="Cambria Math"/>
              </w:rPr>
              <m:t>T</m:t>
            </w:ins>
          </m:r>
          <m:r>
            <w:ins w:id="267" w:author="Ku, Chu-Chang" w:date="2023-03-06T17:27:00Z">
              <w:rPr>
                <w:rFonts w:ascii="Cambria Math" w:hAnsi="Cambria Math"/>
              </w:rPr>
              <m:t>-</m:t>
            </w:ins>
          </m:r>
          <m:d>
            <m:dPr>
              <m:ctrlPr>
                <w:ins w:id="268" w:author="Ku, Chu-Chang" w:date="2023-03-06T17:27:00Z">
                  <w:rPr>
                    <w:rFonts w:ascii="Cambria Math" w:hAnsi="Cambria Math"/>
                    <w:i/>
                  </w:rPr>
                </w:ins>
              </m:ctrlPr>
            </m:dPr>
            <m:e>
              <m:sSub>
                <m:sSubPr>
                  <m:ctrlPr>
                    <w:ins w:id="269" w:author="Ku, Chu-Chang" w:date="2023-03-08T15:45:00Z">
                      <w:rPr>
                        <w:rFonts w:ascii="Cambria Math" w:hAnsi="Cambria Math"/>
                        <w:i/>
                      </w:rPr>
                    </w:ins>
                  </m:ctrlPr>
                </m:sSubPr>
                <m:e>
                  <m:r>
                    <w:ins w:id="270" w:author="Ku, Chu-Chang" w:date="2023-03-06T17:28:00Z">
                      <w:rPr>
                        <w:rFonts w:ascii="Cambria Math" w:hAnsi="Cambria Math"/>
                      </w:rPr>
                      <m:t>η</m:t>
                    </w:ins>
                  </m:r>
                </m:e>
                <m:sub>
                  <m:r>
                    <w:ins w:id="271" w:author="Ku, Chu-Chang" w:date="2023-03-08T15:45:00Z">
                      <w:rPr>
                        <w:rFonts w:ascii="Cambria Math" w:hAnsi="Cambria Math"/>
                      </w:rPr>
                      <m:t>1</m:t>
                    </w:ins>
                  </m:r>
                </m:sub>
              </m:sSub>
              <m:r>
                <w:ins w:id="272" w:author="Ku, Chu-Chang" w:date="2023-03-06T17:28:00Z">
                  <w:rPr>
                    <w:rFonts w:ascii="Cambria Math" w:hAnsi="Cambria Math"/>
                  </w:rPr>
                  <m:t>+</m:t>
                </w:ins>
              </m:r>
              <m:sSub>
                <m:sSubPr>
                  <m:ctrlPr>
                    <w:ins w:id="273" w:author="Ku, Chu-Chang" w:date="2023-03-06T17:27:00Z">
                      <w:rPr>
                        <w:rFonts w:ascii="Cambria Math" w:hAnsi="Cambria Math"/>
                        <w:i/>
                      </w:rPr>
                    </w:ins>
                  </m:ctrlPr>
                </m:sSubPr>
                <m:e>
                  <m:r>
                    <w:ins w:id="274" w:author="Ku, Chu-Chang" w:date="2023-03-06T17:27:00Z">
                      <w:rPr>
                        <w:rFonts w:ascii="Cambria Math" w:hAnsi="Cambria Math"/>
                      </w:rPr>
                      <m:t>γ</m:t>
                    </w:ins>
                  </m:r>
                </m:e>
                <m:sub>
                  <m:r>
                    <w:ins w:id="275" w:author="Ku, Chu-Chang" w:date="2023-03-06T17:28:00Z">
                      <w:rPr>
                        <w:rFonts w:ascii="Cambria Math" w:eastAsiaTheme="minorHAnsi" w:hAnsi="Cambria Math"/>
                      </w:rPr>
                      <m:t>tc</m:t>
                    </w:ins>
                  </m:r>
                </m:sub>
              </m:sSub>
              <m:r>
                <w:ins w:id="276" w:author="Ku, Chu-Chang" w:date="2023-03-06T17:27:00Z">
                  <w:rPr>
                    <w:rFonts w:ascii="Cambria Math" w:hAnsi="Cambria Math"/>
                  </w:rPr>
                  <m:t>+</m:t>
                </w:ins>
              </m:r>
              <m:d>
                <m:dPr>
                  <m:ctrlPr>
                    <w:ins w:id="277" w:author="Ku, Chu-Chang" w:date="2023-03-06T17:27:00Z">
                      <w:rPr>
                        <w:rFonts w:ascii="Cambria Math" w:hAnsi="Cambria Math"/>
                        <w:i/>
                      </w:rPr>
                    </w:ins>
                  </m:ctrlPr>
                </m:dPr>
                <m:e>
                  <m:r>
                    <w:ins w:id="278" w:author="Ku, Chu-Chang" w:date="2023-03-06T17:27:00Z">
                      <w:rPr>
                        <w:rFonts w:ascii="Cambria Math" w:hAnsi="Cambria Math"/>
                      </w:rPr>
                      <m:t>1-π</m:t>
                    </w:ins>
                  </m:r>
                </m:e>
              </m:d>
              <m:r>
                <w:ins w:id="279" w:author="Ku, Chu-Chang" w:date="2023-03-06T17:27:00Z">
                  <w:rPr>
                    <w:rFonts w:ascii="Cambria Math" w:hAnsi="Cambria Math"/>
                  </w:rPr>
                  <m:t>λ+</m:t>
                </w:ins>
              </m:r>
              <m:sSub>
                <m:sSubPr>
                  <m:ctrlPr>
                    <w:ins w:id="280" w:author="Ku, Chu-Chang" w:date="2023-03-06T17:27:00Z">
                      <w:rPr>
                        <w:rFonts w:ascii="Cambria Math" w:hAnsi="Cambria Math"/>
                        <w:i/>
                      </w:rPr>
                    </w:ins>
                  </m:ctrlPr>
                </m:sSubPr>
                <m:e>
                  <m:r>
                    <w:ins w:id="281" w:author="Ku, Chu-Chang" w:date="2023-03-06T17:27:00Z">
                      <w:rPr>
                        <w:rFonts w:ascii="Cambria Math" w:hAnsi="Cambria Math"/>
                      </w:rPr>
                      <m:t>μ</m:t>
                    </w:ins>
                  </m:r>
                </m:e>
                <m:sub>
                  <m:r>
                    <w:ins w:id="282" w:author="Ku, Chu-Chang" w:date="2023-03-06T17:27:00Z">
                      <w:rPr>
                        <w:rFonts w:ascii="Cambria Math" w:hAnsi="Cambria Math"/>
                      </w:rPr>
                      <m:t>0</m:t>
                    </w:ins>
                  </m:r>
                </m:sub>
              </m:sSub>
            </m:e>
          </m:d>
          <m:sSub>
            <m:sSubPr>
              <m:ctrlPr>
                <w:ins w:id="283" w:author="Ku, Chu-Chang" w:date="2023-03-06T17:28:00Z">
                  <w:rPr>
                    <w:rFonts w:ascii="Cambria Math" w:hAnsi="Cambria Math"/>
                    <w:i/>
                  </w:rPr>
                </w:ins>
              </m:ctrlPr>
            </m:sSubPr>
            <m:e>
              <m:r>
                <w:ins w:id="284" w:author="Ku, Chu-Chang" w:date="2023-03-06T17:28:00Z">
                  <w:rPr>
                    <w:rFonts w:ascii="Cambria Math" w:hAnsi="Cambria Math"/>
                  </w:rPr>
                  <m:t>R</m:t>
                </w:ins>
              </m:r>
            </m:e>
            <m:sub>
              <m:r>
                <w:ins w:id="285" w:author="Ku, Chu-Chang" w:date="2023-03-06T17:28:00Z">
                  <w:rPr>
                    <w:rFonts w:ascii="Cambria Math" w:hAnsi="Cambria Math"/>
                  </w:rPr>
                  <m:t>C</m:t>
                </w:ins>
              </m:r>
            </m:sub>
          </m:sSub>
        </m:oMath>
      </m:oMathPara>
    </w:p>
    <w:p w14:paraId="306AAC24" w14:textId="0E01661C" w:rsidR="0078331E" w:rsidRPr="0057111E" w:rsidRDefault="00000000" w:rsidP="0078331E">
      <w:pPr>
        <w:rPr>
          <w:ins w:id="286" w:author="Ku, Chu-Chang" w:date="2023-03-06T17:29:00Z"/>
          <w:rFonts w:eastAsiaTheme="minorEastAsia"/>
        </w:rPr>
      </w:pPr>
      <m:oMathPara>
        <m:oMath>
          <m:f>
            <m:fPr>
              <m:ctrlPr>
                <w:ins w:id="287" w:author="Ku, Chu-Chang" w:date="2023-03-06T17:29:00Z">
                  <w:rPr>
                    <w:rFonts w:ascii="Cambria Math" w:eastAsiaTheme="minorHAnsi" w:hAnsi="Cambria Math"/>
                    <w:i/>
                  </w:rPr>
                </w:ins>
              </m:ctrlPr>
            </m:fPr>
            <m:num>
              <m:r>
                <w:ins w:id="288" w:author="Ku, Chu-Chang" w:date="2023-03-06T17:29:00Z">
                  <w:rPr>
                    <w:rFonts w:ascii="Cambria Math" w:eastAsiaTheme="minorHAnsi" w:hAnsi="Cambria Math"/>
                  </w:rPr>
                  <m:t>d</m:t>
                </w:ins>
              </m:r>
              <m:sSub>
                <m:sSubPr>
                  <m:ctrlPr>
                    <w:ins w:id="289" w:author="Ku, Chu-Chang" w:date="2023-03-06T17:29:00Z">
                      <w:rPr>
                        <w:rFonts w:ascii="Cambria Math" w:hAnsi="Cambria Math"/>
                        <w:i/>
                      </w:rPr>
                    </w:ins>
                  </m:ctrlPr>
                </m:sSubPr>
                <m:e>
                  <m:r>
                    <w:ins w:id="290" w:author="Ku, Chu-Chang" w:date="2023-03-06T17:29:00Z">
                      <w:rPr>
                        <w:rFonts w:ascii="Cambria Math" w:hAnsi="Cambria Math"/>
                      </w:rPr>
                      <m:t>R</m:t>
                    </w:ins>
                  </m:r>
                </m:e>
                <m:sub>
                  <m:r>
                    <w:ins w:id="291" w:author="Ku, Chu-Chang" w:date="2023-03-06T17:29:00Z">
                      <w:rPr>
                        <w:rFonts w:ascii="Cambria Math" w:hAnsi="Cambria Math"/>
                      </w:rPr>
                      <m:t>D</m:t>
                    </w:ins>
                  </m:r>
                </m:sub>
              </m:sSub>
            </m:num>
            <m:den>
              <m:r>
                <w:ins w:id="292" w:author="Ku, Chu-Chang" w:date="2023-03-06T17:29:00Z">
                  <w:rPr>
                    <w:rFonts w:ascii="Cambria Math" w:eastAsiaTheme="minorHAnsi" w:hAnsi="Cambria Math"/>
                  </w:rPr>
                  <m:t>d</m:t>
                </w:ins>
              </m:r>
              <m:r>
                <w:ins w:id="293" w:author="Ku, Chu-Chang" w:date="2023-03-06T17:29:00Z">
                  <w:rPr>
                    <w:rFonts w:ascii="Cambria Math" w:hAnsi="Cambria Math"/>
                  </w:rPr>
                  <m:t>t</m:t>
                </w:ins>
              </m:r>
            </m:den>
          </m:f>
          <m:r>
            <w:ins w:id="294" w:author="Ku, Chu-Chang" w:date="2023-03-06T17:29:00Z">
              <w:rPr>
                <w:rFonts w:ascii="Cambria Math" w:hAnsi="Cambria Math"/>
              </w:rPr>
              <m:t>=</m:t>
            </w:ins>
          </m:r>
          <m:sSub>
            <m:sSubPr>
              <m:ctrlPr>
                <w:ins w:id="295" w:author="Ku, Chu-Chang" w:date="2023-03-06T17:29:00Z">
                  <w:rPr>
                    <w:rFonts w:ascii="Cambria Math" w:hAnsi="Cambria Math"/>
                    <w:i/>
                  </w:rPr>
                </w:ins>
              </m:ctrlPr>
            </m:sSubPr>
            <m:e>
              <m:r>
                <w:ins w:id="296" w:author="Ku, Chu-Chang" w:date="2023-03-06T17:29:00Z">
                  <w:rPr>
                    <w:rFonts w:ascii="Cambria Math" w:hAnsi="Cambria Math"/>
                  </w:rPr>
                  <m:t>r</m:t>
                </w:ins>
              </m:r>
            </m:e>
            <m:sub>
              <m:r>
                <w:ins w:id="297" w:author="Ku, Chu-Chang" w:date="2023-03-06T17:30:00Z">
                  <w:rPr>
                    <w:rFonts w:ascii="Cambria Math" w:hAnsi="Cambria Math"/>
                  </w:rPr>
                  <m:t>ltfu</m:t>
                </w:ins>
              </m:r>
            </m:sub>
          </m:sSub>
          <m:r>
            <w:ins w:id="298" w:author="Ku, Chu-Chang" w:date="2023-03-06T17:29:00Z">
              <w:rPr>
                <w:rFonts w:ascii="Cambria Math" w:hAnsi="Cambria Math"/>
              </w:rPr>
              <m:t>T-</m:t>
            </w:ins>
          </m:r>
          <m:d>
            <m:dPr>
              <m:ctrlPr>
                <w:ins w:id="299" w:author="Ku, Chu-Chang" w:date="2023-03-06T17:29:00Z">
                  <w:rPr>
                    <w:rFonts w:ascii="Cambria Math" w:hAnsi="Cambria Math"/>
                    <w:i/>
                  </w:rPr>
                </w:ins>
              </m:ctrlPr>
            </m:dPr>
            <m:e>
              <m:sSub>
                <m:sSubPr>
                  <m:ctrlPr>
                    <w:ins w:id="300" w:author="Ku, Chu-Chang" w:date="2023-03-08T15:45:00Z">
                      <w:rPr>
                        <w:rFonts w:ascii="Cambria Math" w:hAnsi="Cambria Math"/>
                        <w:i/>
                      </w:rPr>
                    </w:ins>
                  </m:ctrlPr>
                </m:sSubPr>
                <m:e>
                  <m:r>
                    <w:ins w:id="301" w:author="Ku, Chu-Chang" w:date="2023-03-06T17:29:00Z">
                      <w:rPr>
                        <w:rFonts w:ascii="Cambria Math" w:hAnsi="Cambria Math"/>
                      </w:rPr>
                      <m:t>η</m:t>
                    </w:ins>
                  </m:r>
                </m:e>
                <m:sub>
                  <m:r>
                    <w:ins w:id="302" w:author="Ku, Chu-Chang" w:date="2023-03-08T15:45:00Z">
                      <w:rPr>
                        <w:rFonts w:ascii="Cambria Math" w:hAnsi="Cambria Math"/>
                      </w:rPr>
                      <m:t>1</m:t>
                    </w:ins>
                  </m:r>
                </m:sub>
              </m:sSub>
              <m:r>
                <w:ins w:id="303" w:author="Ku, Chu-Chang" w:date="2023-03-06T17:29:00Z">
                  <w:rPr>
                    <w:rFonts w:ascii="Cambria Math" w:hAnsi="Cambria Math"/>
                  </w:rPr>
                  <m:t>+</m:t>
                </w:ins>
              </m:r>
              <m:sSub>
                <m:sSubPr>
                  <m:ctrlPr>
                    <w:ins w:id="304" w:author="Ku, Chu-Chang" w:date="2023-03-06T17:29:00Z">
                      <w:rPr>
                        <w:rFonts w:ascii="Cambria Math" w:hAnsi="Cambria Math"/>
                        <w:i/>
                      </w:rPr>
                    </w:ins>
                  </m:ctrlPr>
                </m:sSubPr>
                <m:e>
                  <m:r>
                    <w:ins w:id="305" w:author="Ku, Chu-Chang" w:date="2023-03-06T17:29:00Z">
                      <w:rPr>
                        <w:rFonts w:ascii="Cambria Math" w:hAnsi="Cambria Math"/>
                      </w:rPr>
                      <m:t>γ</m:t>
                    </w:ins>
                  </m:r>
                </m:e>
                <m:sub>
                  <m:r>
                    <w:ins w:id="306" w:author="Ku, Chu-Chang" w:date="2023-03-06T17:29:00Z">
                      <w:rPr>
                        <w:rFonts w:ascii="Cambria Math" w:eastAsiaTheme="minorHAnsi" w:hAnsi="Cambria Math"/>
                      </w:rPr>
                      <m:t>td</m:t>
                    </w:ins>
                  </m:r>
                </m:sub>
              </m:sSub>
              <m:r>
                <w:ins w:id="307" w:author="Ku, Chu-Chang" w:date="2023-03-06T17:29:00Z">
                  <w:rPr>
                    <w:rFonts w:ascii="Cambria Math" w:hAnsi="Cambria Math"/>
                  </w:rPr>
                  <m:t>+</m:t>
                </w:ins>
              </m:r>
              <m:d>
                <m:dPr>
                  <m:ctrlPr>
                    <w:ins w:id="308" w:author="Ku, Chu-Chang" w:date="2023-03-06T17:29:00Z">
                      <w:rPr>
                        <w:rFonts w:ascii="Cambria Math" w:hAnsi="Cambria Math"/>
                        <w:i/>
                      </w:rPr>
                    </w:ins>
                  </m:ctrlPr>
                </m:dPr>
                <m:e>
                  <m:r>
                    <w:ins w:id="309" w:author="Ku, Chu-Chang" w:date="2023-03-06T17:29:00Z">
                      <w:rPr>
                        <w:rFonts w:ascii="Cambria Math" w:hAnsi="Cambria Math"/>
                      </w:rPr>
                      <m:t>1-π</m:t>
                    </w:ins>
                  </m:r>
                </m:e>
              </m:d>
              <m:r>
                <w:ins w:id="310" w:author="Ku, Chu-Chang" w:date="2023-03-06T17:29:00Z">
                  <w:rPr>
                    <w:rFonts w:ascii="Cambria Math" w:hAnsi="Cambria Math"/>
                  </w:rPr>
                  <m:t>λ+</m:t>
                </w:ins>
              </m:r>
              <m:sSub>
                <m:sSubPr>
                  <m:ctrlPr>
                    <w:ins w:id="311" w:author="Ku, Chu-Chang" w:date="2023-03-06T17:29:00Z">
                      <w:rPr>
                        <w:rFonts w:ascii="Cambria Math" w:hAnsi="Cambria Math"/>
                        <w:i/>
                      </w:rPr>
                    </w:ins>
                  </m:ctrlPr>
                </m:sSubPr>
                <m:e>
                  <m:r>
                    <w:ins w:id="312" w:author="Ku, Chu-Chang" w:date="2023-03-06T17:29:00Z">
                      <w:rPr>
                        <w:rFonts w:ascii="Cambria Math" w:hAnsi="Cambria Math"/>
                      </w:rPr>
                      <m:t>μ</m:t>
                    </w:ins>
                  </m:r>
                </m:e>
                <m:sub>
                  <m:r>
                    <w:ins w:id="313" w:author="Ku, Chu-Chang" w:date="2023-03-06T17:29:00Z">
                      <w:rPr>
                        <w:rFonts w:ascii="Cambria Math" w:hAnsi="Cambria Math"/>
                      </w:rPr>
                      <m:t>0</m:t>
                    </w:ins>
                  </m:r>
                </m:sub>
              </m:sSub>
            </m:e>
          </m:d>
          <m:sSub>
            <m:sSubPr>
              <m:ctrlPr>
                <w:ins w:id="314" w:author="Ku, Chu-Chang" w:date="2023-03-06T17:29:00Z">
                  <w:rPr>
                    <w:rFonts w:ascii="Cambria Math" w:hAnsi="Cambria Math"/>
                    <w:i/>
                  </w:rPr>
                </w:ins>
              </m:ctrlPr>
            </m:sSubPr>
            <m:e>
              <m:r>
                <w:ins w:id="315" w:author="Ku, Chu-Chang" w:date="2023-03-06T17:29:00Z">
                  <w:rPr>
                    <w:rFonts w:ascii="Cambria Math" w:hAnsi="Cambria Math"/>
                  </w:rPr>
                  <m:t>R</m:t>
                </w:ins>
              </m:r>
            </m:e>
            <m:sub>
              <m:r>
                <w:ins w:id="316" w:author="Ku, Chu-Chang" w:date="2023-03-06T17:30:00Z">
                  <w:rPr>
                    <w:rFonts w:ascii="Cambria Math" w:hAnsi="Cambria Math"/>
                  </w:rPr>
                  <m:t>D</m:t>
                </w:ins>
              </m:r>
            </m:sub>
          </m:sSub>
        </m:oMath>
      </m:oMathPara>
    </w:p>
    <w:p w14:paraId="2BBEB67A" w14:textId="11102AF4" w:rsidR="00EC63AB" w:rsidRPr="007050E7" w:rsidRDefault="00000000" w:rsidP="00EC63AB">
      <w:pPr>
        <w:rPr>
          <w:ins w:id="317" w:author="Ku, Chu-Chang" w:date="2023-03-08T15:19:00Z"/>
          <w:rFonts w:eastAsiaTheme="minorEastAsia"/>
        </w:rPr>
      </w:pPr>
      <m:oMathPara>
        <m:oMath>
          <m:f>
            <m:fPr>
              <m:ctrlPr>
                <w:ins w:id="318" w:author="Ku, Chu-Chang" w:date="2023-03-06T17:28:00Z">
                  <w:rPr>
                    <w:rFonts w:ascii="Cambria Math" w:eastAsiaTheme="minorHAnsi" w:hAnsi="Cambria Math"/>
                    <w:i/>
                  </w:rPr>
                </w:ins>
              </m:ctrlPr>
            </m:fPr>
            <m:num>
              <m:r>
                <w:ins w:id="319" w:author="Ku, Chu-Chang" w:date="2023-03-06T17:28:00Z">
                  <w:rPr>
                    <w:rFonts w:ascii="Cambria Math" w:eastAsiaTheme="minorHAnsi" w:hAnsi="Cambria Math"/>
                  </w:rPr>
                  <m:t>d</m:t>
                </w:ins>
              </m:r>
              <m:sSub>
                <m:sSubPr>
                  <m:ctrlPr>
                    <w:ins w:id="320" w:author="Ku, Chu-Chang" w:date="2023-03-06T17:31:00Z">
                      <w:rPr>
                        <w:rFonts w:ascii="Cambria Math" w:hAnsi="Cambria Math"/>
                        <w:i/>
                      </w:rPr>
                    </w:ins>
                  </m:ctrlPr>
                </m:sSubPr>
                <m:e>
                  <m:r>
                    <w:ins w:id="321" w:author="Ku, Chu-Chang" w:date="2023-03-06T17:31:00Z">
                      <w:rPr>
                        <w:rFonts w:ascii="Cambria Math" w:hAnsi="Cambria Math"/>
                      </w:rPr>
                      <m:t>R</m:t>
                    </w:ins>
                  </m:r>
                </m:e>
                <m:sub>
                  <m:r>
                    <w:ins w:id="322" w:author="Ku, Chu-Chang" w:date="2023-03-06T17:31:00Z">
                      <w:rPr>
                        <w:rFonts w:ascii="Cambria Math" w:hAnsi="Cambria Math"/>
                      </w:rPr>
                      <m:t>S</m:t>
                    </w:ins>
                  </m:r>
                </m:sub>
              </m:sSub>
            </m:num>
            <m:den>
              <m:r>
                <w:ins w:id="323" w:author="Ku, Chu-Chang" w:date="2023-03-06T17:28:00Z">
                  <w:rPr>
                    <w:rFonts w:ascii="Cambria Math" w:eastAsiaTheme="minorHAnsi" w:hAnsi="Cambria Math"/>
                  </w:rPr>
                  <m:t>d</m:t>
                </w:ins>
              </m:r>
              <m:r>
                <w:ins w:id="324" w:author="Ku, Chu-Chang" w:date="2023-03-06T17:28:00Z">
                  <w:rPr>
                    <w:rFonts w:ascii="Cambria Math" w:hAnsi="Cambria Math"/>
                  </w:rPr>
                  <m:t>t</m:t>
                </w:ins>
              </m:r>
            </m:den>
          </m:f>
          <m:r>
            <w:ins w:id="325" w:author="Ku, Chu-Chang" w:date="2023-03-06T17:28:00Z">
              <w:rPr>
                <w:rFonts w:ascii="Cambria Math" w:hAnsi="Cambria Math"/>
              </w:rPr>
              <m:t>=</m:t>
            </w:ins>
          </m:r>
          <m:sSub>
            <m:sSubPr>
              <m:ctrlPr>
                <w:ins w:id="326" w:author="Ku, Chu-Chang" w:date="2023-03-08T15:45:00Z">
                  <w:rPr>
                    <w:rFonts w:ascii="Cambria Math" w:hAnsi="Cambria Math"/>
                    <w:i/>
                  </w:rPr>
                </w:ins>
              </m:ctrlPr>
            </m:sSubPr>
            <m:e>
              <m:r>
                <w:ins w:id="327" w:author="Ku, Chu-Chang" w:date="2023-03-06T17:28:00Z">
                  <w:rPr>
                    <w:rFonts w:ascii="Cambria Math" w:hAnsi="Cambria Math"/>
                  </w:rPr>
                  <m:t>η</m:t>
                </w:ins>
              </m:r>
            </m:e>
            <m:sub>
              <m:r>
                <w:ins w:id="328" w:author="Ku, Chu-Chang" w:date="2023-03-08T15:45:00Z">
                  <w:rPr>
                    <w:rFonts w:ascii="Cambria Math" w:hAnsi="Cambria Math"/>
                  </w:rPr>
                  <m:t>1</m:t>
                </w:ins>
              </m:r>
            </m:sub>
          </m:sSub>
          <m:r>
            <w:ins w:id="329" w:author="Ku, Chu-Chang" w:date="2023-03-06T17:31:00Z">
              <w:rPr>
                <w:rFonts w:ascii="Cambria Math" w:hAnsi="Cambria Math"/>
              </w:rPr>
              <m:t>(</m:t>
            </w:ins>
          </m:r>
          <m:sSub>
            <m:sSubPr>
              <m:ctrlPr>
                <w:ins w:id="330" w:author="Ku, Chu-Chang" w:date="2023-03-06T17:31:00Z">
                  <w:rPr>
                    <w:rFonts w:ascii="Cambria Math" w:hAnsi="Cambria Math"/>
                    <w:i/>
                  </w:rPr>
                </w:ins>
              </m:ctrlPr>
            </m:sSubPr>
            <m:e>
              <m:r>
                <w:ins w:id="331" w:author="Ku, Chu-Chang" w:date="2023-03-06T17:31:00Z">
                  <w:rPr>
                    <w:rFonts w:ascii="Cambria Math" w:hAnsi="Cambria Math"/>
                  </w:rPr>
                  <m:t>R</m:t>
                </w:ins>
              </m:r>
            </m:e>
            <m:sub>
              <m:r>
                <w:ins w:id="332" w:author="Ku, Chu-Chang" w:date="2023-03-06T17:31:00Z">
                  <w:rPr>
                    <w:rFonts w:ascii="Cambria Math" w:hAnsi="Cambria Math"/>
                  </w:rPr>
                  <m:t>C</m:t>
                </w:ins>
              </m:r>
            </m:sub>
          </m:sSub>
          <m:r>
            <w:ins w:id="333" w:author="Ku, Chu-Chang" w:date="2023-03-06T17:31:00Z">
              <w:rPr>
                <w:rFonts w:ascii="Cambria Math" w:hAnsi="Cambria Math"/>
              </w:rPr>
              <m:t>+</m:t>
            </w:ins>
          </m:r>
          <m:sSub>
            <m:sSubPr>
              <m:ctrlPr>
                <w:ins w:id="334" w:author="Ku, Chu-Chang" w:date="2023-03-06T17:31:00Z">
                  <w:rPr>
                    <w:rFonts w:ascii="Cambria Math" w:hAnsi="Cambria Math"/>
                    <w:i/>
                  </w:rPr>
                </w:ins>
              </m:ctrlPr>
            </m:sSubPr>
            <m:e>
              <m:r>
                <w:ins w:id="335" w:author="Ku, Chu-Chang" w:date="2023-03-06T17:31:00Z">
                  <w:rPr>
                    <w:rFonts w:ascii="Cambria Math" w:hAnsi="Cambria Math"/>
                  </w:rPr>
                  <m:t>R</m:t>
                </w:ins>
              </m:r>
            </m:e>
            <m:sub>
              <m:r>
                <w:ins w:id="336" w:author="Ku, Chu-Chang" w:date="2023-03-06T17:31:00Z">
                  <w:rPr>
                    <w:rFonts w:ascii="Cambria Math" w:hAnsi="Cambria Math"/>
                  </w:rPr>
                  <m:t>D</m:t>
                </w:ins>
              </m:r>
            </m:sub>
          </m:sSub>
          <m:r>
            <w:ins w:id="337" w:author="Ku, Chu-Chang" w:date="2023-03-06T17:31:00Z">
              <w:rPr>
                <w:rFonts w:ascii="Cambria Math" w:hAnsi="Cambria Math"/>
              </w:rPr>
              <m:t>)</m:t>
            </w:ins>
          </m:r>
          <m:r>
            <w:ins w:id="338" w:author="Ku, Chu-Chang" w:date="2023-03-06T17:28:00Z">
              <w:rPr>
                <w:rFonts w:ascii="Cambria Math" w:hAnsi="Cambria Math"/>
              </w:rPr>
              <m:t>-</m:t>
            </w:ins>
          </m:r>
          <m:d>
            <m:dPr>
              <m:ctrlPr>
                <w:ins w:id="339" w:author="Ku, Chu-Chang" w:date="2023-03-06T17:28:00Z">
                  <w:rPr>
                    <w:rFonts w:ascii="Cambria Math" w:hAnsi="Cambria Math"/>
                    <w:i/>
                  </w:rPr>
                </w:ins>
              </m:ctrlPr>
            </m:dPr>
            <m:e>
              <m:sSub>
                <m:sSubPr>
                  <m:ctrlPr>
                    <w:ins w:id="340" w:author="Ku, Chu-Chang" w:date="2023-03-06T17:28:00Z">
                      <w:rPr>
                        <w:rFonts w:ascii="Cambria Math" w:hAnsi="Cambria Math"/>
                        <w:i/>
                      </w:rPr>
                    </w:ins>
                  </m:ctrlPr>
                </m:sSubPr>
                <m:e>
                  <m:r>
                    <w:ins w:id="341" w:author="Ku, Chu-Chang" w:date="2023-03-06T17:28:00Z">
                      <w:rPr>
                        <w:rFonts w:ascii="Cambria Math" w:hAnsi="Cambria Math"/>
                      </w:rPr>
                      <m:t>γ</m:t>
                    </w:ins>
                  </m:r>
                </m:e>
                <m:sub>
                  <m:r>
                    <w:ins w:id="342" w:author="Ku, Chu-Chang" w:date="2023-03-06T17:31:00Z">
                      <w:rPr>
                        <w:rFonts w:ascii="Cambria Math" w:hAnsi="Cambria Math"/>
                      </w:rPr>
                      <m:t>st</m:t>
                    </w:ins>
                  </m:r>
                </m:sub>
              </m:sSub>
              <m:r>
                <w:ins w:id="343" w:author="Ku, Chu-Chang" w:date="2023-03-06T17:28:00Z">
                  <w:rPr>
                    <w:rFonts w:ascii="Cambria Math" w:hAnsi="Cambria Math"/>
                  </w:rPr>
                  <m:t>+</m:t>
                </w:ins>
              </m:r>
              <m:d>
                <m:dPr>
                  <m:ctrlPr>
                    <w:ins w:id="344" w:author="Ku, Chu-Chang" w:date="2023-03-06T17:28:00Z">
                      <w:rPr>
                        <w:rFonts w:ascii="Cambria Math" w:hAnsi="Cambria Math"/>
                        <w:i/>
                      </w:rPr>
                    </w:ins>
                  </m:ctrlPr>
                </m:dPr>
                <m:e>
                  <m:r>
                    <w:ins w:id="345" w:author="Ku, Chu-Chang" w:date="2023-03-06T17:28:00Z">
                      <w:rPr>
                        <w:rFonts w:ascii="Cambria Math" w:hAnsi="Cambria Math"/>
                      </w:rPr>
                      <m:t>1-π</m:t>
                    </w:ins>
                  </m:r>
                </m:e>
              </m:d>
              <m:r>
                <w:ins w:id="346" w:author="Ku, Chu-Chang" w:date="2023-03-06T17:28:00Z">
                  <w:rPr>
                    <w:rFonts w:ascii="Cambria Math" w:hAnsi="Cambria Math"/>
                  </w:rPr>
                  <m:t>λ</m:t>
                </w:ins>
              </m:r>
              <m:r>
                <w:ins w:id="347" w:author="Ku, Chu-Chang" w:date="2023-03-06T17:32:00Z">
                  <w:rPr>
                    <w:rFonts w:ascii="Cambria Math" w:hAnsi="Cambria Math"/>
                  </w:rPr>
                  <m:t>+</m:t>
                </w:ins>
              </m:r>
              <m:sSub>
                <m:sSubPr>
                  <m:ctrlPr>
                    <w:ins w:id="348" w:author="Ku, Chu-Chang" w:date="2023-03-06T17:35:00Z">
                      <w:rPr>
                        <w:rFonts w:ascii="Cambria Math" w:hAnsi="Cambria Math"/>
                        <w:i/>
                      </w:rPr>
                    </w:ins>
                  </m:ctrlPr>
                </m:sSubPr>
                <m:e>
                  <m:r>
                    <w:ins w:id="349" w:author="Ku, Chu-Chang" w:date="2023-03-06T17:32:00Z">
                      <w:rPr>
                        <w:rFonts w:ascii="Cambria Math" w:hAnsi="Cambria Math"/>
                      </w:rPr>
                      <m:t>ν</m:t>
                    </w:ins>
                  </m:r>
                </m:e>
                <m:sub>
                  <m:r>
                    <w:ins w:id="350" w:author="Ku, Chu-Chang" w:date="2023-03-06T17:35:00Z">
                      <w:rPr>
                        <w:rFonts w:ascii="Cambria Math" w:hAnsi="Cambria Math"/>
                      </w:rPr>
                      <m:t>c</m:t>
                    </w:ins>
                  </m:r>
                </m:sub>
              </m:sSub>
              <m:r>
                <w:ins w:id="351" w:author="Ku, Chu-Chang" w:date="2023-03-06T17:28:00Z">
                  <w:rPr>
                    <w:rFonts w:ascii="Cambria Math" w:hAnsi="Cambria Math"/>
                  </w:rPr>
                  <m:t>+</m:t>
                </w:ins>
              </m:r>
              <m:sSub>
                <m:sSubPr>
                  <m:ctrlPr>
                    <w:ins w:id="352" w:author="Ku, Chu-Chang" w:date="2023-03-06T17:28:00Z">
                      <w:rPr>
                        <w:rFonts w:ascii="Cambria Math" w:hAnsi="Cambria Math"/>
                        <w:i/>
                      </w:rPr>
                    </w:ins>
                  </m:ctrlPr>
                </m:sSubPr>
                <m:e>
                  <m:r>
                    <w:ins w:id="353" w:author="Ku, Chu-Chang" w:date="2023-03-06T17:28:00Z">
                      <w:rPr>
                        <w:rFonts w:ascii="Cambria Math" w:hAnsi="Cambria Math"/>
                      </w:rPr>
                      <m:t>μ</m:t>
                    </w:ins>
                  </m:r>
                </m:e>
                <m:sub>
                  <m:r>
                    <w:ins w:id="354" w:author="Ku, Chu-Chang" w:date="2023-03-06T17:28:00Z">
                      <w:rPr>
                        <w:rFonts w:ascii="Cambria Math" w:hAnsi="Cambria Math"/>
                      </w:rPr>
                      <m:t>0</m:t>
                    </w:ins>
                  </m:r>
                </m:sub>
              </m:sSub>
            </m:e>
          </m:d>
          <m:sSub>
            <m:sSubPr>
              <m:ctrlPr>
                <w:ins w:id="355" w:author="Ku, Chu-Chang" w:date="2023-03-06T17:31:00Z">
                  <w:rPr>
                    <w:rFonts w:ascii="Cambria Math" w:hAnsi="Cambria Math"/>
                    <w:i/>
                  </w:rPr>
                </w:ins>
              </m:ctrlPr>
            </m:sSubPr>
            <m:e>
              <m:r>
                <w:ins w:id="356" w:author="Ku, Chu-Chang" w:date="2023-03-06T17:31:00Z">
                  <w:rPr>
                    <w:rFonts w:ascii="Cambria Math" w:hAnsi="Cambria Math"/>
                  </w:rPr>
                  <m:t>R</m:t>
                </w:ins>
              </m:r>
            </m:e>
            <m:sub>
              <m:r>
                <w:ins w:id="357" w:author="Ku, Chu-Chang" w:date="2023-03-06T17:31:00Z">
                  <w:rPr>
                    <w:rFonts w:ascii="Cambria Math" w:hAnsi="Cambria Math"/>
                  </w:rPr>
                  <m:t>S</m:t>
                </w:ins>
              </m:r>
            </m:sub>
          </m:sSub>
        </m:oMath>
      </m:oMathPara>
    </w:p>
    <w:p w14:paraId="71A4082B" w14:textId="6BBEF268" w:rsidR="007050E7" w:rsidRDefault="007050E7" w:rsidP="00EC63AB">
      <w:pPr>
        <w:rPr>
          <w:ins w:id="358" w:author="Ku, Chu-Chang" w:date="2023-03-08T15:20:00Z"/>
          <w:rFonts w:eastAsiaTheme="minorEastAsia"/>
        </w:rPr>
      </w:pPr>
      <w:ins w:id="359" w:author="Ku, Chu-Chang" w:date="2023-03-08T15:19:00Z">
        <w:r>
          <w:rPr>
            <w:rFonts w:eastAsiaTheme="minorEastAsia"/>
          </w:rPr>
          <w:t xml:space="preserve">, where </w:t>
        </w:r>
      </w:ins>
      <m:oMath>
        <m:r>
          <w:ins w:id="360" w:author="Ku, Chu-Chang" w:date="2023-03-08T15:19:00Z">
            <w:rPr>
              <w:rFonts w:ascii="Cambria Math" w:hAnsi="Cambria Math"/>
            </w:rPr>
            <m:t>λ=β</m:t>
          </w:ins>
        </m:r>
        <m:r>
          <w:ins w:id="361" w:author="Ku, Chu-Chang" w:date="2023-03-08T17:55:00Z">
            <w:rPr>
              <w:rFonts w:ascii="Cambria Math" w:eastAsiaTheme="minorEastAsia" w:hAnsi="Cambria Math"/>
            </w:rPr>
            <m:t>×</m:t>
          </w:ins>
        </m:r>
        <m:f>
          <m:fPr>
            <m:ctrlPr>
              <w:ins w:id="362" w:author="Ku, Chu-Chang" w:date="2023-03-08T20:42:00Z">
                <w:rPr>
                  <w:rFonts w:ascii="Cambria Math" w:eastAsiaTheme="minorEastAsia" w:hAnsi="Cambria Math"/>
                  <w:i/>
                </w:rPr>
              </w:ins>
            </m:ctrlPr>
          </m:fPr>
          <m:num>
            <m:d>
              <m:dPr>
                <m:ctrlPr>
                  <w:ins w:id="363" w:author="Ku, Chu-Chang" w:date="2023-03-08T17:55:00Z">
                    <w:rPr>
                      <w:rFonts w:ascii="Cambria Math" w:eastAsiaTheme="minorEastAsia" w:hAnsi="Cambria Math"/>
                      <w:i/>
                    </w:rPr>
                  </w:ins>
                </m:ctrlPr>
              </m:dPr>
              <m:e>
                <m:sSub>
                  <m:sSubPr>
                    <m:ctrlPr>
                      <w:ins w:id="364" w:author="Ku, Chu-Chang" w:date="2023-03-08T17:55:00Z">
                        <w:rPr>
                          <w:rFonts w:ascii="Cambria Math" w:eastAsiaTheme="minorEastAsia" w:hAnsi="Cambria Math"/>
                          <w:i/>
                        </w:rPr>
                      </w:ins>
                    </m:ctrlPr>
                  </m:sSubPr>
                  <m:e>
                    <m:r>
                      <w:ins w:id="365" w:author="Ku, Chu-Chang" w:date="2023-03-08T17:55:00Z">
                        <w:rPr>
                          <w:rFonts w:ascii="Cambria Math" w:eastAsiaTheme="minorEastAsia" w:hAnsi="Cambria Math"/>
                        </w:rPr>
                        <m:t>I</m:t>
                      </w:ins>
                    </m:r>
                  </m:e>
                  <m:sub>
                    <m:r>
                      <w:ins w:id="366" w:author="Ku, Chu-Chang" w:date="2023-03-08T17:55:00Z">
                        <w:rPr>
                          <w:rFonts w:ascii="Cambria Math" w:eastAsiaTheme="minorEastAsia" w:hAnsi="Cambria Math"/>
                        </w:rPr>
                        <m:t>A</m:t>
                      </w:ins>
                    </m:r>
                  </m:sub>
                </m:sSub>
                <m:r>
                  <w:ins w:id="367" w:author="Ku, Chu-Chang" w:date="2023-03-08T17:55:00Z">
                    <w:rPr>
                      <w:rFonts w:ascii="Cambria Math" w:eastAsiaTheme="minorEastAsia" w:hAnsi="Cambria Math"/>
                    </w:rPr>
                    <m:t>+</m:t>
                  </w:ins>
                </m:r>
                <m:sSub>
                  <m:sSubPr>
                    <m:ctrlPr>
                      <w:ins w:id="368" w:author="Ku, Chu-Chang" w:date="2023-03-08T17:55:00Z">
                        <w:rPr>
                          <w:rFonts w:ascii="Cambria Math" w:eastAsiaTheme="minorEastAsia" w:hAnsi="Cambria Math"/>
                          <w:i/>
                        </w:rPr>
                      </w:ins>
                    </m:ctrlPr>
                  </m:sSubPr>
                  <m:e>
                    <m:r>
                      <w:ins w:id="369" w:author="Ku, Chu-Chang" w:date="2023-03-08T17:55:00Z">
                        <w:rPr>
                          <w:rFonts w:ascii="Cambria Math" w:eastAsiaTheme="minorEastAsia" w:hAnsi="Cambria Math"/>
                        </w:rPr>
                        <m:t>I</m:t>
                      </w:ins>
                    </m:r>
                  </m:e>
                  <m:sub>
                    <m:r>
                      <w:ins w:id="370" w:author="Ku, Chu-Chang" w:date="2023-03-08T17:55:00Z">
                        <w:rPr>
                          <w:rFonts w:ascii="Cambria Math" w:eastAsiaTheme="minorEastAsia" w:hAnsi="Cambria Math"/>
                        </w:rPr>
                        <m:t>S</m:t>
                      </w:ins>
                    </m:r>
                  </m:sub>
                </m:sSub>
                <m:r>
                  <w:ins w:id="371" w:author="Ku, Chu-Chang" w:date="2023-03-08T17:55:00Z">
                    <w:rPr>
                      <w:rFonts w:ascii="Cambria Math" w:eastAsiaTheme="minorEastAsia" w:hAnsi="Cambria Math"/>
                    </w:rPr>
                    <m:t>+</m:t>
                  </w:ins>
                </m:r>
                <m:sSub>
                  <m:sSubPr>
                    <m:ctrlPr>
                      <w:ins w:id="372" w:author="Ku, Chu-Chang" w:date="2023-03-08T17:55:00Z">
                        <w:rPr>
                          <w:rFonts w:ascii="Cambria Math" w:eastAsiaTheme="minorEastAsia" w:hAnsi="Cambria Math"/>
                          <w:i/>
                        </w:rPr>
                      </w:ins>
                    </m:ctrlPr>
                  </m:sSubPr>
                  <m:e>
                    <m:r>
                      <w:ins w:id="373" w:author="Ku, Chu-Chang" w:date="2023-03-08T17:55:00Z">
                        <w:rPr>
                          <w:rFonts w:ascii="Cambria Math" w:eastAsiaTheme="minorEastAsia" w:hAnsi="Cambria Math"/>
                        </w:rPr>
                        <m:t>I</m:t>
                      </w:ins>
                    </m:r>
                  </m:e>
                  <m:sub>
                    <m:r>
                      <w:ins w:id="374" w:author="Ku, Chu-Chang" w:date="2023-03-08T17:55:00Z">
                        <w:rPr>
                          <w:rFonts w:ascii="Cambria Math" w:eastAsiaTheme="minorEastAsia" w:hAnsi="Cambria Math"/>
                        </w:rPr>
                        <m:t>E</m:t>
                      </w:ins>
                    </m:r>
                  </m:sub>
                </m:sSub>
              </m:e>
            </m:d>
          </m:num>
          <m:den>
            <m:r>
              <w:ins w:id="375" w:author="Ku, Chu-Chang" w:date="2023-03-08T20:42:00Z">
                <w:rPr>
                  <w:rFonts w:ascii="Cambria Math" w:eastAsiaTheme="minorEastAsia" w:hAnsi="Cambria Math"/>
                </w:rPr>
                <m:t>N</m:t>
              </w:ins>
            </m:r>
          </m:den>
        </m:f>
      </m:oMath>
    </w:p>
    <w:p w14:paraId="6E20B3E1" w14:textId="77777777" w:rsidR="00435927" w:rsidRPr="0078331E" w:rsidRDefault="00435927" w:rsidP="00EC63AB">
      <w:pPr>
        <w:rPr>
          <w:ins w:id="376" w:author="Ku, Chu-Chang" w:date="2023-03-06T17:33:00Z"/>
          <w:rFonts w:eastAsiaTheme="minorEastAsia"/>
        </w:rPr>
      </w:pPr>
    </w:p>
    <w:p w14:paraId="196B8232" w14:textId="27CCAD70" w:rsidR="0078331E" w:rsidRPr="0078331E" w:rsidRDefault="00515B5F" w:rsidP="00EC63AB">
      <w:pPr>
        <w:rPr>
          <w:ins w:id="377" w:author="Ku, Chu-Chang" w:date="2023-03-06T17:28:00Z"/>
          <w:rFonts w:eastAsiaTheme="minorEastAsia"/>
          <w:u w:val="single"/>
          <w:rPrChange w:id="378" w:author="Ku, Chu-Chang" w:date="2023-03-06T17:33:00Z">
            <w:rPr>
              <w:ins w:id="379" w:author="Ku, Chu-Chang" w:date="2023-03-06T17:28:00Z"/>
              <w:rFonts w:eastAsiaTheme="minorEastAsia"/>
            </w:rPr>
          </w:rPrChange>
        </w:rPr>
      </w:pPr>
      <w:ins w:id="380" w:author="Ku, Chu-Chang" w:date="2023-03-06T17:42:00Z">
        <w:r>
          <w:rPr>
            <w:rFonts w:eastAsiaTheme="minorEastAsia"/>
            <w:u w:val="single"/>
          </w:rPr>
          <w:t>Active</w:t>
        </w:r>
      </w:ins>
      <w:ins w:id="381" w:author="Ku, Chu-Chang" w:date="2023-03-06T17:33:00Z">
        <w:r w:rsidR="0078331E" w:rsidRPr="0078331E">
          <w:rPr>
            <w:rFonts w:eastAsiaTheme="minorEastAsia"/>
            <w:u w:val="single"/>
            <w:rPrChange w:id="382" w:author="Ku, Chu-Chang" w:date="2023-03-06T17:33:00Z">
              <w:rPr>
                <w:rFonts w:eastAsiaTheme="minorEastAsia"/>
              </w:rPr>
            </w:rPrChange>
          </w:rPr>
          <w:t xml:space="preserve"> TB</w:t>
        </w:r>
      </w:ins>
    </w:p>
    <w:p w14:paraId="474A3350" w14:textId="082C574A" w:rsidR="004E63FE" w:rsidRDefault="004E63FE">
      <w:pPr>
        <w:rPr>
          <w:ins w:id="383" w:author="Ku, Chu-Chang" w:date="2023-03-06T17:33:00Z"/>
          <w:rFonts w:eastAsiaTheme="minorEastAsia"/>
        </w:rPr>
      </w:pPr>
    </w:p>
    <w:p w14:paraId="020F1FA9" w14:textId="2F2F9B07" w:rsidR="0078331E" w:rsidRPr="0057111E" w:rsidRDefault="00000000" w:rsidP="0078331E">
      <w:pPr>
        <w:rPr>
          <w:ins w:id="384" w:author="Ku, Chu-Chang" w:date="2023-03-06T17:33:00Z"/>
          <w:rFonts w:eastAsiaTheme="minorEastAsia"/>
        </w:rPr>
      </w:pPr>
      <m:oMathPara>
        <m:oMath>
          <m:f>
            <m:fPr>
              <m:ctrlPr>
                <w:ins w:id="385" w:author="Ku, Chu-Chang" w:date="2023-03-06T17:33:00Z">
                  <w:rPr>
                    <w:rFonts w:ascii="Cambria Math" w:eastAsiaTheme="minorHAnsi" w:hAnsi="Cambria Math"/>
                    <w:i/>
                  </w:rPr>
                </w:ins>
              </m:ctrlPr>
            </m:fPr>
            <m:num>
              <m:r>
                <w:ins w:id="386" w:author="Ku, Chu-Chang" w:date="2023-03-06T17:33:00Z">
                  <w:rPr>
                    <w:rFonts w:ascii="Cambria Math" w:eastAsiaTheme="minorHAnsi" w:hAnsi="Cambria Math"/>
                  </w:rPr>
                  <m:t>d</m:t>
                </w:ins>
              </m:r>
              <m:sSub>
                <m:sSubPr>
                  <m:ctrlPr>
                    <w:ins w:id="387" w:author="Ku, Chu-Chang" w:date="2023-03-06T17:33:00Z">
                      <w:rPr>
                        <w:rFonts w:ascii="Cambria Math" w:hAnsi="Cambria Math"/>
                        <w:i/>
                      </w:rPr>
                    </w:ins>
                  </m:ctrlPr>
                </m:sSubPr>
                <m:e>
                  <m:r>
                    <w:ins w:id="388" w:author="Ku, Chu-Chang" w:date="2023-03-06T17:33:00Z">
                      <w:rPr>
                        <w:rFonts w:ascii="Cambria Math" w:hAnsi="Cambria Math"/>
                      </w:rPr>
                      <m:t>I</m:t>
                    </w:ins>
                  </m:r>
                </m:e>
                <m:sub>
                  <m:r>
                    <w:ins w:id="389" w:author="Ku, Chu-Chang" w:date="2023-03-06T17:33:00Z">
                      <w:rPr>
                        <w:rFonts w:ascii="Cambria Math" w:hAnsi="Cambria Math"/>
                      </w:rPr>
                      <m:t>A</m:t>
                    </w:ins>
                  </m:r>
                </m:sub>
              </m:sSub>
            </m:num>
            <m:den>
              <m:r>
                <w:ins w:id="390" w:author="Ku, Chu-Chang" w:date="2023-03-06T17:33:00Z">
                  <w:rPr>
                    <w:rFonts w:ascii="Cambria Math" w:eastAsiaTheme="minorHAnsi" w:hAnsi="Cambria Math"/>
                  </w:rPr>
                  <m:t>d</m:t>
                </w:ins>
              </m:r>
              <m:r>
                <w:ins w:id="391" w:author="Ku, Chu-Chang" w:date="2023-03-06T17:33:00Z">
                  <w:rPr>
                    <w:rFonts w:ascii="Cambria Math" w:hAnsi="Cambria Math"/>
                  </w:rPr>
                  <m:t>t</m:t>
                </w:ins>
              </m:r>
            </m:den>
          </m:f>
          <m:r>
            <w:ins w:id="392" w:author="Ku, Chu-Chang" w:date="2023-03-06T17:33:00Z">
              <w:rPr>
                <w:rFonts w:ascii="Cambria Math" w:hAnsi="Cambria Math"/>
              </w:rPr>
              <m:t>=</m:t>
            </w:ins>
          </m:r>
          <m:sSub>
            <m:sSubPr>
              <m:ctrlPr>
                <w:ins w:id="393" w:author="Ku, Chu-Chang" w:date="2023-03-06T17:34:00Z">
                  <w:rPr>
                    <w:rFonts w:ascii="Cambria Math" w:hAnsi="Cambria Math"/>
                    <w:i/>
                  </w:rPr>
                </w:ins>
              </m:ctrlPr>
            </m:sSubPr>
            <m:e>
              <m:r>
                <w:ins w:id="394" w:author="Ku, Chu-Chang" w:date="2023-03-06T17:34:00Z">
                  <w:rPr>
                    <w:rFonts w:ascii="Cambria Math" w:hAnsi="Cambria Math"/>
                  </w:rPr>
                  <m:t>γ</m:t>
                </w:ins>
              </m:r>
            </m:e>
            <m:sub>
              <m:r>
                <w:ins w:id="395" w:author="Ku, Chu-Chang" w:date="2023-03-06T17:34:00Z">
                  <w:rPr>
                    <w:rFonts w:ascii="Cambria Math" w:hAnsi="Cambria Math"/>
                  </w:rPr>
                  <m:t>pri</m:t>
                </w:ins>
              </m:r>
            </m:sub>
          </m:sSub>
          <m:sSub>
            <m:sSubPr>
              <m:ctrlPr>
                <w:ins w:id="396" w:author="Ku, Chu-Chang" w:date="2023-03-06T17:34:00Z">
                  <w:rPr>
                    <w:rFonts w:ascii="Cambria Math" w:hAnsi="Cambria Math"/>
                    <w:i/>
                  </w:rPr>
                </w:ins>
              </m:ctrlPr>
            </m:sSubPr>
            <m:e>
              <m:r>
                <w:ins w:id="397" w:author="Ku, Chu-Chang" w:date="2023-03-06T17:34:00Z">
                  <w:rPr>
                    <w:rFonts w:ascii="Cambria Math" w:hAnsi="Cambria Math"/>
                  </w:rPr>
                  <m:t>L</m:t>
                </w:ins>
              </m:r>
            </m:e>
            <m:sub>
              <m:r>
                <w:ins w:id="398" w:author="Ku, Chu-Chang" w:date="2023-03-06T17:34:00Z">
                  <w:rPr>
                    <w:rFonts w:ascii="Cambria Math" w:hAnsi="Cambria Math"/>
                  </w:rPr>
                  <m:t>F</m:t>
                </w:ins>
              </m:r>
            </m:sub>
          </m:sSub>
          <m:r>
            <w:ins w:id="399" w:author="Ku, Chu-Chang" w:date="2023-03-06T17:34:00Z">
              <w:rPr>
                <w:rFonts w:ascii="Cambria Math" w:hAnsi="Cambria Math"/>
              </w:rPr>
              <m:t>+</m:t>
            </w:ins>
          </m:r>
          <m:sSub>
            <m:sSubPr>
              <m:ctrlPr>
                <w:ins w:id="400" w:author="Ku, Chu-Chang" w:date="2023-03-06T17:34:00Z">
                  <w:rPr>
                    <w:rFonts w:ascii="Cambria Math" w:hAnsi="Cambria Math"/>
                    <w:i/>
                  </w:rPr>
                </w:ins>
              </m:ctrlPr>
            </m:sSubPr>
            <m:e>
              <m:r>
                <w:ins w:id="401" w:author="Ku, Chu-Chang" w:date="2023-03-06T17:34:00Z">
                  <w:rPr>
                    <w:rFonts w:ascii="Cambria Math" w:hAnsi="Cambria Math"/>
                  </w:rPr>
                  <m:t>γ</m:t>
                </w:ins>
              </m:r>
            </m:e>
            <m:sub>
              <m:r>
                <w:ins w:id="402" w:author="Ku, Chu-Chang" w:date="2023-03-06T17:36:00Z">
                  <w:rPr>
                    <w:rFonts w:ascii="Cambria Math" w:hAnsi="Cambria Math"/>
                  </w:rPr>
                  <m:t>re</m:t>
                </w:ins>
              </m:r>
            </m:sub>
          </m:sSub>
          <m:sSub>
            <m:sSubPr>
              <m:ctrlPr>
                <w:ins w:id="403" w:author="Ku, Chu-Chang" w:date="2023-03-06T17:34:00Z">
                  <w:rPr>
                    <w:rFonts w:ascii="Cambria Math" w:hAnsi="Cambria Math"/>
                    <w:i/>
                  </w:rPr>
                </w:ins>
              </m:ctrlPr>
            </m:sSubPr>
            <m:e>
              <m:r>
                <w:ins w:id="404" w:author="Ku, Chu-Chang" w:date="2023-03-06T17:34:00Z">
                  <w:rPr>
                    <w:rFonts w:ascii="Cambria Math" w:hAnsi="Cambria Math"/>
                  </w:rPr>
                  <m:t>L</m:t>
                </w:ins>
              </m:r>
            </m:e>
            <m:sub>
              <m:r>
                <w:ins w:id="405" w:author="Ku, Chu-Chang" w:date="2023-03-06T17:36:00Z">
                  <w:rPr>
                    <w:rFonts w:ascii="Cambria Math" w:hAnsi="Cambria Math"/>
                  </w:rPr>
                  <m:t>S</m:t>
                </w:ins>
              </m:r>
            </m:sub>
          </m:sSub>
          <m:r>
            <w:ins w:id="406" w:author="Ku, Chu-Chang" w:date="2023-03-06T17:34:00Z">
              <w:rPr>
                <w:rFonts w:ascii="Cambria Math" w:hAnsi="Cambria Math"/>
              </w:rPr>
              <m:t>+</m:t>
            </w:ins>
          </m:r>
          <m:sSub>
            <m:sSubPr>
              <m:ctrlPr>
                <w:ins w:id="407" w:author="Ku, Chu-Chang" w:date="2023-03-06T17:34:00Z">
                  <w:rPr>
                    <w:rFonts w:ascii="Cambria Math" w:hAnsi="Cambria Math"/>
                    <w:i/>
                  </w:rPr>
                </w:ins>
              </m:ctrlPr>
            </m:sSubPr>
            <m:e>
              <m:r>
                <w:ins w:id="408" w:author="Ku, Chu-Chang" w:date="2023-03-06T17:34:00Z">
                  <w:rPr>
                    <w:rFonts w:ascii="Cambria Math" w:hAnsi="Cambria Math"/>
                  </w:rPr>
                  <m:t>γ</m:t>
                </w:ins>
              </m:r>
            </m:e>
            <m:sub>
              <m:r>
                <w:ins w:id="409" w:author="Ku, Chu-Chang" w:date="2023-03-06T17:36:00Z">
                  <w:rPr>
                    <w:rFonts w:ascii="Cambria Math" w:hAnsi="Cambria Math"/>
                  </w:rPr>
                  <m:t>tc</m:t>
                </w:ins>
              </m:r>
            </m:sub>
          </m:sSub>
          <m:sSub>
            <m:sSubPr>
              <m:ctrlPr>
                <w:ins w:id="410" w:author="Ku, Chu-Chang" w:date="2023-03-06T17:36:00Z">
                  <w:rPr>
                    <w:rFonts w:ascii="Cambria Math" w:hAnsi="Cambria Math"/>
                    <w:i/>
                  </w:rPr>
                </w:ins>
              </m:ctrlPr>
            </m:sSubPr>
            <m:e>
              <m:r>
                <w:ins w:id="411" w:author="Ku, Chu-Chang" w:date="2023-03-06T17:36:00Z">
                  <w:rPr>
                    <w:rFonts w:ascii="Cambria Math" w:hAnsi="Cambria Math"/>
                  </w:rPr>
                  <m:t>R</m:t>
                </w:ins>
              </m:r>
            </m:e>
            <m:sub>
              <m:r>
                <w:ins w:id="412" w:author="Ku, Chu-Chang" w:date="2023-03-06T17:36:00Z">
                  <w:rPr>
                    <w:rFonts w:ascii="Cambria Math" w:hAnsi="Cambria Math"/>
                  </w:rPr>
                  <m:t>C</m:t>
                </w:ins>
              </m:r>
            </m:sub>
          </m:sSub>
          <m:r>
            <w:ins w:id="413" w:author="Ku, Chu-Chang" w:date="2023-03-06T17:34:00Z">
              <w:rPr>
                <w:rFonts w:ascii="Cambria Math" w:hAnsi="Cambria Math"/>
              </w:rPr>
              <m:t>+</m:t>
            </w:ins>
          </m:r>
          <m:sSub>
            <m:sSubPr>
              <m:ctrlPr>
                <w:ins w:id="414" w:author="Ku, Chu-Chang" w:date="2023-03-06T17:34:00Z">
                  <w:rPr>
                    <w:rFonts w:ascii="Cambria Math" w:hAnsi="Cambria Math"/>
                    <w:i/>
                  </w:rPr>
                </w:ins>
              </m:ctrlPr>
            </m:sSubPr>
            <m:e>
              <m:r>
                <w:ins w:id="415" w:author="Ku, Chu-Chang" w:date="2023-03-06T17:34:00Z">
                  <w:rPr>
                    <w:rFonts w:ascii="Cambria Math" w:hAnsi="Cambria Math"/>
                  </w:rPr>
                  <m:t>γ</m:t>
                </w:ins>
              </m:r>
            </m:e>
            <m:sub>
              <m:r>
                <w:ins w:id="416" w:author="Ku, Chu-Chang" w:date="2023-03-06T17:36:00Z">
                  <w:rPr>
                    <w:rFonts w:ascii="Cambria Math" w:hAnsi="Cambria Math"/>
                  </w:rPr>
                  <m:t>td</m:t>
                </w:ins>
              </m:r>
            </m:sub>
          </m:sSub>
          <m:sSub>
            <m:sSubPr>
              <m:ctrlPr>
                <w:ins w:id="417" w:author="Ku, Chu-Chang" w:date="2023-03-06T17:36:00Z">
                  <w:rPr>
                    <w:rFonts w:ascii="Cambria Math" w:hAnsi="Cambria Math"/>
                    <w:i/>
                  </w:rPr>
                </w:ins>
              </m:ctrlPr>
            </m:sSubPr>
            <m:e>
              <m:r>
                <w:ins w:id="418" w:author="Ku, Chu-Chang" w:date="2023-03-06T17:36:00Z">
                  <w:rPr>
                    <w:rFonts w:ascii="Cambria Math" w:hAnsi="Cambria Math"/>
                  </w:rPr>
                  <m:t>R</m:t>
                </w:ins>
              </m:r>
            </m:e>
            <m:sub>
              <m:r>
                <w:ins w:id="419" w:author="Ku, Chu-Chang" w:date="2023-03-06T17:36:00Z">
                  <w:rPr>
                    <w:rFonts w:ascii="Cambria Math" w:hAnsi="Cambria Math"/>
                  </w:rPr>
                  <m:t>D</m:t>
                </w:ins>
              </m:r>
            </m:sub>
          </m:sSub>
          <m:r>
            <w:ins w:id="420" w:author="Ku, Chu-Chang" w:date="2023-03-06T17:34:00Z">
              <w:rPr>
                <w:rFonts w:ascii="Cambria Math" w:hAnsi="Cambria Math"/>
              </w:rPr>
              <m:t>+</m:t>
            </w:ins>
          </m:r>
          <m:sSub>
            <m:sSubPr>
              <m:ctrlPr>
                <w:ins w:id="421" w:author="Ku, Chu-Chang" w:date="2023-03-06T17:34:00Z">
                  <w:rPr>
                    <w:rFonts w:ascii="Cambria Math" w:hAnsi="Cambria Math"/>
                    <w:i/>
                  </w:rPr>
                </w:ins>
              </m:ctrlPr>
            </m:sSubPr>
            <m:e>
              <m:r>
                <w:ins w:id="422" w:author="Ku, Chu-Chang" w:date="2023-03-06T17:34:00Z">
                  <w:rPr>
                    <w:rFonts w:ascii="Cambria Math" w:hAnsi="Cambria Math"/>
                  </w:rPr>
                  <m:t>γ</m:t>
                </w:ins>
              </m:r>
            </m:e>
            <m:sub>
              <m:r>
                <w:ins w:id="423" w:author="Ku, Chu-Chang" w:date="2023-03-06T17:36:00Z">
                  <w:rPr>
                    <w:rFonts w:ascii="Cambria Math" w:hAnsi="Cambria Math"/>
                  </w:rPr>
                  <m:t>st</m:t>
                </w:ins>
              </m:r>
            </m:sub>
          </m:sSub>
          <m:sSub>
            <m:sSubPr>
              <m:ctrlPr>
                <w:ins w:id="424" w:author="Ku, Chu-Chang" w:date="2023-03-06T17:36:00Z">
                  <w:rPr>
                    <w:rFonts w:ascii="Cambria Math" w:hAnsi="Cambria Math"/>
                    <w:i/>
                  </w:rPr>
                </w:ins>
              </m:ctrlPr>
            </m:sSubPr>
            <m:e>
              <m:r>
                <w:ins w:id="425" w:author="Ku, Chu-Chang" w:date="2023-03-06T17:36:00Z">
                  <w:rPr>
                    <w:rFonts w:ascii="Cambria Math" w:hAnsi="Cambria Math"/>
                  </w:rPr>
                  <m:t>R</m:t>
                </w:ins>
              </m:r>
            </m:e>
            <m:sub>
              <m:r>
                <w:ins w:id="426" w:author="Ku, Chu-Chang" w:date="2023-03-06T17:36:00Z">
                  <w:rPr>
                    <w:rFonts w:ascii="Cambria Math" w:hAnsi="Cambria Math"/>
                  </w:rPr>
                  <m:t>S</m:t>
                </w:ins>
              </m:r>
            </m:sub>
          </m:sSub>
          <m:r>
            <w:ins w:id="427" w:author="Ku, Chu-Chang" w:date="2023-03-06T17:34:00Z">
              <w:rPr>
                <w:rFonts w:ascii="Cambria Math" w:hAnsi="Cambria Math"/>
              </w:rPr>
              <m:t>+</m:t>
            </w:ins>
          </m:r>
          <m:d>
            <m:dPr>
              <m:ctrlPr>
                <w:ins w:id="428" w:author="Ku, Chu-Chang" w:date="2023-03-06T17:33:00Z">
                  <w:rPr>
                    <w:rFonts w:ascii="Cambria Math" w:hAnsi="Cambria Math"/>
                    <w:i/>
                  </w:rPr>
                </w:ins>
              </m:ctrlPr>
            </m:dPr>
            <m:e>
              <m:r>
                <w:ins w:id="429" w:author="Ku, Chu-Chang" w:date="2023-03-06T17:38:00Z">
                  <w:rPr>
                    <w:rFonts w:ascii="Cambria Math" w:hAnsi="Cambria Math"/>
                  </w:rPr>
                  <m:t>σ</m:t>
                </w:ins>
              </m:r>
              <m:r>
                <w:ins w:id="430" w:author="Ku, Chu-Chang" w:date="2023-03-06T17:33:00Z">
                  <w:rPr>
                    <w:rFonts w:ascii="Cambria Math" w:hAnsi="Cambria Math"/>
                  </w:rPr>
                  <m:t>+</m:t>
                </w:ins>
              </m:r>
              <m:sSub>
                <m:sSubPr>
                  <m:ctrlPr>
                    <w:ins w:id="431" w:author="Ku, Chu-Chang" w:date="2023-03-06T17:35:00Z">
                      <w:rPr>
                        <w:rFonts w:ascii="Cambria Math" w:hAnsi="Cambria Math"/>
                        <w:i/>
                      </w:rPr>
                    </w:ins>
                  </m:ctrlPr>
                </m:sSubPr>
                <m:e>
                  <m:r>
                    <w:ins w:id="432" w:author="Ku, Chu-Chang" w:date="2023-03-06T17:33:00Z">
                      <w:rPr>
                        <w:rFonts w:ascii="Cambria Math" w:hAnsi="Cambria Math"/>
                      </w:rPr>
                      <m:t>ν</m:t>
                    </w:ins>
                  </m:r>
                </m:e>
                <m:sub>
                  <m:r>
                    <w:ins w:id="433" w:author="Ku, Chu-Chang" w:date="2023-03-06T17:35:00Z">
                      <w:rPr>
                        <w:rFonts w:ascii="Cambria Math" w:hAnsi="Cambria Math"/>
                      </w:rPr>
                      <m:t>r</m:t>
                    </w:ins>
                  </m:r>
                </m:sub>
              </m:sSub>
              <m:r>
                <w:ins w:id="434" w:author="Ku, Chu-Chang" w:date="2023-03-06T17:33:00Z">
                  <w:rPr>
                    <w:rFonts w:ascii="Cambria Math" w:hAnsi="Cambria Math"/>
                  </w:rPr>
                  <m:t>+</m:t>
                </w:ins>
              </m:r>
              <m:sSub>
                <m:sSubPr>
                  <m:ctrlPr>
                    <w:ins w:id="435" w:author="Ku, Chu-Chang" w:date="2023-03-06T17:33:00Z">
                      <w:rPr>
                        <w:rFonts w:ascii="Cambria Math" w:hAnsi="Cambria Math"/>
                        <w:i/>
                      </w:rPr>
                    </w:ins>
                  </m:ctrlPr>
                </m:sSubPr>
                <m:e>
                  <m:r>
                    <w:ins w:id="436" w:author="Ku, Chu-Chang" w:date="2023-03-06T17:33:00Z">
                      <w:rPr>
                        <w:rFonts w:ascii="Cambria Math" w:hAnsi="Cambria Math"/>
                      </w:rPr>
                      <m:t>μ</m:t>
                    </w:ins>
                  </m:r>
                </m:e>
                <m:sub>
                  <m:r>
                    <w:ins w:id="437" w:author="Ku, Chu-Chang" w:date="2023-03-06T17:33:00Z">
                      <w:rPr>
                        <w:rFonts w:ascii="Cambria Math" w:hAnsi="Cambria Math"/>
                      </w:rPr>
                      <m:t>0</m:t>
                    </w:ins>
                  </m:r>
                </m:sub>
              </m:sSub>
              <m:r>
                <w:ins w:id="438" w:author="Ku, Chu-Chang" w:date="2023-03-06T17:33:00Z">
                  <w:rPr>
                    <w:rFonts w:ascii="Cambria Math" w:hAnsi="Cambria Math"/>
                  </w:rPr>
                  <m:t>+</m:t>
                </w:ins>
              </m:r>
              <m:sSub>
                <m:sSubPr>
                  <m:ctrlPr>
                    <w:ins w:id="439" w:author="Ku, Chu-Chang" w:date="2023-03-06T17:33:00Z">
                      <w:rPr>
                        <w:rFonts w:ascii="Cambria Math" w:hAnsi="Cambria Math"/>
                        <w:i/>
                      </w:rPr>
                    </w:ins>
                  </m:ctrlPr>
                </m:sSubPr>
                <m:e>
                  <m:r>
                    <w:ins w:id="440" w:author="Ku, Chu-Chang" w:date="2023-03-06T17:33:00Z">
                      <w:rPr>
                        <w:rFonts w:ascii="Cambria Math" w:hAnsi="Cambria Math"/>
                      </w:rPr>
                      <m:t>μ</m:t>
                    </w:ins>
                  </m:r>
                </m:e>
                <m:sub>
                  <m:r>
                    <w:ins w:id="441" w:author="Ku, Chu-Chang" w:date="2023-03-06T17:34:00Z">
                      <w:rPr>
                        <w:rFonts w:ascii="Cambria Math" w:hAnsi="Cambria Math"/>
                        <w:lang w:eastAsia="zh-TW"/>
                      </w:rPr>
                      <m:t>tb</m:t>
                    </w:ins>
                  </m:r>
                </m:sub>
              </m:sSub>
            </m:e>
          </m:d>
          <m:sSub>
            <m:sSubPr>
              <m:ctrlPr>
                <w:ins w:id="442" w:author="Ku, Chu-Chang" w:date="2023-03-06T17:34:00Z">
                  <w:rPr>
                    <w:rFonts w:ascii="Cambria Math" w:hAnsi="Cambria Math"/>
                    <w:i/>
                  </w:rPr>
                </w:ins>
              </m:ctrlPr>
            </m:sSubPr>
            <m:e>
              <m:r>
                <w:ins w:id="443" w:author="Ku, Chu-Chang" w:date="2023-03-06T17:34:00Z">
                  <w:rPr>
                    <w:rFonts w:ascii="Cambria Math" w:hAnsi="Cambria Math"/>
                  </w:rPr>
                  <m:t>I</m:t>
                </w:ins>
              </m:r>
            </m:e>
            <m:sub>
              <m:r>
                <w:ins w:id="444" w:author="Ku, Chu-Chang" w:date="2023-03-06T17:34:00Z">
                  <w:rPr>
                    <w:rFonts w:ascii="Cambria Math" w:hAnsi="Cambria Math"/>
                  </w:rPr>
                  <m:t>A</m:t>
                </w:ins>
              </m:r>
            </m:sub>
          </m:sSub>
        </m:oMath>
      </m:oMathPara>
    </w:p>
    <w:p w14:paraId="0F9179C3" w14:textId="6D47B66F" w:rsidR="00515B5F" w:rsidRPr="0057111E" w:rsidRDefault="00000000" w:rsidP="00515B5F">
      <w:pPr>
        <w:rPr>
          <w:ins w:id="445" w:author="Ku, Chu-Chang" w:date="2023-03-06T17:38:00Z"/>
          <w:rFonts w:eastAsiaTheme="minorEastAsia"/>
        </w:rPr>
      </w:pPr>
      <m:oMathPara>
        <m:oMath>
          <m:f>
            <m:fPr>
              <m:ctrlPr>
                <w:ins w:id="446" w:author="Ku, Chu-Chang" w:date="2023-03-06T17:38:00Z">
                  <w:rPr>
                    <w:rFonts w:ascii="Cambria Math" w:eastAsiaTheme="minorHAnsi" w:hAnsi="Cambria Math"/>
                    <w:i/>
                  </w:rPr>
                </w:ins>
              </m:ctrlPr>
            </m:fPr>
            <m:num>
              <m:r>
                <w:ins w:id="447" w:author="Ku, Chu-Chang" w:date="2023-03-06T17:38:00Z">
                  <w:rPr>
                    <w:rFonts w:ascii="Cambria Math" w:eastAsiaTheme="minorHAnsi" w:hAnsi="Cambria Math"/>
                  </w:rPr>
                  <m:t>d</m:t>
                </w:ins>
              </m:r>
              <m:sSub>
                <m:sSubPr>
                  <m:ctrlPr>
                    <w:ins w:id="448" w:author="Ku, Chu-Chang" w:date="2023-03-06T17:38:00Z">
                      <w:rPr>
                        <w:rFonts w:ascii="Cambria Math" w:hAnsi="Cambria Math"/>
                        <w:i/>
                      </w:rPr>
                    </w:ins>
                  </m:ctrlPr>
                </m:sSubPr>
                <m:e>
                  <m:r>
                    <w:ins w:id="449" w:author="Ku, Chu-Chang" w:date="2023-03-06T17:38:00Z">
                      <w:rPr>
                        <w:rFonts w:ascii="Cambria Math" w:hAnsi="Cambria Math"/>
                      </w:rPr>
                      <m:t>I</m:t>
                    </w:ins>
                  </m:r>
                </m:e>
                <m:sub>
                  <m:r>
                    <w:ins w:id="450" w:author="Ku, Chu-Chang" w:date="2023-03-06T17:38:00Z">
                      <w:rPr>
                        <w:rFonts w:ascii="Cambria Math" w:hAnsi="Cambria Math"/>
                      </w:rPr>
                      <m:t>S</m:t>
                    </w:ins>
                  </m:r>
                </m:sub>
              </m:sSub>
            </m:num>
            <m:den>
              <m:r>
                <w:ins w:id="451" w:author="Ku, Chu-Chang" w:date="2023-03-06T17:38:00Z">
                  <w:rPr>
                    <w:rFonts w:ascii="Cambria Math" w:eastAsiaTheme="minorHAnsi" w:hAnsi="Cambria Math"/>
                  </w:rPr>
                  <m:t>d</m:t>
                </w:ins>
              </m:r>
              <m:r>
                <w:ins w:id="452" w:author="Ku, Chu-Chang" w:date="2023-03-06T17:38:00Z">
                  <w:rPr>
                    <w:rFonts w:ascii="Cambria Math" w:hAnsi="Cambria Math"/>
                  </w:rPr>
                  <m:t>t</m:t>
                </w:ins>
              </m:r>
            </m:den>
          </m:f>
          <m:r>
            <w:ins w:id="453" w:author="Ku, Chu-Chang" w:date="2023-03-06T17:38:00Z">
              <w:rPr>
                <w:rFonts w:ascii="Cambria Math" w:hAnsi="Cambria Math"/>
              </w:rPr>
              <m:t>=</m:t>
            </w:ins>
          </m:r>
          <m:r>
            <w:ins w:id="454" w:author="Ku, Chu-Chang" w:date="2023-03-06T17:39:00Z">
              <w:rPr>
                <w:rFonts w:ascii="Cambria Math" w:hAnsi="Cambria Math"/>
              </w:rPr>
              <m:t>σ</m:t>
            </w:ins>
          </m:r>
          <m:sSub>
            <m:sSubPr>
              <m:ctrlPr>
                <w:ins w:id="455" w:author="Ku, Chu-Chang" w:date="2023-03-06T17:39:00Z">
                  <w:rPr>
                    <w:rFonts w:ascii="Cambria Math" w:hAnsi="Cambria Math"/>
                    <w:i/>
                  </w:rPr>
                </w:ins>
              </m:ctrlPr>
            </m:sSubPr>
            <m:e>
              <m:r>
                <w:ins w:id="456" w:author="Ku, Chu-Chang" w:date="2023-03-06T17:39:00Z">
                  <w:rPr>
                    <w:rFonts w:ascii="Cambria Math" w:hAnsi="Cambria Math"/>
                  </w:rPr>
                  <m:t>I</m:t>
                </w:ins>
              </m:r>
            </m:e>
            <m:sub>
              <m:r>
                <w:ins w:id="457" w:author="Ku, Chu-Chang" w:date="2023-03-06T17:39:00Z">
                  <w:rPr>
                    <w:rFonts w:ascii="Cambria Math" w:hAnsi="Cambria Math"/>
                  </w:rPr>
                  <m:t>A</m:t>
                </w:ins>
              </m:r>
            </m:sub>
          </m:sSub>
          <m:r>
            <w:ins w:id="458" w:author="Ku, Chu-Chang" w:date="2023-03-06T17:38:00Z">
              <w:rPr>
                <w:rFonts w:ascii="Cambria Math" w:hAnsi="Cambria Math"/>
              </w:rPr>
              <m:t>+</m:t>
            </w:ins>
          </m:r>
          <m:d>
            <m:dPr>
              <m:ctrlPr>
                <w:ins w:id="459" w:author="Ku, Chu-Chang" w:date="2023-03-06T17:38:00Z">
                  <w:rPr>
                    <w:rFonts w:ascii="Cambria Math" w:hAnsi="Cambria Math"/>
                    <w:i/>
                  </w:rPr>
                </w:ins>
              </m:ctrlPr>
            </m:dPr>
            <m:e>
              <m:sSub>
                <m:sSubPr>
                  <m:ctrlPr>
                    <w:ins w:id="460" w:author="Ku, Chu-Chang" w:date="2023-03-06T17:38:00Z">
                      <w:rPr>
                        <w:rFonts w:ascii="Cambria Math" w:hAnsi="Cambria Math"/>
                        <w:i/>
                      </w:rPr>
                    </w:ins>
                  </m:ctrlPr>
                </m:sSubPr>
                <m:e>
                  <m:r>
                    <w:ins w:id="461" w:author="Ku, Chu-Chang" w:date="2023-03-06T17:38:00Z">
                      <w:rPr>
                        <w:rFonts w:ascii="Cambria Math" w:hAnsi="Cambria Math"/>
                      </w:rPr>
                      <m:t>δ</m:t>
                    </w:ins>
                  </m:r>
                </m:e>
                <m:sub>
                  <m:r>
                    <w:ins w:id="462" w:author="Ku, Chu-Chang" w:date="2023-03-06T17:38:00Z">
                      <w:rPr>
                        <w:rFonts w:ascii="Cambria Math" w:hAnsi="Cambria Math"/>
                      </w:rPr>
                      <m:t>0</m:t>
                    </w:ins>
                  </m:r>
                </m:sub>
              </m:sSub>
              <m:r>
                <w:ins w:id="463" w:author="Ku, Chu-Chang" w:date="2023-03-06T17:38:00Z">
                  <w:rPr>
                    <w:rFonts w:ascii="Cambria Math" w:hAnsi="Cambria Math"/>
                  </w:rPr>
                  <m:t>+</m:t>
                </w:ins>
              </m:r>
              <m:sSub>
                <m:sSubPr>
                  <m:ctrlPr>
                    <w:ins w:id="464" w:author="Ku, Chu-Chang" w:date="2023-03-06T17:38:00Z">
                      <w:rPr>
                        <w:rFonts w:ascii="Cambria Math" w:hAnsi="Cambria Math"/>
                        <w:i/>
                      </w:rPr>
                    </w:ins>
                  </m:ctrlPr>
                </m:sSubPr>
                <m:e>
                  <m:r>
                    <w:ins w:id="465" w:author="Ku, Chu-Chang" w:date="2023-03-06T17:38:00Z">
                      <w:rPr>
                        <w:rFonts w:ascii="Cambria Math" w:hAnsi="Cambria Math"/>
                      </w:rPr>
                      <m:t>ν</m:t>
                    </w:ins>
                  </m:r>
                </m:e>
                <m:sub>
                  <m:r>
                    <w:ins w:id="466" w:author="Ku, Chu-Chang" w:date="2023-03-06T17:38:00Z">
                      <w:rPr>
                        <w:rFonts w:ascii="Cambria Math" w:hAnsi="Cambria Math"/>
                      </w:rPr>
                      <m:t>r</m:t>
                    </w:ins>
                  </m:r>
                </m:sub>
              </m:sSub>
              <m:r>
                <w:ins w:id="467" w:author="Ku, Chu-Chang" w:date="2023-03-06T17:38:00Z">
                  <w:rPr>
                    <w:rFonts w:ascii="Cambria Math" w:hAnsi="Cambria Math"/>
                  </w:rPr>
                  <m:t>+</m:t>
                </w:ins>
              </m:r>
              <m:sSub>
                <m:sSubPr>
                  <m:ctrlPr>
                    <w:ins w:id="468" w:author="Ku, Chu-Chang" w:date="2023-03-06T17:38:00Z">
                      <w:rPr>
                        <w:rFonts w:ascii="Cambria Math" w:hAnsi="Cambria Math"/>
                        <w:i/>
                      </w:rPr>
                    </w:ins>
                  </m:ctrlPr>
                </m:sSubPr>
                <m:e>
                  <m:r>
                    <w:ins w:id="469" w:author="Ku, Chu-Chang" w:date="2023-03-06T17:38:00Z">
                      <w:rPr>
                        <w:rFonts w:ascii="Cambria Math" w:hAnsi="Cambria Math"/>
                      </w:rPr>
                      <m:t>μ</m:t>
                    </w:ins>
                  </m:r>
                </m:e>
                <m:sub>
                  <m:r>
                    <w:ins w:id="470" w:author="Ku, Chu-Chang" w:date="2023-03-06T17:38:00Z">
                      <w:rPr>
                        <w:rFonts w:ascii="Cambria Math" w:hAnsi="Cambria Math"/>
                      </w:rPr>
                      <m:t>0</m:t>
                    </w:ins>
                  </m:r>
                </m:sub>
              </m:sSub>
              <m:r>
                <w:ins w:id="471" w:author="Ku, Chu-Chang" w:date="2023-03-06T17:38:00Z">
                  <w:rPr>
                    <w:rFonts w:ascii="Cambria Math" w:hAnsi="Cambria Math"/>
                  </w:rPr>
                  <m:t>+</m:t>
                </w:ins>
              </m:r>
              <m:sSub>
                <m:sSubPr>
                  <m:ctrlPr>
                    <w:ins w:id="472" w:author="Ku, Chu-Chang" w:date="2023-03-06T17:38:00Z">
                      <w:rPr>
                        <w:rFonts w:ascii="Cambria Math" w:hAnsi="Cambria Math"/>
                        <w:i/>
                      </w:rPr>
                    </w:ins>
                  </m:ctrlPr>
                </m:sSubPr>
                <m:e>
                  <m:r>
                    <w:ins w:id="473" w:author="Ku, Chu-Chang" w:date="2023-03-06T17:38:00Z">
                      <w:rPr>
                        <w:rFonts w:ascii="Cambria Math" w:hAnsi="Cambria Math"/>
                      </w:rPr>
                      <m:t>μ</m:t>
                    </w:ins>
                  </m:r>
                </m:e>
                <m:sub>
                  <m:r>
                    <w:ins w:id="474" w:author="Ku, Chu-Chang" w:date="2023-03-06T17:38:00Z">
                      <w:rPr>
                        <w:rFonts w:ascii="Cambria Math" w:hAnsi="Cambria Math"/>
                        <w:lang w:eastAsia="zh-TW"/>
                      </w:rPr>
                      <m:t>tb</m:t>
                    </w:ins>
                  </m:r>
                </m:sub>
              </m:sSub>
            </m:e>
          </m:d>
          <m:sSub>
            <m:sSubPr>
              <m:ctrlPr>
                <w:ins w:id="475" w:author="Ku, Chu-Chang" w:date="2023-03-06T17:38:00Z">
                  <w:rPr>
                    <w:rFonts w:ascii="Cambria Math" w:hAnsi="Cambria Math"/>
                    <w:i/>
                  </w:rPr>
                </w:ins>
              </m:ctrlPr>
            </m:sSubPr>
            <m:e>
              <m:r>
                <w:ins w:id="476" w:author="Ku, Chu-Chang" w:date="2023-03-06T17:38:00Z">
                  <w:rPr>
                    <w:rFonts w:ascii="Cambria Math" w:hAnsi="Cambria Math"/>
                  </w:rPr>
                  <m:t>I</m:t>
                </w:ins>
              </m:r>
            </m:e>
            <m:sub>
              <m:r>
                <w:ins w:id="477" w:author="Ku, Chu-Chang" w:date="2023-03-06T17:38:00Z">
                  <w:rPr>
                    <w:rFonts w:ascii="Cambria Math" w:hAnsi="Cambria Math"/>
                  </w:rPr>
                  <m:t>S</m:t>
                </w:ins>
              </m:r>
            </m:sub>
          </m:sSub>
        </m:oMath>
      </m:oMathPara>
    </w:p>
    <w:p w14:paraId="4DD8FC37" w14:textId="49B0A74D" w:rsidR="00515B5F" w:rsidRPr="00515B5F" w:rsidRDefault="00000000" w:rsidP="00515B5F">
      <w:pPr>
        <w:rPr>
          <w:ins w:id="478" w:author="Ku, Chu-Chang" w:date="2023-03-06T17:43:00Z"/>
          <w:rFonts w:eastAsiaTheme="minorEastAsia"/>
        </w:rPr>
      </w:pPr>
      <m:oMathPara>
        <m:oMath>
          <m:f>
            <m:fPr>
              <m:ctrlPr>
                <w:ins w:id="479" w:author="Ku, Chu-Chang" w:date="2023-03-06T17:39:00Z">
                  <w:rPr>
                    <w:rFonts w:ascii="Cambria Math" w:eastAsiaTheme="minorHAnsi" w:hAnsi="Cambria Math"/>
                    <w:i/>
                  </w:rPr>
                </w:ins>
              </m:ctrlPr>
            </m:fPr>
            <m:num>
              <m:r>
                <w:ins w:id="480" w:author="Ku, Chu-Chang" w:date="2023-03-06T17:39:00Z">
                  <w:rPr>
                    <w:rFonts w:ascii="Cambria Math" w:eastAsiaTheme="minorHAnsi" w:hAnsi="Cambria Math"/>
                  </w:rPr>
                  <m:t>d</m:t>
                </w:ins>
              </m:r>
              <m:sSub>
                <m:sSubPr>
                  <m:ctrlPr>
                    <w:ins w:id="481" w:author="Ku, Chu-Chang" w:date="2023-03-06T17:40:00Z">
                      <w:rPr>
                        <w:rFonts w:ascii="Cambria Math" w:hAnsi="Cambria Math"/>
                        <w:i/>
                      </w:rPr>
                    </w:ins>
                  </m:ctrlPr>
                </m:sSubPr>
                <m:e>
                  <m:r>
                    <w:ins w:id="482" w:author="Ku, Chu-Chang" w:date="2023-03-06T17:40:00Z">
                      <w:rPr>
                        <w:rFonts w:ascii="Cambria Math" w:hAnsi="Cambria Math"/>
                      </w:rPr>
                      <m:t>I</m:t>
                    </w:ins>
                  </m:r>
                </m:e>
                <m:sub>
                  <m:r>
                    <w:ins w:id="483" w:author="Ku, Chu-Chang" w:date="2023-03-06T17:40:00Z">
                      <w:rPr>
                        <w:rFonts w:ascii="Cambria Math" w:hAnsi="Cambria Math"/>
                      </w:rPr>
                      <m:t>E</m:t>
                    </w:ins>
                  </m:r>
                </m:sub>
              </m:sSub>
            </m:num>
            <m:den>
              <m:r>
                <w:ins w:id="484" w:author="Ku, Chu-Chang" w:date="2023-03-06T17:39:00Z">
                  <w:rPr>
                    <w:rFonts w:ascii="Cambria Math" w:eastAsiaTheme="minorHAnsi" w:hAnsi="Cambria Math"/>
                  </w:rPr>
                  <m:t>d</m:t>
                </w:ins>
              </m:r>
              <m:r>
                <w:ins w:id="485" w:author="Ku, Chu-Chang" w:date="2023-03-06T17:39:00Z">
                  <w:rPr>
                    <w:rFonts w:ascii="Cambria Math" w:hAnsi="Cambria Math"/>
                  </w:rPr>
                  <m:t>t</m:t>
                </w:ins>
              </m:r>
            </m:den>
          </m:f>
          <m:r>
            <w:ins w:id="486" w:author="Ku, Chu-Chang" w:date="2023-03-06T17:39:00Z">
              <w:rPr>
                <w:rFonts w:ascii="Cambria Math" w:hAnsi="Cambria Math"/>
              </w:rPr>
              <m:t>=</m:t>
            </w:ins>
          </m:r>
          <m:sSub>
            <m:sSubPr>
              <m:ctrlPr>
                <w:ins w:id="487" w:author="Ku, Chu-Chang" w:date="2023-03-06T17:41:00Z">
                  <w:rPr>
                    <w:rFonts w:ascii="Cambria Math" w:hAnsi="Cambria Math"/>
                    <w:i/>
                  </w:rPr>
                </w:ins>
              </m:ctrlPr>
            </m:sSubPr>
            <m:e>
              <m:r>
                <w:ins w:id="488" w:author="Ku, Chu-Chang" w:date="2023-03-06T17:41:00Z">
                  <w:rPr>
                    <w:rFonts w:ascii="Cambria Math" w:hAnsi="Cambria Math"/>
                  </w:rPr>
                  <m:t>δ</m:t>
                </w:ins>
              </m:r>
            </m:e>
            <m:sub>
              <m:r>
                <w:ins w:id="489" w:author="Ku, Chu-Chang" w:date="2023-03-06T17:41:00Z">
                  <w:rPr>
                    <w:rFonts w:ascii="Cambria Math" w:hAnsi="Cambria Math"/>
                  </w:rPr>
                  <m:t>0</m:t>
                </w:ins>
              </m:r>
            </m:sub>
          </m:sSub>
          <m:d>
            <m:dPr>
              <m:ctrlPr>
                <w:ins w:id="490" w:author="Ku, Chu-Chang" w:date="2023-03-06T17:41:00Z">
                  <w:rPr>
                    <w:rFonts w:ascii="Cambria Math" w:hAnsi="Cambria Math"/>
                    <w:i/>
                  </w:rPr>
                </w:ins>
              </m:ctrlPr>
            </m:dPr>
            <m:e>
              <m:r>
                <w:ins w:id="491" w:author="Ku, Chu-Chang" w:date="2023-03-06T17:41:00Z">
                  <w:rPr>
                    <w:rFonts w:ascii="Cambria Math" w:hAnsi="Cambria Math"/>
                  </w:rPr>
                  <m:t>1-</m:t>
                </w:ins>
              </m:r>
              <m:sSub>
                <m:sSubPr>
                  <m:ctrlPr>
                    <w:ins w:id="492" w:author="Ku, Chu-Chang" w:date="2023-03-08T20:41:00Z">
                      <w:rPr>
                        <w:rFonts w:ascii="Cambria Math" w:hAnsi="Cambria Math"/>
                        <w:i/>
                      </w:rPr>
                    </w:ins>
                  </m:ctrlPr>
                </m:sSubPr>
                <m:e>
                  <m:r>
                    <w:ins w:id="493" w:author="Ku, Chu-Chang" w:date="2023-03-06T17:41:00Z">
                      <w:rPr>
                        <w:rFonts w:ascii="Cambria Math" w:hAnsi="Cambria Math"/>
                      </w:rPr>
                      <m:t>p</m:t>
                    </w:ins>
                  </m:r>
                </m:e>
                <m:sub>
                  <m:r>
                    <w:ins w:id="494" w:author="Ku, Chu-Chang" w:date="2023-03-08T20:41:00Z">
                      <w:rPr>
                        <w:rFonts w:ascii="Cambria Math" w:hAnsi="Cambria Math"/>
                      </w:rPr>
                      <m:t>dx</m:t>
                    </w:ins>
                  </m:r>
                </m:sub>
              </m:sSub>
            </m:e>
          </m:d>
          <m:sSub>
            <m:sSubPr>
              <m:ctrlPr>
                <w:ins w:id="495" w:author="Ku, Chu-Chang" w:date="2023-03-06T17:43:00Z">
                  <w:rPr>
                    <w:rFonts w:ascii="Cambria Math" w:hAnsi="Cambria Math"/>
                    <w:i/>
                  </w:rPr>
                </w:ins>
              </m:ctrlPr>
            </m:sSubPr>
            <m:e>
              <m:r>
                <w:ins w:id="496" w:author="Ku, Chu-Chang" w:date="2023-03-06T17:43:00Z">
                  <w:rPr>
                    <w:rFonts w:ascii="Cambria Math" w:hAnsi="Cambria Math"/>
                  </w:rPr>
                  <m:t>I</m:t>
                </w:ins>
              </m:r>
            </m:e>
            <m:sub>
              <m:r>
                <w:ins w:id="497" w:author="Ku, Chu-Chang" w:date="2023-03-06T17:43:00Z">
                  <w:rPr>
                    <w:rFonts w:ascii="Cambria Math" w:hAnsi="Cambria Math"/>
                  </w:rPr>
                  <m:t>S</m:t>
                </w:ins>
              </m:r>
            </m:sub>
          </m:sSub>
          <m:r>
            <w:ins w:id="498" w:author="Ku, Chu-Chang" w:date="2023-03-06T17:39:00Z">
              <w:rPr>
                <w:rFonts w:ascii="Cambria Math" w:hAnsi="Cambria Math"/>
              </w:rPr>
              <m:t>+</m:t>
            </w:ins>
          </m:r>
          <m:d>
            <m:dPr>
              <m:ctrlPr>
                <w:ins w:id="499" w:author="Ku, Chu-Chang" w:date="2023-03-06T17:39:00Z">
                  <w:rPr>
                    <w:rFonts w:ascii="Cambria Math" w:hAnsi="Cambria Math"/>
                    <w:i/>
                  </w:rPr>
                </w:ins>
              </m:ctrlPr>
            </m:dPr>
            <m:e>
              <m:sSub>
                <m:sSubPr>
                  <m:ctrlPr>
                    <w:ins w:id="500" w:author="Ku, Chu-Chang" w:date="2023-03-06T17:39:00Z">
                      <w:rPr>
                        <w:rFonts w:ascii="Cambria Math" w:hAnsi="Cambria Math"/>
                        <w:i/>
                      </w:rPr>
                    </w:ins>
                  </m:ctrlPr>
                </m:sSubPr>
                <m:e>
                  <m:r>
                    <w:ins w:id="501" w:author="Ku, Chu-Chang" w:date="2023-03-06T17:39:00Z">
                      <w:rPr>
                        <w:rFonts w:ascii="Cambria Math" w:hAnsi="Cambria Math"/>
                      </w:rPr>
                      <m:t>δ</m:t>
                    </w:ins>
                  </m:r>
                </m:e>
                <m:sub>
                  <m:r>
                    <w:ins w:id="502" w:author="Ku, Chu-Chang" w:date="2023-03-06T17:40:00Z">
                      <w:rPr>
                        <w:rFonts w:ascii="Cambria Math" w:hAnsi="Cambria Math"/>
                      </w:rPr>
                      <m:t>1</m:t>
                    </w:ins>
                  </m:r>
                </m:sub>
              </m:sSub>
              <m:sSub>
                <m:sSubPr>
                  <m:ctrlPr>
                    <w:ins w:id="503" w:author="Ku, Chu-Chang" w:date="2023-03-06T17:41:00Z">
                      <w:rPr>
                        <w:rFonts w:ascii="Cambria Math" w:hAnsi="Cambria Math"/>
                        <w:i/>
                      </w:rPr>
                    </w:ins>
                  </m:ctrlPr>
                </m:sSubPr>
                <m:e>
                  <m:r>
                    <w:ins w:id="504" w:author="Ku, Chu-Chang" w:date="2023-03-06T17:41:00Z">
                      <w:rPr>
                        <w:rFonts w:ascii="Cambria Math" w:hAnsi="Cambria Math"/>
                      </w:rPr>
                      <m:t>p</m:t>
                    </w:ins>
                  </m:r>
                </m:e>
                <m:sub>
                  <m:r>
                    <w:ins w:id="505" w:author="Ku, Chu-Chang" w:date="2023-03-08T20:40:00Z">
                      <w:rPr>
                        <w:rFonts w:ascii="Cambria Math" w:hAnsi="Cambria Math"/>
                      </w:rPr>
                      <m:t>dx</m:t>
                    </w:ins>
                  </m:r>
                </m:sub>
              </m:sSub>
              <m:r>
                <w:ins w:id="506" w:author="Ku, Chu-Chang" w:date="2023-03-06T17:39:00Z">
                  <w:rPr>
                    <w:rFonts w:ascii="Cambria Math" w:hAnsi="Cambria Math"/>
                  </w:rPr>
                  <m:t>+</m:t>
                </w:ins>
              </m:r>
              <m:sSub>
                <m:sSubPr>
                  <m:ctrlPr>
                    <w:ins w:id="507" w:author="Ku, Chu-Chang" w:date="2023-03-06T17:39:00Z">
                      <w:rPr>
                        <w:rFonts w:ascii="Cambria Math" w:hAnsi="Cambria Math"/>
                        <w:i/>
                      </w:rPr>
                    </w:ins>
                  </m:ctrlPr>
                </m:sSubPr>
                <m:e>
                  <m:r>
                    <w:ins w:id="508" w:author="Ku, Chu-Chang" w:date="2023-03-06T17:39:00Z">
                      <w:rPr>
                        <w:rFonts w:ascii="Cambria Math" w:hAnsi="Cambria Math"/>
                      </w:rPr>
                      <m:t>ν</m:t>
                    </w:ins>
                  </m:r>
                </m:e>
                <m:sub>
                  <m:r>
                    <w:ins w:id="509" w:author="Ku, Chu-Chang" w:date="2023-03-06T17:39:00Z">
                      <w:rPr>
                        <w:rFonts w:ascii="Cambria Math" w:hAnsi="Cambria Math"/>
                      </w:rPr>
                      <m:t>r</m:t>
                    </w:ins>
                  </m:r>
                </m:sub>
              </m:sSub>
              <m:r>
                <w:ins w:id="510" w:author="Ku, Chu-Chang" w:date="2023-03-06T17:39:00Z">
                  <w:rPr>
                    <w:rFonts w:ascii="Cambria Math" w:hAnsi="Cambria Math"/>
                  </w:rPr>
                  <m:t>+</m:t>
                </w:ins>
              </m:r>
              <m:sSub>
                <m:sSubPr>
                  <m:ctrlPr>
                    <w:ins w:id="511" w:author="Ku, Chu-Chang" w:date="2023-03-06T17:39:00Z">
                      <w:rPr>
                        <w:rFonts w:ascii="Cambria Math" w:hAnsi="Cambria Math"/>
                        <w:i/>
                      </w:rPr>
                    </w:ins>
                  </m:ctrlPr>
                </m:sSubPr>
                <m:e>
                  <m:r>
                    <w:ins w:id="512" w:author="Ku, Chu-Chang" w:date="2023-03-06T17:39:00Z">
                      <w:rPr>
                        <w:rFonts w:ascii="Cambria Math" w:hAnsi="Cambria Math"/>
                      </w:rPr>
                      <m:t>μ</m:t>
                    </w:ins>
                  </m:r>
                </m:e>
                <m:sub>
                  <m:r>
                    <w:ins w:id="513" w:author="Ku, Chu-Chang" w:date="2023-03-06T17:39:00Z">
                      <w:rPr>
                        <w:rFonts w:ascii="Cambria Math" w:hAnsi="Cambria Math"/>
                      </w:rPr>
                      <m:t>0</m:t>
                    </w:ins>
                  </m:r>
                </m:sub>
              </m:sSub>
              <m:r>
                <w:ins w:id="514" w:author="Ku, Chu-Chang" w:date="2023-03-06T17:39:00Z">
                  <w:rPr>
                    <w:rFonts w:ascii="Cambria Math" w:hAnsi="Cambria Math"/>
                  </w:rPr>
                  <m:t>+</m:t>
                </w:ins>
              </m:r>
              <m:sSub>
                <m:sSubPr>
                  <m:ctrlPr>
                    <w:ins w:id="515" w:author="Ku, Chu-Chang" w:date="2023-03-06T17:39:00Z">
                      <w:rPr>
                        <w:rFonts w:ascii="Cambria Math" w:hAnsi="Cambria Math"/>
                        <w:i/>
                      </w:rPr>
                    </w:ins>
                  </m:ctrlPr>
                </m:sSubPr>
                <m:e>
                  <m:r>
                    <w:ins w:id="516" w:author="Ku, Chu-Chang" w:date="2023-03-06T17:39:00Z">
                      <w:rPr>
                        <w:rFonts w:ascii="Cambria Math" w:hAnsi="Cambria Math"/>
                      </w:rPr>
                      <m:t>μ</m:t>
                    </w:ins>
                  </m:r>
                </m:e>
                <m:sub>
                  <m:r>
                    <w:ins w:id="517" w:author="Ku, Chu-Chang" w:date="2023-03-06T17:39:00Z">
                      <w:rPr>
                        <w:rFonts w:ascii="Cambria Math" w:hAnsi="Cambria Math"/>
                        <w:lang w:eastAsia="zh-TW"/>
                      </w:rPr>
                      <m:t>tb</m:t>
                    </w:ins>
                  </m:r>
                </m:sub>
              </m:sSub>
            </m:e>
          </m:d>
          <m:sSub>
            <m:sSubPr>
              <m:ctrlPr>
                <w:ins w:id="518" w:author="Ku, Chu-Chang" w:date="2023-03-06T17:39:00Z">
                  <w:rPr>
                    <w:rFonts w:ascii="Cambria Math" w:hAnsi="Cambria Math"/>
                    <w:i/>
                  </w:rPr>
                </w:ins>
              </m:ctrlPr>
            </m:sSubPr>
            <m:e>
              <m:r>
                <w:ins w:id="519" w:author="Ku, Chu-Chang" w:date="2023-03-06T17:39:00Z">
                  <w:rPr>
                    <w:rFonts w:ascii="Cambria Math" w:hAnsi="Cambria Math"/>
                  </w:rPr>
                  <m:t>I</m:t>
                </w:ins>
              </m:r>
            </m:e>
            <m:sub>
              <m:r>
                <w:ins w:id="520" w:author="Ku, Chu-Chang" w:date="2023-03-06T17:39:00Z">
                  <w:rPr>
                    <w:rFonts w:ascii="Cambria Math" w:hAnsi="Cambria Math"/>
                  </w:rPr>
                  <m:t>S</m:t>
                </w:ins>
              </m:r>
            </m:sub>
          </m:sSub>
        </m:oMath>
      </m:oMathPara>
    </w:p>
    <w:p w14:paraId="2E24B533" w14:textId="7215291E" w:rsidR="00515B5F" w:rsidRPr="00515B5F" w:rsidRDefault="00000000" w:rsidP="00515B5F">
      <w:pPr>
        <w:rPr>
          <w:ins w:id="521" w:author="Ku, Chu-Chang" w:date="2023-03-06T17:43:00Z"/>
          <w:rFonts w:eastAsiaTheme="minorEastAsia"/>
        </w:rPr>
      </w:pPr>
      <m:oMathPara>
        <m:oMath>
          <m:f>
            <m:fPr>
              <m:ctrlPr>
                <w:ins w:id="522" w:author="Ku, Chu-Chang" w:date="2023-03-06T17:43:00Z">
                  <w:rPr>
                    <w:rFonts w:ascii="Cambria Math" w:eastAsiaTheme="minorHAnsi" w:hAnsi="Cambria Math"/>
                    <w:i/>
                  </w:rPr>
                </w:ins>
              </m:ctrlPr>
            </m:fPr>
            <m:num>
              <m:r>
                <w:ins w:id="523" w:author="Ku, Chu-Chang" w:date="2023-03-06T17:43:00Z">
                  <w:rPr>
                    <w:rFonts w:ascii="Cambria Math" w:eastAsiaTheme="minorHAnsi" w:hAnsi="Cambria Math"/>
                  </w:rPr>
                  <m:t>d</m:t>
                </w:ins>
              </m:r>
              <m:r>
                <w:ins w:id="524" w:author="Ku, Chu-Chang" w:date="2023-03-06T17:43:00Z">
                  <w:rPr>
                    <w:rFonts w:ascii="Cambria Math" w:hAnsi="Cambria Math"/>
                  </w:rPr>
                  <m:t>T</m:t>
                </w:ins>
              </m:r>
            </m:num>
            <m:den>
              <m:r>
                <w:ins w:id="525" w:author="Ku, Chu-Chang" w:date="2023-03-06T17:43:00Z">
                  <w:rPr>
                    <w:rFonts w:ascii="Cambria Math" w:eastAsiaTheme="minorHAnsi" w:hAnsi="Cambria Math"/>
                  </w:rPr>
                  <m:t>d</m:t>
                </w:ins>
              </m:r>
              <m:r>
                <w:ins w:id="526" w:author="Ku, Chu-Chang" w:date="2023-03-06T17:43:00Z">
                  <w:rPr>
                    <w:rFonts w:ascii="Cambria Math" w:hAnsi="Cambria Math"/>
                  </w:rPr>
                  <m:t>t</m:t>
                </w:ins>
              </m:r>
            </m:den>
          </m:f>
          <m:r>
            <w:ins w:id="527" w:author="Ku, Chu-Chang" w:date="2023-03-06T17:43:00Z">
              <w:rPr>
                <w:rFonts w:ascii="Cambria Math" w:hAnsi="Cambria Math"/>
              </w:rPr>
              <m:t>=</m:t>
            </w:ins>
          </m:r>
          <m:sSub>
            <m:sSubPr>
              <m:ctrlPr>
                <w:ins w:id="528" w:author="Ku, Chu-Chang" w:date="2023-03-06T17:43:00Z">
                  <w:rPr>
                    <w:rFonts w:ascii="Cambria Math" w:hAnsi="Cambria Math"/>
                    <w:i/>
                  </w:rPr>
                </w:ins>
              </m:ctrlPr>
            </m:sSubPr>
            <m:e>
              <m:r>
                <w:ins w:id="529" w:author="Ku, Chu-Chang" w:date="2023-03-06T17:43:00Z">
                  <w:rPr>
                    <w:rFonts w:ascii="Cambria Math" w:hAnsi="Cambria Math"/>
                  </w:rPr>
                  <m:t>δ</m:t>
                </w:ins>
              </m:r>
            </m:e>
            <m:sub>
              <m:r>
                <w:ins w:id="530" w:author="Ku, Chu-Chang" w:date="2023-03-06T17:43:00Z">
                  <w:rPr>
                    <w:rFonts w:ascii="Cambria Math" w:hAnsi="Cambria Math"/>
                  </w:rPr>
                  <m:t>0</m:t>
                </w:ins>
              </m:r>
            </m:sub>
          </m:sSub>
          <m:sSub>
            <m:sSubPr>
              <m:ctrlPr>
                <w:ins w:id="531" w:author="Ku, Chu-Chang" w:date="2023-03-08T20:39:00Z">
                  <w:rPr>
                    <w:rFonts w:ascii="Cambria Math" w:hAnsi="Cambria Math"/>
                    <w:i/>
                  </w:rPr>
                </w:ins>
              </m:ctrlPr>
            </m:sSubPr>
            <m:e>
              <m:r>
                <w:ins w:id="532" w:author="Ku, Chu-Chang" w:date="2023-03-06T17:43:00Z">
                  <w:rPr>
                    <w:rFonts w:ascii="Cambria Math" w:hAnsi="Cambria Math"/>
                  </w:rPr>
                  <m:t>p</m:t>
                </w:ins>
              </m:r>
            </m:e>
            <m:sub>
              <m:r>
                <w:ins w:id="533" w:author="Ku, Chu-Chang" w:date="2023-03-08T20:40:00Z">
                  <w:rPr>
                    <w:rFonts w:ascii="Cambria Math" w:hAnsi="Cambria Math"/>
                  </w:rPr>
                  <m:t>dx</m:t>
                </w:ins>
              </m:r>
            </m:sub>
          </m:sSub>
          <m:sSub>
            <m:sSubPr>
              <m:ctrlPr>
                <w:ins w:id="534" w:author="Ku, Chu-Chang" w:date="2023-03-06T17:43:00Z">
                  <w:rPr>
                    <w:rFonts w:ascii="Cambria Math" w:hAnsi="Cambria Math"/>
                    <w:i/>
                  </w:rPr>
                </w:ins>
              </m:ctrlPr>
            </m:sSubPr>
            <m:e>
              <m:r>
                <w:ins w:id="535" w:author="Ku, Chu-Chang" w:date="2023-03-06T17:43:00Z">
                  <w:rPr>
                    <w:rFonts w:ascii="Cambria Math" w:hAnsi="Cambria Math"/>
                  </w:rPr>
                  <m:t>I</m:t>
                </w:ins>
              </m:r>
            </m:e>
            <m:sub>
              <m:r>
                <w:ins w:id="536" w:author="Ku, Chu-Chang" w:date="2023-03-06T17:43:00Z">
                  <w:rPr>
                    <w:rFonts w:ascii="Cambria Math" w:hAnsi="Cambria Math"/>
                  </w:rPr>
                  <m:t>S</m:t>
                </w:ins>
              </m:r>
            </m:sub>
          </m:sSub>
          <m:r>
            <w:ins w:id="537" w:author="Ku, Chu-Chang" w:date="2023-03-06T17:43:00Z">
              <w:rPr>
                <w:rFonts w:ascii="Cambria Math" w:hAnsi="Cambria Math"/>
              </w:rPr>
              <m:t>+</m:t>
            </w:ins>
          </m:r>
          <m:sSub>
            <m:sSubPr>
              <m:ctrlPr>
                <w:ins w:id="538" w:author="Ku, Chu-Chang" w:date="2023-03-06T17:43:00Z">
                  <w:rPr>
                    <w:rFonts w:ascii="Cambria Math" w:hAnsi="Cambria Math"/>
                    <w:i/>
                  </w:rPr>
                </w:ins>
              </m:ctrlPr>
            </m:sSubPr>
            <m:e>
              <m:r>
                <w:ins w:id="539" w:author="Ku, Chu-Chang" w:date="2023-03-06T17:43:00Z">
                  <w:rPr>
                    <w:rFonts w:ascii="Cambria Math" w:hAnsi="Cambria Math"/>
                  </w:rPr>
                  <m:t>δ</m:t>
                </w:ins>
              </m:r>
            </m:e>
            <m:sub>
              <m:r>
                <w:ins w:id="540" w:author="Ku, Chu-Chang" w:date="2023-03-06T17:43:00Z">
                  <w:rPr>
                    <w:rFonts w:ascii="Cambria Math" w:hAnsi="Cambria Math"/>
                  </w:rPr>
                  <m:t>1</m:t>
                </w:ins>
              </m:r>
            </m:sub>
          </m:sSub>
          <m:sSub>
            <m:sSubPr>
              <m:ctrlPr>
                <w:ins w:id="541" w:author="Ku, Chu-Chang" w:date="2023-03-06T17:43:00Z">
                  <w:rPr>
                    <w:rFonts w:ascii="Cambria Math" w:hAnsi="Cambria Math"/>
                    <w:i/>
                  </w:rPr>
                </w:ins>
              </m:ctrlPr>
            </m:sSubPr>
            <m:e>
              <m:r>
                <w:ins w:id="542" w:author="Ku, Chu-Chang" w:date="2023-03-06T17:43:00Z">
                  <w:rPr>
                    <w:rFonts w:ascii="Cambria Math" w:hAnsi="Cambria Math"/>
                  </w:rPr>
                  <m:t>p</m:t>
                </w:ins>
              </m:r>
            </m:e>
            <m:sub>
              <m:r>
                <w:ins w:id="543" w:author="Ku, Chu-Chang" w:date="2023-03-08T20:40:00Z">
                  <w:rPr>
                    <w:rFonts w:ascii="Cambria Math" w:hAnsi="Cambria Math"/>
                  </w:rPr>
                  <m:t>dx</m:t>
                </w:ins>
              </m:r>
            </m:sub>
          </m:sSub>
          <m:sSub>
            <m:sSubPr>
              <m:ctrlPr>
                <w:ins w:id="544" w:author="Ku, Chu-Chang" w:date="2023-03-06T17:43:00Z">
                  <w:rPr>
                    <w:rFonts w:ascii="Cambria Math" w:hAnsi="Cambria Math"/>
                    <w:i/>
                  </w:rPr>
                </w:ins>
              </m:ctrlPr>
            </m:sSubPr>
            <m:e>
              <m:r>
                <w:ins w:id="545" w:author="Ku, Chu-Chang" w:date="2023-03-06T17:43:00Z">
                  <w:rPr>
                    <w:rFonts w:ascii="Cambria Math" w:hAnsi="Cambria Math"/>
                  </w:rPr>
                  <m:t>I</m:t>
                </w:ins>
              </m:r>
            </m:e>
            <m:sub>
              <m:r>
                <w:ins w:id="546" w:author="Ku, Chu-Chang" w:date="2023-03-06T17:43:00Z">
                  <w:rPr>
                    <w:rFonts w:ascii="Cambria Math" w:hAnsi="Cambria Math"/>
                  </w:rPr>
                  <m:t>E</m:t>
                </w:ins>
              </m:r>
            </m:sub>
          </m:sSub>
          <m:r>
            <w:ins w:id="547" w:author="Ku, Chu-Chang" w:date="2023-03-06T17:44:00Z">
              <w:rPr>
                <w:rFonts w:ascii="Cambria Math" w:hAnsi="Cambria Math"/>
              </w:rPr>
              <m:t>-(</m:t>
            </w:ins>
          </m:r>
          <m:sSub>
            <m:sSubPr>
              <m:ctrlPr>
                <w:ins w:id="548" w:author="Ku, Chu-Chang" w:date="2023-03-06T17:44:00Z">
                  <w:rPr>
                    <w:rFonts w:ascii="Cambria Math" w:hAnsi="Cambria Math"/>
                    <w:i/>
                  </w:rPr>
                </w:ins>
              </m:ctrlPr>
            </m:sSubPr>
            <m:e>
              <m:r>
                <w:ins w:id="549" w:author="Ku, Chu-Chang" w:date="2023-03-06T17:44:00Z">
                  <w:rPr>
                    <w:rFonts w:ascii="Cambria Math" w:hAnsi="Cambria Math"/>
                  </w:rPr>
                  <m:t>r</m:t>
                </w:ins>
              </m:r>
            </m:e>
            <m:sub>
              <m:r>
                <w:ins w:id="550" w:author="Ku, Chu-Chang" w:date="2023-03-06T17:44:00Z">
                  <w:rPr>
                    <w:rFonts w:ascii="Cambria Math" w:hAnsi="Cambria Math"/>
                  </w:rPr>
                  <m:t>succ</m:t>
                </w:ins>
              </m:r>
            </m:sub>
          </m:sSub>
          <m:r>
            <w:ins w:id="551" w:author="Ku, Chu-Chang" w:date="2023-03-06T17:44:00Z">
              <w:rPr>
                <w:rFonts w:ascii="Cambria Math" w:hAnsi="Cambria Math"/>
              </w:rPr>
              <m:t>+</m:t>
            </w:ins>
          </m:r>
          <m:sSub>
            <m:sSubPr>
              <m:ctrlPr>
                <w:ins w:id="552" w:author="Ku, Chu-Chang" w:date="2023-03-06T17:44:00Z">
                  <w:rPr>
                    <w:rFonts w:ascii="Cambria Math" w:hAnsi="Cambria Math"/>
                    <w:i/>
                  </w:rPr>
                </w:ins>
              </m:ctrlPr>
            </m:sSubPr>
            <m:e>
              <m:r>
                <w:ins w:id="553" w:author="Ku, Chu-Chang" w:date="2023-03-06T17:44:00Z">
                  <w:rPr>
                    <w:rFonts w:ascii="Cambria Math" w:hAnsi="Cambria Math"/>
                  </w:rPr>
                  <m:t>r</m:t>
                </w:ins>
              </m:r>
            </m:e>
            <m:sub>
              <m:r>
                <w:ins w:id="554" w:author="Ku, Chu-Chang" w:date="2023-03-06T17:44:00Z">
                  <w:rPr>
                    <w:rFonts w:ascii="Cambria Math" w:hAnsi="Cambria Math"/>
                  </w:rPr>
                  <m:t>ltfu</m:t>
                </w:ins>
              </m:r>
            </m:sub>
          </m:sSub>
          <m:r>
            <w:ins w:id="555" w:author="Ku, Chu-Chang" w:date="2023-03-06T17:44:00Z">
              <w:rPr>
                <w:rFonts w:ascii="Cambria Math" w:hAnsi="Cambria Math"/>
              </w:rPr>
              <m:t>+</m:t>
            </w:ins>
          </m:r>
          <m:sSub>
            <m:sSubPr>
              <m:ctrlPr>
                <w:ins w:id="556" w:author="Ku, Chu-Chang" w:date="2023-03-06T17:44:00Z">
                  <w:rPr>
                    <w:rFonts w:ascii="Cambria Math" w:hAnsi="Cambria Math"/>
                    <w:i/>
                  </w:rPr>
                </w:ins>
              </m:ctrlPr>
            </m:sSubPr>
            <m:e>
              <m:r>
                <w:ins w:id="557" w:author="Ku, Chu-Chang" w:date="2023-03-06T17:44:00Z">
                  <w:rPr>
                    <w:rFonts w:ascii="Cambria Math" w:hAnsi="Cambria Math"/>
                  </w:rPr>
                  <m:t>μ</m:t>
                </w:ins>
              </m:r>
            </m:e>
            <m:sub>
              <m:r>
                <w:ins w:id="558" w:author="Ku, Chu-Chang" w:date="2023-03-06T17:44:00Z">
                  <w:rPr>
                    <w:rFonts w:ascii="Cambria Math" w:hAnsi="Cambria Math"/>
                  </w:rPr>
                  <m:t>tx</m:t>
                </w:ins>
              </m:r>
            </m:sub>
          </m:sSub>
          <m:r>
            <w:ins w:id="559" w:author="Ku, Chu-Chang" w:date="2023-03-06T17:44:00Z">
              <w:rPr>
                <w:rFonts w:ascii="Cambria Math" w:hAnsi="Cambria Math"/>
              </w:rPr>
              <m:t>)</m:t>
            </w:ins>
          </m:r>
        </m:oMath>
      </m:oMathPara>
    </w:p>
    <w:p w14:paraId="314D8C7E" w14:textId="77777777" w:rsidR="00515B5F" w:rsidRPr="0057111E" w:rsidRDefault="00515B5F" w:rsidP="00515B5F">
      <w:pPr>
        <w:rPr>
          <w:ins w:id="560" w:author="Ku, Chu-Chang" w:date="2023-03-06T17:39:00Z"/>
          <w:rFonts w:eastAsiaTheme="minorEastAsia"/>
        </w:rPr>
      </w:pPr>
    </w:p>
    <w:p w14:paraId="281D7433" w14:textId="2ACB8C63" w:rsidR="0078331E" w:rsidRDefault="0078331E">
      <w:pPr>
        <w:rPr>
          <w:ins w:id="561" w:author="Ku, Chu-Chang" w:date="2023-03-08T20:01:00Z"/>
          <w:rFonts w:eastAsiaTheme="minorEastAsia"/>
        </w:rPr>
      </w:pPr>
    </w:p>
    <w:p w14:paraId="64B3EB5B" w14:textId="77777777" w:rsidR="001128C0" w:rsidRDefault="001128C0">
      <w:pPr>
        <w:rPr>
          <w:ins w:id="562" w:author="Ku, Chu-Chang" w:date="2023-03-08T20:05:00Z"/>
          <w:rFonts w:eastAsiaTheme="minorEastAsia"/>
          <w:u w:val="single"/>
        </w:rPr>
      </w:pPr>
    </w:p>
    <w:p w14:paraId="5630CD74" w14:textId="77777777" w:rsidR="001128C0" w:rsidRDefault="001128C0">
      <w:pPr>
        <w:rPr>
          <w:ins w:id="563" w:author="Ku, Chu-Chang" w:date="2023-03-08T20:05:00Z"/>
          <w:rFonts w:eastAsiaTheme="minorEastAsia"/>
          <w:u w:val="single"/>
        </w:rPr>
      </w:pPr>
    </w:p>
    <w:p w14:paraId="00481C79" w14:textId="77777777" w:rsidR="001128C0" w:rsidRDefault="001128C0">
      <w:pPr>
        <w:rPr>
          <w:ins w:id="564" w:author="Ku, Chu-Chang" w:date="2023-03-08T20:05:00Z"/>
          <w:rFonts w:eastAsiaTheme="minorEastAsia"/>
          <w:u w:val="single"/>
        </w:rPr>
      </w:pPr>
    </w:p>
    <w:p w14:paraId="0660A43B" w14:textId="77777777" w:rsidR="001128C0" w:rsidRDefault="001128C0">
      <w:pPr>
        <w:rPr>
          <w:ins w:id="565" w:author="Ku, Chu-Chang" w:date="2023-03-08T20:05:00Z"/>
          <w:rFonts w:eastAsiaTheme="minorEastAsia"/>
          <w:u w:val="single"/>
        </w:rPr>
      </w:pPr>
    </w:p>
    <w:p w14:paraId="6392CC5D" w14:textId="77777777" w:rsidR="001128C0" w:rsidRDefault="001128C0">
      <w:pPr>
        <w:rPr>
          <w:ins w:id="566" w:author="Ku, Chu-Chang" w:date="2023-03-08T20:05:00Z"/>
          <w:rFonts w:eastAsiaTheme="minorEastAsia"/>
          <w:u w:val="single"/>
        </w:rPr>
      </w:pPr>
    </w:p>
    <w:p w14:paraId="5913E3A9" w14:textId="77777777" w:rsidR="001128C0" w:rsidRDefault="001128C0">
      <w:pPr>
        <w:rPr>
          <w:ins w:id="567" w:author="Ku, Chu-Chang" w:date="2023-03-08T20:05:00Z"/>
          <w:rFonts w:eastAsiaTheme="minorEastAsia"/>
          <w:u w:val="single"/>
        </w:rPr>
      </w:pPr>
    </w:p>
    <w:p w14:paraId="21CCAC3D" w14:textId="77777777" w:rsidR="001128C0" w:rsidRDefault="001128C0">
      <w:pPr>
        <w:rPr>
          <w:ins w:id="568" w:author="Ku, Chu-Chang" w:date="2023-03-08T20:05:00Z"/>
          <w:rFonts w:eastAsiaTheme="minorEastAsia"/>
          <w:u w:val="single"/>
        </w:rPr>
      </w:pPr>
    </w:p>
    <w:p w14:paraId="5CD441BD" w14:textId="19D5FCE2" w:rsidR="0020580E" w:rsidRDefault="0020580E" w:rsidP="0020580E">
      <w:pPr>
        <w:rPr>
          <w:ins w:id="569" w:author="Ku, Chu-Chang" w:date="2023-03-08T20:33:00Z"/>
          <w:rFonts w:eastAsiaTheme="minorEastAsia"/>
          <w:u w:val="single"/>
        </w:rPr>
      </w:pPr>
      <w:ins w:id="570" w:author="Ku, Chu-Chang" w:date="2023-03-08T20:33:00Z">
        <w:r>
          <w:rPr>
            <w:rFonts w:eastAsiaTheme="minorEastAsia"/>
            <w:u w:val="single"/>
          </w:rPr>
          <w:lastRenderedPageBreak/>
          <w:t>*For India</w:t>
        </w:r>
      </w:ins>
    </w:p>
    <w:p w14:paraId="555002A2" w14:textId="293BF2BD" w:rsidR="002219AE" w:rsidRDefault="0020580E" w:rsidP="0020580E">
      <w:pPr>
        <w:rPr>
          <w:ins w:id="571" w:author="Ku, Chu-Chang" w:date="2023-03-08T20:44:00Z"/>
          <w:rFonts w:eastAsiaTheme="minorEastAsia"/>
        </w:rPr>
      </w:pPr>
      <w:ins w:id="572" w:author="Ku, Chu-Chang" w:date="2023-03-08T20:33:00Z">
        <w:r w:rsidRPr="0020580E">
          <w:rPr>
            <w:rFonts w:eastAsiaTheme="minorEastAsia"/>
            <w:rPrChange w:id="573" w:author="Ku, Chu-Chang" w:date="2023-03-08T20:34:00Z">
              <w:rPr>
                <w:rFonts w:eastAsiaTheme="minorEastAsia"/>
                <w:u w:val="single"/>
              </w:rPr>
            </w:rPrChange>
          </w:rPr>
          <w:t>The India model has public and pri</w:t>
        </w:r>
      </w:ins>
      <w:ins w:id="574" w:author="Ku, Chu-Chang" w:date="2023-03-08T20:34:00Z">
        <w:r w:rsidRPr="0020580E">
          <w:rPr>
            <w:rFonts w:eastAsiaTheme="minorEastAsia"/>
            <w:rPrChange w:id="575" w:author="Ku, Chu-Chang" w:date="2023-03-08T20:34:00Z">
              <w:rPr>
                <w:rFonts w:eastAsiaTheme="minorEastAsia"/>
                <w:u w:val="single"/>
              </w:rPr>
            </w:rPrChange>
          </w:rPr>
          <w:t xml:space="preserve">vate for TB diagnostics and care provision. </w:t>
        </w:r>
      </w:ins>
      <w:ins w:id="576" w:author="Ku, Chu-Chang" w:date="2023-03-08T20:43:00Z">
        <w:r w:rsidR="002219AE">
          <w:rPr>
            <w:rFonts w:eastAsiaTheme="minorEastAsia"/>
          </w:rPr>
          <w:t xml:space="preserve">Therefore, diagnosis and treatment outcomes </w:t>
        </w:r>
      </w:ins>
      <w:ins w:id="577" w:author="Ku, Chu-Chang" w:date="2023-03-08T20:44:00Z">
        <w:r w:rsidR="002219AE">
          <w:rPr>
            <w:rFonts w:eastAsiaTheme="minorEastAsia"/>
          </w:rPr>
          <w:t>will depend on the system as will. Explicitly,</w:t>
        </w:r>
      </w:ins>
    </w:p>
    <w:p w14:paraId="7BDC0EA1" w14:textId="74C0F2F7" w:rsidR="002219AE" w:rsidRPr="002219AE" w:rsidRDefault="002219AE" w:rsidP="0020580E">
      <w:pPr>
        <w:rPr>
          <w:ins w:id="578" w:author="Ku, Chu-Chang" w:date="2023-03-08T20:46:00Z"/>
          <w:rFonts w:eastAsiaTheme="minorEastAsia"/>
        </w:rPr>
      </w:pPr>
      <m:oMathPara>
        <m:oMath>
          <m:sSub>
            <m:sSubPr>
              <m:ctrlPr>
                <w:ins w:id="579" w:author="Ku, Chu-Chang" w:date="2023-03-08T20:44:00Z">
                  <w:rPr>
                    <w:rFonts w:ascii="Cambria Math" w:eastAsiaTheme="minorEastAsia" w:hAnsi="Cambria Math"/>
                    <w:i/>
                  </w:rPr>
                </w:ins>
              </m:ctrlPr>
            </m:sSubPr>
            <m:e>
              <m:r>
                <w:ins w:id="580" w:author="Ku, Chu-Chang" w:date="2023-03-08T20:44:00Z">
                  <w:rPr>
                    <w:rFonts w:ascii="Cambria Math" w:eastAsiaTheme="minorEastAsia" w:hAnsi="Cambria Math"/>
                  </w:rPr>
                  <m:t>p</m:t>
                </w:ins>
              </m:r>
            </m:e>
            <m:sub>
              <m:r>
                <w:ins w:id="581" w:author="Ku, Chu-Chang" w:date="2023-03-08T20:44:00Z">
                  <w:rPr>
                    <w:rFonts w:ascii="Cambria Math" w:eastAsiaTheme="minorEastAsia" w:hAnsi="Cambria Math"/>
                  </w:rPr>
                  <m:t>dx</m:t>
                </w:ins>
              </m:r>
            </m:sub>
          </m:sSub>
          <m:r>
            <w:ins w:id="582" w:author="Ku, Chu-Chang" w:date="2023-03-08T20:44:00Z">
              <w:rPr>
                <w:rFonts w:ascii="Cambria Math" w:eastAsiaTheme="minorEastAsia" w:hAnsi="Cambria Math"/>
              </w:rPr>
              <m:t>=</m:t>
            </w:ins>
          </m:r>
          <m:d>
            <m:dPr>
              <m:ctrlPr>
                <w:ins w:id="583" w:author="Ku, Chu-Chang" w:date="2023-03-08T20:44:00Z">
                  <w:rPr>
                    <w:rFonts w:ascii="Cambria Math" w:eastAsiaTheme="minorEastAsia" w:hAnsi="Cambria Math"/>
                    <w:i/>
                  </w:rPr>
                </w:ins>
              </m:ctrlPr>
            </m:dPr>
            <m:e>
              <m:r>
                <w:ins w:id="584" w:author="Ku, Chu-Chang" w:date="2023-03-08T20:44:00Z">
                  <w:rPr>
                    <w:rFonts w:ascii="Cambria Math" w:eastAsiaTheme="minorEastAsia" w:hAnsi="Cambria Math"/>
                  </w:rPr>
                  <m:t>1-</m:t>
                </w:ins>
              </m:r>
              <m:sSub>
                <m:sSubPr>
                  <m:ctrlPr>
                    <w:ins w:id="585" w:author="Ku, Chu-Chang" w:date="2023-03-08T20:44:00Z">
                      <w:rPr>
                        <w:rFonts w:ascii="Cambria Math" w:eastAsiaTheme="minorEastAsia" w:hAnsi="Cambria Math"/>
                        <w:i/>
                      </w:rPr>
                    </w:ins>
                  </m:ctrlPr>
                </m:sSubPr>
                <m:e>
                  <m:r>
                    <w:ins w:id="586" w:author="Ku, Chu-Chang" w:date="2023-03-08T20:44:00Z">
                      <w:rPr>
                        <w:rFonts w:ascii="Cambria Math" w:eastAsiaTheme="minorEastAsia" w:hAnsi="Cambria Math"/>
                      </w:rPr>
                      <m:t>p</m:t>
                    </w:ins>
                  </m:r>
                </m:e>
                <m:sub>
                  <m:r>
                    <w:ins w:id="587" w:author="Ku, Chu-Chang" w:date="2023-03-08T20:44:00Z">
                      <w:rPr>
                        <w:rFonts w:ascii="Cambria Math" w:eastAsiaTheme="minorEastAsia" w:hAnsi="Cambria Math"/>
                      </w:rPr>
                      <m:t>pr</m:t>
                    </w:ins>
                  </m:r>
                </m:sub>
              </m:sSub>
            </m:e>
          </m:d>
          <m:sSub>
            <m:sSubPr>
              <m:ctrlPr>
                <w:ins w:id="588" w:author="Ku, Chu-Chang" w:date="2023-03-08T20:44:00Z">
                  <w:rPr>
                    <w:rFonts w:ascii="Cambria Math" w:eastAsiaTheme="minorEastAsia" w:hAnsi="Cambria Math"/>
                    <w:i/>
                  </w:rPr>
                </w:ins>
              </m:ctrlPr>
            </m:sSubPr>
            <m:e>
              <m:r>
                <w:ins w:id="589" w:author="Ku, Chu-Chang" w:date="2023-03-08T20:44:00Z">
                  <w:rPr>
                    <w:rFonts w:ascii="Cambria Math" w:eastAsiaTheme="minorEastAsia" w:hAnsi="Cambria Math"/>
                  </w:rPr>
                  <m:t>p</m:t>
                </w:ins>
              </m:r>
            </m:e>
            <m:sub>
              <m:r>
                <w:ins w:id="590" w:author="Ku, Chu-Chang" w:date="2023-03-08T20:44:00Z">
                  <w:rPr>
                    <w:rFonts w:ascii="Cambria Math" w:eastAsiaTheme="minorEastAsia" w:hAnsi="Cambria Math"/>
                  </w:rPr>
                  <m:t>dx,pu</m:t>
                </w:ins>
              </m:r>
            </m:sub>
          </m:sSub>
          <m:r>
            <w:ins w:id="591" w:author="Ku, Chu-Chang" w:date="2023-03-08T20:44:00Z">
              <w:rPr>
                <w:rFonts w:ascii="Cambria Math" w:eastAsiaTheme="minorEastAsia" w:hAnsi="Cambria Math"/>
              </w:rPr>
              <m:t>+</m:t>
            </w:ins>
          </m:r>
          <m:sSub>
            <m:sSubPr>
              <m:ctrlPr>
                <w:ins w:id="592" w:author="Ku, Chu-Chang" w:date="2023-03-08T20:45:00Z">
                  <w:rPr>
                    <w:rFonts w:ascii="Cambria Math" w:eastAsiaTheme="minorEastAsia" w:hAnsi="Cambria Math"/>
                    <w:i/>
                  </w:rPr>
                </w:ins>
              </m:ctrlPr>
            </m:sSubPr>
            <m:e>
              <m:r>
                <w:ins w:id="593" w:author="Ku, Chu-Chang" w:date="2023-03-08T20:45:00Z">
                  <w:rPr>
                    <w:rFonts w:ascii="Cambria Math" w:eastAsiaTheme="minorEastAsia" w:hAnsi="Cambria Math"/>
                  </w:rPr>
                  <m:t>p</m:t>
                </w:ins>
              </m:r>
            </m:e>
            <m:sub>
              <m:r>
                <w:ins w:id="594" w:author="Ku, Chu-Chang" w:date="2023-03-08T20:45:00Z">
                  <w:rPr>
                    <w:rFonts w:ascii="Cambria Math" w:eastAsiaTheme="minorEastAsia" w:hAnsi="Cambria Math"/>
                  </w:rPr>
                  <m:t>pr</m:t>
                </w:ins>
              </m:r>
            </m:sub>
          </m:sSub>
          <m:sSub>
            <m:sSubPr>
              <m:ctrlPr>
                <w:ins w:id="595" w:author="Ku, Chu-Chang" w:date="2023-03-08T20:45:00Z">
                  <w:rPr>
                    <w:rFonts w:ascii="Cambria Math" w:eastAsiaTheme="minorEastAsia" w:hAnsi="Cambria Math"/>
                    <w:i/>
                  </w:rPr>
                </w:ins>
              </m:ctrlPr>
            </m:sSubPr>
            <m:e>
              <m:r>
                <w:ins w:id="596" w:author="Ku, Chu-Chang" w:date="2023-03-08T20:45:00Z">
                  <w:rPr>
                    <w:rFonts w:ascii="Cambria Math" w:eastAsiaTheme="minorEastAsia" w:hAnsi="Cambria Math"/>
                  </w:rPr>
                  <m:t>p</m:t>
                </w:ins>
              </m:r>
            </m:e>
            <m:sub>
              <m:r>
                <w:ins w:id="597" w:author="Ku, Chu-Chang" w:date="2023-03-08T20:45:00Z">
                  <w:rPr>
                    <w:rFonts w:ascii="Cambria Math" w:eastAsiaTheme="minorEastAsia" w:hAnsi="Cambria Math"/>
                  </w:rPr>
                  <m:t>dx,pr</m:t>
                </w:ins>
              </m:r>
            </m:sub>
          </m:sSub>
        </m:oMath>
      </m:oMathPara>
    </w:p>
    <w:p w14:paraId="2935D25C" w14:textId="1C1BB14A" w:rsidR="002219AE" w:rsidRDefault="002219AE" w:rsidP="0020580E">
      <w:pPr>
        <w:rPr>
          <w:ins w:id="598" w:author="Ku, Chu-Chang" w:date="2023-03-08T20:43:00Z"/>
          <w:rFonts w:eastAsiaTheme="minorEastAsia"/>
        </w:rPr>
      </w:pPr>
      <m:oMathPara>
        <m:oMath>
          <m:sSub>
            <m:sSubPr>
              <m:ctrlPr>
                <w:ins w:id="599" w:author="Ku, Chu-Chang" w:date="2023-03-08T20:46:00Z">
                  <w:rPr>
                    <w:rFonts w:ascii="Cambria Math" w:eastAsiaTheme="minorEastAsia" w:hAnsi="Cambria Math"/>
                    <w:i/>
                  </w:rPr>
                </w:ins>
              </m:ctrlPr>
            </m:sSubPr>
            <m:e>
              <m:r>
                <w:ins w:id="600" w:author="Ku, Chu-Chang" w:date="2023-03-08T20:46:00Z">
                  <w:rPr>
                    <w:rFonts w:ascii="Cambria Math" w:eastAsiaTheme="minorEastAsia" w:hAnsi="Cambria Math"/>
                  </w:rPr>
                  <m:t>r</m:t>
                </w:ins>
              </m:r>
            </m:e>
            <m:sub>
              <m:r>
                <w:ins w:id="601" w:author="Ku, Chu-Chang" w:date="2023-03-08T20:46:00Z">
                  <w:rPr>
                    <w:rFonts w:ascii="Cambria Math" w:eastAsiaTheme="minorEastAsia" w:hAnsi="Cambria Math"/>
                  </w:rPr>
                  <m:t>ltfu</m:t>
                </w:ins>
              </m:r>
            </m:sub>
          </m:sSub>
          <m:r>
            <w:ins w:id="602" w:author="Ku, Chu-Chang" w:date="2023-03-08T20:46:00Z">
              <w:rPr>
                <w:rFonts w:ascii="Cambria Math" w:eastAsiaTheme="minorEastAsia" w:hAnsi="Cambria Math"/>
              </w:rPr>
              <m:t>=</m:t>
            </w:ins>
          </m:r>
          <m:sSub>
            <m:sSubPr>
              <m:ctrlPr>
                <w:ins w:id="603" w:author="Ku, Chu-Chang" w:date="2023-03-08T20:47:00Z">
                  <w:rPr>
                    <w:rFonts w:ascii="Cambria Math" w:eastAsiaTheme="minorEastAsia" w:hAnsi="Cambria Math"/>
                    <w:i/>
                  </w:rPr>
                </w:ins>
              </m:ctrlPr>
            </m:sSubPr>
            <m:e>
              <m:r>
                <w:ins w:id="604" w:author="Ku, Chu-Chang" w:date="2023-03-08T20:47:00Z">
                  <w:rPr>
                    <w:rFonts w:ascii="Cambria Math" w:eastAsiaTheme="minorEastAsia" w:hAnsi="Cambria Math"/>
                  </w:rPr>
                  <m:t>r</m:t>
                </w:ins>
              </m:r>
            </m:e>
            <m:sub>
              <m:r>
                <w:ins w:id="605" w:author="Ku, Chu-Chang" w:date="2023-03-08T20:47:00Z">
                  <w:rPr>
                    <w:rFonts w:ascii="Cambria Math" w:eastAsiaTheme="minorEastAsia" w:hAnsi="Cambria Math"/>
                  </w:rPr>
                  <m:t>ltfu,pu</m:t>
                </w:ins>
              </m:r>
            </m:sub>
          </m:sSub>
          <m:f>
            <m:fPr>
              <m:ctrlPr>
                <w:ins w:id="606" w:author="Ku, Chu-Chang" w:date="2023-03-08T20:47:00Z">
                  <w:rPr>
                    <w:rFonts w:ascii="Cambria Math" w:eastAsiaTheme="minorEastAsia" w:hAnsi="Cambria Math"/>
                    <w:i/>
                  </w:rPr>
                </w:ins>
              </m:ctrlPr>
            </m:fPr>
            <m:num>
              <m:d>
                <m:dPr>
                  <m:ctrlPr>
                    <w:ins w:id="607" w:author="Ku, Chu-Chang" w:date="2023-03-08T20:47:00Z">
                      <w:rPr>
                        <w:rFonts w:ascii="Cambria Math" w:eastAsiaTheme="minorEastAsia" w:hAnsi="Cambria Math"/>
                        <w:i/>
                      </w:rPr>
                    </w:ins>
                  </m:ctrlPr>
                </m:dPr>
                <m:e>
                  <m:r>
                    <w:ins w:id="608" w:author="Ku, Chu-Chang" w:date="2023-03-08T20:47:00Z">
                      <w:rPr>
                        <w:rFonts w:ascii="Cambria Math" w:eastAsiaTheme="minorEastAsia" w:hAnsi="Cambria Math"/>
                      </w:rPr>
                      <m:t>1-</m:t>
                    </w:ins>
                  </m:r>
                  <m:sSub>
                    <m:sSubPr>
                      <m:ctrlPr>
                        <w:ins w:id="609" w:author="Ku, Chu-Chang" w:date="2023-03-08T20:47:00Z">
                          <w:rPr>
                            <w:rFonts w:ascii="Cambria Math" w:eastAsiaTheme="minorEastAsia" w:hAnsi="Cambria Math"/>
                            <w:i/>
                          </w:rPr>
                        </w:ins>
                      </m:ctrlPr>
                    </m:sSubPr>
                    <m:e>
                      <m:r>
                        <w:ins w:id="610" w:author="Ku, Chu-Chang" w:date="2023-03-08T20:47:00Z">
                          <w:rPr>
                            <w:rFonts w:ascii="Cambria Math" w:eastAsiaTheme="minorEastAsia" w:hAnsi="Cambria Math"/>
                          </w:rPr>
                          <m:t>p</m:t>
                        </w:ins>
                      </m:r>
                    </m:e>
                    <m:sub>
                      <m:r>
                        <w:ins w:id="611" w:author="Ku, Chu-Chang" w:date="2023-03-08T20:47:00Z">
                          <w:rPr>
                            <w:rFonts w:ascii="Cambria Math" w:eastAsiaTheme="minorEastAsia" w:hAnsi="Cambria Math"/>
                          </w:rPr>
                          <m:t>pr</m:t>
                        </w:ins>
                      </m:r>
                    </m:sub>
                  </m:sSub>
                </m:e>
              </m:d>
              <m:sSub>
                <m:sSubPr>
                  <m:ctrlPr>
                    <w:ins w:id="612" w:author="Ku, Chu-Chang" w:date="2023-03-08T20:47:00Z">
                      <w:rPr>
                        <w:rFonts w:ascii="Cambria Math" w:eastAsiaTheme="minorEastAsia" w:hAnsi="Cambria Math"/>
                        <w:i/>
                      </w:rPr>
                    </w:ins>
                  </m:ctrlPr>
                </m:sSubPr>
                <m:e>
                  <m:r>
                    <w:ins w:id="613" w:author="Ku, Chu-Chang" w:date="2023-03-08T20:47:00Z">
                      <w:rPr>
                        <w:rFonts w:ascii="Cambria Math" w:eastAsiaTheme="minorEastAsia" w:hAnsi="Cambria Math"/>
                      </w:rPr>
                      <m:t>p</m:t>
                    </w:ins>
                  </m:r>
                </m:e>
                <m:sub>
                  <m:r>
                    <w:ins w:id="614" w:author="Ku, Chu-Chang" w:date="2023-03-08T20:47:00Z">
                      <w:rPr>
                        <w:rFonts w:ascii="Cambria Math" w:eastAsiaTheme="minorEastAsia" w:hAnsi="Cambria Math"/>
                      </w:rPr>
                      <m:t>dx,pu</m:t>
                    </w:ins>
                  </m:r>
                </m:sub>
              </m:sSub>
            </m:num>
            <m:den>
              <m:sSub>
                <m:sSubPr>
                  <m:ctrlPr>
                    <w:ins w:id="615" w:author="Ku, Chu-Chang" w:date="2023-03-08T20:47:00Z">
                      <w:rPr>
                        <w:rFonts w:ascii="Cambria Math" w:eastAsiaTheme="minorEastAsia" w:hAnsi="Cambria Math"/>
                        <w:i/>
                      </w:rPr>
                    </w:ins>
                  </m:ctrlPr>
                </m:sSubPr>
                <m:e>
                  <m:r>
                    <w:ins w:id="616" w:author="Ku, Chu-Chang" w:date="2023-03-08T20:47:00Z">
                      <w:rPr>
                        <w:rFonts w:ascii="Cambria Math" w:eastAsiaTheme="minorEastAsia" w:hAnsi="Cambria Math"/>
                      </w:rPr>
                      <m:t>p</m:t>
                    </w:ins>
                  </m:r>
                </m:e>
                <m:sub>
                  <m:r>
                    <w:ins w:id="617" w:author="Ku, Chu-Chang" w:date="2023-03-08T20:47:00Z">
                      <w:rPr>
                        <w:rFonts w:ascii="Cambria Math" w:eastAsiaTheme="minorEastAsia" w:hAnsi="Cambria Math"/>
                      </w:rPr>
                      <m:t>dx</m:t>
                    </w:ins>
                  </m:r>
                </m:sub>
              </m:sSub>
            </m:den>
          </m:f>
          <m:r>
            <w:ins w:id="618" w:author="Ku, Chu-Chang" w:date="2023-03-08T20:47:00Z">
              <w:rPr>
                <w:rFonts w:ascii="Cambria Math" w:eastAsiaTheme="minorEastAsia" w:hAnsi="Cambria Math"/>
              </w:rPr>
              <m:t>+</m:t>
            </w:ins>
          </m:r>
          <m:sSub>
            <m:sSubPr>
              <m:ctrlPr>
                <w:ins w:id="619" w:author="Ku, Chu-Chang" w:date="2023-03-08T20:47:00Z">
                  <w:rPr>
                    <w:rFonts w:ascii="Cambria Math" w:eastAsiaTheme="minorEastAsia" w:hAnsi="Cambria Math"/>
                    <w:i/>
                  </w:rPr>
                </w:ins>
              </m:ctrlPr>
            </m:sSubPr>
            <m:e>
              <m:r>
                <w:ins w:id="620" w:author="Ku, Chu-Chang" w:date="2023-03-08T20:47:00Z">
                  <w:rPr>
                    <w:rFonts w:ascii="Cambria Math" w:eastAsiaTheme="minorEastAsia" w:hAnsi="Cambria Math"/>
                  </w:rPr>
                  <m:t>r</m:t>
                </w:ins>
              </m:r>
            </m:e>
            <m:sub>
              <m:r>
                <w:ins w:id="621" w:author="Ku, Chu-Chang" w:date="2023-03-08T20:47:00Z">
                  <w:rPr>
                    <w:rFonts w:ascii="Cambria Math" w:eastAsiaTheme="minorEastAsia" w:hAnsi="Cambria Math"/>
                  </w:rPr>
                  <m:t>ltfu,p</m:t>
                </w:ins>
              </m:r>
              <m:r>
                <w:ins w:id="622" w:author="Ku, Chu-Chang" w:date="2023-03-08T20:47:00Z">
                  <w:rPr>
                    <w:rFonts w:ascii="Cambria Math" w:eastAsiaTheme="minorEastAsia" w:hAnsi="Cambria Math"/>
                  </w:rPr>
                  <m:t>r</m:t>
                </w:ins>
              </m:r>
            </m:sub>
          </m:sSub>
          <m:f>
            <m:fPr>
              <m:ctrlPr>
                <w:ins w:id="623" w:author="Ku, Chu-Chang" w:date="2023-03-08T20:47:00Z">
                  <w:rPr>
                    <w:rFonts w:ascii="Cambria Math" w:eastAsiaTheme="minorEastAsia" w:hAnsi="Cambria Math"/>
                    <w:i/>
                  </w:rPr>
                </w:ins>
              </m:ctrlPr>
            </m:fPr>
            <m:num>
              <m:sSub>
                <m:sSubPr>
                  <m:ctrlPr>
                    <w:ins w:id="624" w:author="Ku, Chu-Chang" w:date="2023-03-08T20:47:00Z">
                      <w:rPr>
                        <w:rFonts w:ascii="Cambria Math" w:eastAsiaTheme="minorEastAsia" w:hAnsi="Cambria Math"/>
                        <w:i/>
                      </w:rPr>
                    </w:ins>
                  </m:ctrlPr>
                </m:sSubPr>
                <m:e>
                  <m:r>
                    <w:ins w:id="625" w:author="Ku, Chu-Chang" w:date="2023-03-08T20:47:00Z">
                      <w:rPr>
                        <w:rFonts w:ascii="Cambria Math" w:eastAsiaTheme="minorEastAsia" w:hAnsi="Cambria Math"/>
                      </w:rPr>
                      <m:t>p</m:t>
                    </w:ins>
                  </m:r>
                </m:e>
                <m:sub>
                  <m:r>
                    <w:ins w:id="626" w:author="Ku, Chu-Chang" w:date="2023-03-08T20:47:00Z">
                      <w:rPr>
                        <w:rFonts w:ascii="Cambria Math" w:eastAsiaTheme="minorEastAsia" w:hAnsi="Cambria Math"/>
                      </w:rPr>
                      <m:t>pr</m:t>
                    </w:ins>
                  </m:r>
                </m:sub>
              </m:sSub>
              <m:sSub>
                <m:sSubPr>
                  <m:ctrlPr>
                    <w:ins w:id="627" w:author="Ku, Chu-Chang" w:date="2023-03-08T20:47:00Z">
                      <w:rPr>
                        <w:rFonts w:ascii="Cambria Math" w:eastAsiaTheme="minorEastAsia" w:hAnsi="Cambria Math"/>
                        <w:i/>
                      </w:rPr>
                    </w:ins>
                  </m:ctrlPr>
                </m:sSubPr>
                <m:e>
                  <m:r>
                    <w:ins w:id="628" w:author="Ku, Chu-Chang" w:date="2023-03-08T20:47:00Z">
                      <w:rPr>
                        <w:rFonts w:ascii="Cambria Math" w:eastAsiaTheme="minorEastAsia" w:hAnsi="Cambria Math"/>
                      </w:rPr>
                      <m:t>p</m:t>
                    </w:ins>
                  </m:r>
                </m:e>
                <m:sub>
                  <m:r>
                    <w:ins w:id="629" w:author="Ku, Chu-Chang" w:date="2023-03-08T20:47:00Z">
                      <w:rPr>
                        <w:rFonts w:ascii="Cambria Math" w:eastAsiaTheme="minorEastAsia" w:hAnsi="Cambria Math"/>
                      </w:rPr>
                      <m:t>dx,pr</m:t>
                    </w:ins>
                  </m:r>
                </m:sub>
              </m:sSub>
            </m:num>
            <m:den>
              <m:sSub>
                <m:sSubPr>
                  <m:ctrlPr>
                    <w:ins w:id="630" w:author="Ku, Chu-Chang" w:date="2023-03-08T20:47:00Z">
                      <w:rPr>
                        <w:rFonts w:ascii="Cambria Math" w:eastAsiaTheme="minorEastAsia" w:hAnsi="Cambria Math"/>
                        <w:i/>
                      </w:rPr>
                    </w:ins>
                  </m:ctrlPr>
                </m:sSubPr>
                <m:e>
                  <m:r>
                    <w:ins w:id="631" w:author="Ku, Chu-Chang" w:date="2023-03-08T20:47:00Z">
                      <w:rPr>
                        <w:rFonts w:ascii="Cambria Math" w:eastAsiaTheme="minorEastAsia" w:hAnsi="Cambria Math"/>
                      </w:rPr>
                      <m:t>p</m:t>
                    </w:ins>
                  </m:r>
                </m:e>
                <m:sub>
                  <m:r>
                    <w:ins w:id="632" w:author="Ku, Chu-Chang" w:date="2023-03-08T20:47:00Z">
                      <w:rPr>
                        <w:rFonts w:ascii="Cambria Math" w:eastAsiaTheme="minorEastAsia" w:hAnsi="Cambria Math"/>
                      </w:rPr>
                      <m:t>dx</m:t>
                    </w:ins>
                  </m:r>
                </m:sub>
              </m:sSub>
            </m:den>
          </m:f>
        </m:oMath>
      </m:oMathPara>
    </w:p>
    <w:p w14:paraId="7859F58A" w14:textId="13192A1B" w:rsidR="002219AE" w:rsidRDefault="002219AE" w:rsidP="0020580E">
      <w:pPr>
        <w:rPr>
          <w:ins w:id="633" w:author="Ku, Chu-Chang" w:date="2023-03-08T20:43:00Z"/>
          <w:rFonts w:eastAsiaTheme="minorEastAsia"/>
        </w:rPr>
      </w:pPr>
    </w:p>
    <w:p w14:paraId="30F5C723" w14:textId="1300C6D2" w:rsidR="00AF4627" w:rsidRDefault="00AF4627" w:rsidP="00AF4627">
      <w:pPr>
        <w:rPr>
          <w:ins w:id="634" w:author="Ku, Chu-Chang" w:date="2023-03-08T20:47:00Z"/>
          <w:rFonts w:eastAsiaTheme="minorEastAsia"/>
        </w:rPr>
      </w:pPr>
      <m:oMathPara>
        <m:oMath>
          <m:sSub>
            <m:sSubPr>
              <m:ctrlPr>
                <w:ins w:id="635" w:author="Ku, Chu-Chang" w:date="2023-03-08T20:48:00Z">
                  <w:rPr>
                    <w:rFonts w:ascii="Cambria Math" w:eastAsiaTheme="minorEastAsia" w:hAnsi="Cambria Math"/>
                    <w:i/>
                  </w:rPr>
                </w:ins>
              </m:ctrlPr>
            </m:sSubPr>
            <m:e>
              <m:r>
                <w:ins w:id="636" w:author="Ku, Chu-Chang" w:date="2023-03-08T20:48:00Z">
                  <w:rPr>
                    <w:rFonts w:ascii="Cambria Math" w:eastAsiaTheme="minorEastAsia" w:hAnsi="Cambria Math"/>
                  </w:rPr>
                  <m:t>μ</m:t>
                </w:ins>
              </m:r>
            </m:e>
            <m:sub>
              <m:r>
                <w:ins w:id="637" w:author="Ku, Chu-Chang" w:date="2023-03-08T20:48:00Z">
                  <w:rPr>
                    <w:rFonts w:ascii="Cambria Math" w:eastAsiaTheme="minorEastAsia" w:hAnsi="Cambria Math"/>
                  </w:rPr>
                  <m:t>tx</m:t>
                </w:ins>
              </m:r>
            </m:sub>
          </m:sSub>
          <m:r>
            <w:ins w:id="638" w:author="Ku, Chu-Chang" w:date="2023-03-08T20:47:00Z">
              <w:rPr>
                <w:rFonts w:ascii="Cambria Math" w:eastAsiaTheme="minorEastAsia" w:hAnsi="Cambria Math"/>
              </w:rPr>
              <m:t>=</m:t>
            </w:ins>
          </m:r>
          <m:sSub>
            <m:sSubPr>
              <m:ctrlPr>
                <w:ins w:id="639" w:author="Ku, Chu-Chang" w:date="2023-03-08T20:48:00Z">
                  <w:rPr>
                    <w:rFonts w:ascii="Cambria Math" w:eastAsiaTheme="minorEastAsia" w:hAnsi="Cambria Math"/>
                    <w:i/>
                    <w:lang w:eastAsia="zh-TW"/>
                  </w:rPr>
                </w:ins>
              </m:ctrlPr>
            </m:sSubPr>
            <m:e>
              <m:r>
                <w:ins w:id="640" w:author="Ku, Chu-Chang" w:date="2023-03-08T20:48:00Z">
                  <w:rPr>
                    <w:rFonts w:ascii="Cambria Math" w:eastAsiaTheme="minorEastAsia" w:hAnsi="Cambria Math"/>
                    <w:lang w:eastAsia="zh-TW"/>
                  </w:rPr>
                  <m:t>μ</m:t>
                </w:ins>
              </m:r>
            </m:e>
            <m:sub>
              <m:r>
                <w:ins w:id="641" w:author="Ku, Chu-Chang" w:date="2023-03-08T20:48:00Z">
                  <w:rPr>
                    <w:rFonts w:ascii="Cambria Math" w:eastAsiaTheme="minorEastAsia" w:hAnsi="Cambria Math"/>
                    <w:lang w:eastAsia="zh-TW"/>
                  </w:rPr>
                  <m:t>tx,p</m:t>
                </w:ins>
              </m:r>
              <m:r>
                <w:ins w:id="642" w:author="Ku, Chu-Chang" w:date="2023-03-08T20:48:00Z">
                  <w:rPr>
                    <w:rFonts w:ascii="Cambria Math" w:eastAsiaTheme="minorEastAsia" w:hAnsi="Cambria Math"/>
                    <w:lang w:eastAsia="zh-TW"/>
                  </w:rPr>
                  <m:t>u</m:t>
                </w:ins>
              </m:r>
            </m:sub>
          </m:sSub>
          <m:f>
            <m:fPr>
              <m:ctrlPr>
                <w:ins w:id="643" w:author="Ku, Chu-Chang" w:date="2023-03-08T20:47:00Z">
                  <w:rPr>
                    <w:rFonts w:ascii="Cambria Math" w:eastAsiaTheme="minorEastAsia" w:hAnsi="Cambria Math"/>
                    <w:i/>
                  </w:rPr>
                </w:ins>
              </m:ctrlPr>
            </m:fPr>
            <m:num>
              <m:d>
                <m:dPr>
                  <m:ctrlPr>
                    <w:ins w:id="644" w:author="Ku, Chu-Chang" w:date="2023-03-08T20:47:00Z">
                      <w:rPr>
                        <w:rFonts w:ascii="Cambria Math" w:eastAsiaTheme="minorEastAsia" w:hAnsi="Cambria Math"/>
                        <w:i/>
                      </w:rPr>
                    </w:ins>
                  </m:ctrlPr>
                </m:dPr>
                <m:e>
                  <m:r>
                    <w:ins w:id="645" w:author="Ku, Chu-Chang" w:date="2023-03-08T20:47:00Z">
                      <w:rPr>
                        <w:rFonts w:ascii="Cambria Math" w:eastAsiaTheme="minorEastAsia" w:hAnsi="Cambria Math"/>
                      </w:rPr>
                      <m:t>1-</m:t>
                    </w:ins>
                  </m:r>
                  <m:sSub>
                    <m:sSubPr>
                      <m:ctrlPr>
                        <w:ins w:id="646" w:author="Ku, Chu-Chang" w:date="2023-03-08T20:47:00Z">
                          <w:rPr>
                            <w:rFonts w:ascii="Cambria Math" w:eastAsiaTheme="minorEastAsia" w:hAnsi="Cambria Math"/>
                            <w:i/>
                          </w:rPr>
                        </w:ins>
                      </m:ctrlPr>
                    </m:sSubPr>
                    <m:e>
                      <m:r>
                        <w:ins w:id="647" w:author="Ku, Chu-Chang" w:date="2023-03-08T20:47:00Z">
                          <w:rPr>
                            <w:rFonts w:ascii="Cambria Math" w:eastAsiaTheme="minorEastAsia" w:hAnsi="Cambria Math"/>
                          </w:rPr>
                          <m:t>p</m:t>
                        </w:ins>
                      </m:r>
                    </m:e>
                    <m:sub>
                      <m:r>
                        <w:ins w:id="648" w:author="Ku, Chu-Chang" w:date="2023-03-08T20:47:00Z">
                          <w:rPr>
                            <w:rFonts w:ascii="Cambria Math" w:eastAsiaTheme="minorEastAsia" w:hAnsi="Cambria Math"/>
                          </w:rPr>
                          <m:t>pr</m:t>
                        </w:ins>
                      </m:r>
                    </m:sub>
                  </m:sSub>
                </m:e>
              </m:d>
              <m:sSub>
                <m:sSubPr>
                  <m:ctrlPr>
                    <w:ins w:id="649" w:author="Ku, Chu-Chang" w:date="2023-03-08T20:47:00Z">
                      <w:rPr>
                        <w:rFonts w:ascii="Cambria Math" w:eastAsiaTheme="minorEastAsia" w:hAnsi="Cambria Math"/>
                        <w:i/>
                      </w:rPr>
                    </w:ins>
                  </m:ctrlPr>
                </m:sSubPr>
                <m:e>
                  <m:r>
                    <w:ins w:id="650" w:author="Ku, Chu-Chang" w:date="2023-03-08T20:47:00Z">
                      <w:rPr>
                        <w:rFonts w:ascii="Cambria Math" w:eastAsiaTheme="minorEastAsia" w:hAnsi="Cambria Math"/>
                      </w:rPr>
                      <m:t>p</m:t>
                    </w:ins>
                  </m:r>
                </m:e>
                <m:sub>
                  <m:r>
                    <w:ins w:id="651" w:author="Ku, Chu-Chang" w:date="2023-03-08T20:47:00Z">
                      <w:rPr>
                        <w:rFonts w:ascii="Cambria Math" w:eastAsiaTheme="minorEastAsia" w:hAnsi="Cambria Math"/>
                      </w:rPr>
                      <m:t>dx,pu</m:t>
                    </w:ins>
                  </m:r>
                </m:sub>
              </m:sSub>
            </m:num>
            <m:den>
              <m:sSub>
                <m:sSubPr>
                  <m:ctrlPr>
                    <w:ins w:id="652" w:author="Ku, Chu-Chang" w:date="2023-03-08T20:47:00Z">
                      <w:rPr>
                        <w:rFonts w:ascii="Cambria Math" w:eastAsiaTheme="minorEastAsia" w:hAnsi="Cambria Math"/>
                        <w:i/>
                      </w:rPr>
                    </w:ins>
                  </m:ctrlPr>
                </m:sSubPr>
                <m:e>
                  <m:r>
                    <w:ins w:id="653" w:author="Ku, Chu-Chang" w:date="2023-03-08T20:47:00Z">
                      <w:rPr>
                        <w:rFonts w:ascii="Cambria Math" w:eastAsiaTheme="minorEastAsia" w:hAnsi="Cambria Math"/>
                      </w:rPr>
                      <m:t>p</m:t>
                    </w:ins>
                  </m:r>
                </m:e>
                <m:sub>
                  <m:r>
                    <w:ins w:id="654" w:author="Ku, Chu-Chang" w:date="2023-03-08T20:47:00Z">
                      <w:rPr>
                        <w:rFonts w:ascii="Cambria Math" w:eastAsiaTheme="minorEastAsia" w:hAnsi="Cambria Math"/>
                      </w:rPr>
                      <m:t>dx</m:t>
                    </w:ins>
                  </m:r>
                </m:sub>
              </m:sSub>
            </m:den>
          </m:f>
          <m:r>
            <w:ins w:id="655" w:author="Ku, Chu-Chang" w:date="2023-03-08T20:47:00Z">
              <w:rPr>
                <w:rFonts w:ascii="Cambria Math" w:eastAsiaTheme="minorEastAsia" w:hAnsi="Cambria Math"/>
              </w:rPr>
              <m:t>+</m:t>
            </w:ins>
          </m:r>
          <m:sSub>
            <m:sSubPr>
              <m:ctrlPr>
                <w:ins w:id="656" w:author="Ku, Chu-Chang" w:date="2023-03-08T20:48:00Z">
                  <w:rPr>
                    <w:rFonts w:ascii="Cambria Math" w:eastAsiaTheme="minorEastAsia" w:hAnsi="Cambria Math"/>
                    <w:i/>
                    <w:lang w:eastAsia="zh-TW"/>
                  </w:rPr>
                </w:ins>
              </m:ctrlPr>
            </m:sSubPr>
            <m:e>
              <m:r>
                <w:ins w:id="657" w:author="Ku, Chu-Chang" w:date="2023-03-08T20:48:00Z">
                  <w:rPr>
                    <w:rFonts w:ascii="Cambria Math" w:eastAsiaTheme="minorEastAsia" w:hAnsi="Cambria Math"/>
                    <w:lang w:eastAsia="zh-TW"/>
                  </w:rPr>
                  <m:t>μ</m:t>
                </w:ins>
              </m:r>
            </m:e>
            <m:sub>
              <m:r>
                <w:ins w:id="658" w:author="Ku, Chu-Chang" w:date="2023-03-08T20:48:00Z">
                  <w:rPr>
                    <w:rFonts w:ascii="Cambria Math" w:eastAsiaTheme="minorEastAsia" w:hAnsi="Cambria Math"/>
                    <w:lang w:eastAsia="zh-TW"/>
                  </w:rPr>
                  <m:t>tx,pr</m:t>
                </w:ins>
              </m:r>
            </m:sub>
          </m:sSub>
          <m:f>
            <m:fPr>
              <m:ctrlPr>
                <w:ins w:id="659" w:author="Ku, Chu-Chang" w:date="2023-03-08T20:47:00Z">
                  <w:rPr>
                    <w:rFonts w:ascii="Cambria Math" w:eastAsiaTheme="minorEastAsia" w:hAnsi="Cambria Math"/>
                    <w:i/>
                  </w:rPr>
                </w:ins>
              </m:ctrlPr>
            </m:fPr>
            <m:num>
              <m:sSub>
                <m:sSubPr>
                  <m:ctrlPr>
                    <w:ins w:id="660" w:author="Ku, Chu-Chang" w:date="2023-03-08T20:47:00Z">
                      <w:rPr>
                        <w:rFonts w:ascii="Cambria Math" w:eastAsiaTheme="minorEastAsia" w:hAnsi="Cambria Math"/>
                        <w:i/>
                      </w:rPr>
                    </w:ins>
                  </m:ctrlPr>
                </m:sSubPr>
                <m:e>
                  <m:r>
                    <w:ins w:id="661" w:author="Ku, Chu-Chang" w:date="2023-03-08T20:47:00Z">
                      <w:rPr>
                        <w:rFonts w:ascii="Cambria Math" w:eastAsiaTheme="minorEastAsia" w:hAnsi="Cambria Math"/>
                      </w:rPr>
                      <m:t>p</m:t>
                    </w:ins>
                  </m:r>
                </m:e>
                <m:sub>
                  <m:r>
                    <w:ins w:id="662" w:author="Ku, Chu-Chang" w:date="2023-03-08T20:47:00Z">
                      <w:rPr>
                        <w:rFonts w:ascii="Cambria Math" w:eastAsiaTheme="minorEastAsia" w:hAnsi="Cambria Math"/>
                      </w:rPr>
                      <m:t>pr</m:t>
                    </w:ins>
                  </m:r>
                </m:sub>
              </m:sSub>
              <m:sSub>
                <m:sSubPr>
                  <m:ctrlPr>
                    <w:ins w:id="663" w:author="Ku, Chu-Chang" w:date="2023-03-08T20:47:00Z">
                      <w:rPr>
                        <w:rFonts w:ascii="Cambria Math" w:eastAsiaTheme="minorEastAsia" w:hAnsi="Cambria Math"/>
                        <w:i/>
                      </w:rPr>
                    </w:ins>
                  </m:ctrlPr>
                </m:sSubPr>
                <m:e>
                  <m:r>
                    <w:ins w:id="664" w:author="Ku, Chu-Chang" w:date="2023-03-08T20:47:00Z">
                      <w:rPr>
                        <w:rFonts w:ascii="Cambria Math" w:eastAsiaTheme="minorEastAsia" w:hAnsi="Cambria Math"/>
                      </w:rPr>
                      <m:t>p</m:t>
                    </w:ins>
                  </m:r>
                </m:e>
                <m:sub>
                  <m:r>
                    <w:ins w:id="665" w:author="Ku, Chu-Chang" w:date="2023-03-08T20:47:00Z">
                      <w:rPr>
                        <w:rFonts w:ascii="Cambria Math" w:eastAsiaTheme="minorEastAsia" w:hAnsi="Cambria Math"/>
                      </w:rPr>
                      <m:t>dx,pr</m:t>
                    </w:ins>
                  </m:r>
                </m:sub>
              </m:sSub>
            </m:num>
            <m:den>
              <m:sSub>
                <m:sSubPr>
                  <m:ctrlPr>
                    <w:ins w:id="666" w:author="Ku, Chu-Chang" w:date="2023-03-08T20:47:00Z">
                      <w:rPr>
                        <w:rFonts w:ascii="Cambria Math" w:eastAsiaTheme="minorEastAsia" w:hAnsi="Cambria Math"/>
                        <w:i/>
                      </w:rPr>
                    </w:ins>
                  </m:ctrlPr>
                </m:sSubPr>
                <m:e>
                  <m:r>
                    <w:ins w:id="667" w:author="Ku, Chu-Chang" w:date="2023-03-08T20:47:00Z">
                      <w:rPr>
                        <w:rFonts w:ascii="Cambria Math" w:eastAsiaTheme="minorEastAsia" w:hAnsi="Cambria Math"/>
                      </w:rPr>
                      <m:t>p</m:t>
                    </w:ins>
                  </m:r>
                </m:e>
                <m:sub>
                  <m:r>
                    <w:ins w:id="668" w:author="Ku, Chu-Chang" w:date="2023-03-08T20:47:00Z">
                      <w:rPr>
                        <w:rFonts w:ascii="Cambria Math" w:eastAsiaTheme="minorEastAsia" w:hAnsi="Cambria Math"/>
                      </w:rPr>
                      <m:t>dx</m:t>
                    </w:ins>
                  </m:r>
                </m:sub>
              </m:sSub>
            </m:den>
          </m:f>
        </m:oMath>
      </m:oMathPara>
    </w:p>
    <w:p w14:paraId="477106AE" w14:textId="5B232DE3" w:rsidR="002219AE" w:rsidRPr="0020580E" w:rsidRDefault="002219AE" w:rsidP="0020580E">
      <w:pPr>
        <w:rPr>
          <w:ins w:id="669" w:author="Ku, Chu-Chang" w:date="2023-03-08T20:33:00Z"/>
          <w:rFonts w:eastAsiaTheme="minorEastAsia"/>
          <w:rPrChange w:id="670" w:author="Ku, Chu-Chang" w:date="2023-03-08T20:34:00Z">
            <w:rPr>
              <w:ins w:id="671" w:author="Ku, Chu-Chang" w:date="2023-03-08T20:33:00Z"/>
            </w:rPr>
          </w:rPrChange>
        </w:rPr>
      </w:pPr>
    </w:p>
    <w:p w14:paraId="553F002A" w14:textId="77777777" w:rsidR="0020580E" w:rsidRDefault="0020580E">
      <w:pPr>
        <w:rPr>
          <w:ins w:id="672" w:author="Ku, Chu-Chang" w:date="2023-03-08T20:33:00Z"/>
          <w:rFonts w:eastAsiaTheme="minorEastAsia"/>
          <w:u w:val="single"/>
        </w:rPr>
      </w:pPr>
    </w:p>
    <w:p w14:paraId="3AD757CC" w14:textId="77777777" w:rsidR="0020580E" w:rsidRDefault="0020580E">
      <w:pPr>
        <w:rPr>
          <w:ins w:id="673" w:author="Ku, Chu-Chang" w:date="2023-03-08T20:33:00Z"/>
          <w:rFonts w:eastAsiaTheme="minorEastAsia"/>
          <w:u w:val="single"/>
        </w:rPr>
      </w:pPr>
    </w:p>
    <w:p w14:paraId="5DD5746D" w14:textId="6CF62ADD" w:rsidR="001128C0" w:rsidRDefault="001128C0">
      <w:pPr>
        <w:rPr>
          <w:ins w:id="674" w:author="Ku, Chu-Chang" w:date="2023-03-08T20:07:00Z"/>
          <w:rFonts w:eastAsiaTheme="minorEastAsia"/>
          <w:u w:val="single"/>
        </w:rPr>
      </w:pPr>
      <w:ins w:id="675" w:author="Ku, Chu-Chang" w:date="2023-03-08T20:01:00Z">
        <w:r w:rsidRPr="001128C0">
          <w:rPr>
            <w:rFonts w:eastAsiaTheme="minorEastAsia"/>
            <w:u w:val="single"/>
            <w:rPrChange w:id="676" w:author="Ku, Chu-Chang" w:date="2023-03-08T20:02:00Z">
              <w:rPr>
                <w:rFonts w:eastAsiaTheme="minorEastAsia"/>
              </w:rPr>
            </w:rPrChange>
          </w:rPr>
          <w:t>*For South Africa</w:t>
        </w:r>
      </w:ins>
    </w:p>
    <w:p w14:paraId="70775546" w14:textId="5D3CA75D" w:rsidR="002651FB" w:rsidRDefault="00E96DEB" w:rsidP="002651FB">
      <w:pPr>
        <w:rPr>
          <w:ins w:id="677" w:author="Ku, Chu-Chang" w:date="2023-03-08T20:25:00Z"/>
          <w:rFonts w:eastAsiaTheme="minorEastAsia"/>
        </w:rPr>
      </w:pPr>
      <w:ins w:id="678" w:author="Ku, Chu-Chang" w:date="2023-03-08T20:07:00Z">
        <w:r>
          <w:rPr>
            <w:rFonts w:eastAsiaTheme="minorEastAsia"/>
          </w:rPr>
          <w:t>The South Africa model has the dimension for HIV dynamics</w:t>
        </w:r>
      </w:ins>
      <w:ins w:id="679" w:author="Ku, Chu-Chang" w:date="2023-03-08T20:08:00Z">
        <w:r>
          <w:rPr>
            <w:rFonts w:eastAsiaTheme="minorEastAsia"/>
          </w:rPr>
          <w:t xml:space="preserve"> with {</w:t>
        </w:r>
      </w:ins>
      <w:ins w:id="680" w:author="Ku, Chu-Chang" w:date="2023-03-08T20:09:00Z">
        <w:r>
          <w:rPr>
            <w:rFonts w:eastAsiaTheme="minorEastAsia"/>
          </w:rPr>
          <w:t xml:space="preserve">x = </w:t>
        </w:r>
      </w:ins>
      <w:ins w:id="681" w:author="Ku, Chu-Chang" w:date="2023-03-08T20:08:00Z">
        <w:r>
          <w:rPr>
            <w:rFonts w:eastAsiaTheme="minorEastAsia"/>
          </w:rPr>
          <w:t xml:space="preserve">Non-HIV, </w:t>
        </w:r>
      </w:ins>
      <w:ins w:id="682" w:author="Ku, Chu-Chang" w:date="2023-03-08T20:09:00Z">
        <w:r>
          <w:rPr>
            <w:rFonts w:eastAsiaTheme="minorEastAsia"/>
          </w:rPr>
          <w:t xml:space="preserve">y = </w:t>
        </w:r>
      </w:ins>
      <w:ins w:id="683" w:author="Ku, Chu-Chang" w:date="2023-03-08T20:08:00Z">
        <w:r>
          <w:rPr>
            <w:rFonts w:eastAsiaTheme="minorEastAsia"/>
          </w:rPr>
          <w:t xml:space="preserve">PLHIV not ART, </w:t>
        </w:r>
      </w:ins>
      <w:ins w:id="684" w:author="Ku, Chu-Chang" w:date="2023-03-08T20:09:00Z">
        <w:r>
          <w:rPr>
            <w:rFonts w:eastAsiaTheme="minorEastAsia"/>
          </w:rPr>
          <w:t xml:space="preserve">z = </w:t>
        </w:r>
      </w:ins>
      <w:ins w:id="685" w:author="Ku, Chu-Chang" w:date="2023-03-08T20:08:00Z">
        <w:r>
          <w:rPr>
            <w:rFonts w:eastAsiaTheme="minorEastAsia"/>
          </w:rPr>
          <w:t>PLHIV on ART}</w:t>
        </w:r>
      </w:ins>
      <w:ins w:id="686" w:author="Ku, Chu-Chang" w:date="2023-03-08T20:09:00Z">
        <w:r>
          <w:rPr>
            <w:rFonts w:eastAsiaTheme="minorEastAsia"/>
          </w:rPr>
          <w:t xml:space="preserve">. </w:t>
        </w:r>
      </w:ins>
      <w:ins w:id="687" w:author="Ku, Chu-Chang" w:date="2023-03-08T20:24:00Z">
        <w:r w:rsidR="002651FB">
          <w:rPr>
            <w:rFonts w:eastAsiaTheme="minorEastAsia"/>
          </w:rPr>
          <w:t>For example</w:t>
        </w:r>
      </w:ins>
      <w:ins w:id="688" w:author="Ku, Chu-Chang" w:date="2023-03-08T20:09:00Z">
        <w:r>
          <w:rPr>
            <w:rFonts w:eastAsiaTheme="minorEastAsia"/>
          </w:rPr>
          <w:t xml:space="preserve">, </w:t>
        </w:r>
      </w:ins>
      <m:oMath>
        <m:r>
          <w:ins w:id="689" w:author="Ku, Chu-Chang" w:date="2023-03-08T20:10:00Z">
            <w:rPr>
              <w:rFonts w:ascii="Cambria Math" w:eastAsiaTheme="minorEastAsia" w:hAnsi="Cambria Math"/>
            </w:rPr>
            <m:t>U=[</m:t>
          </w:ins>
        </m:r>
        <m:sSup>
          <m:sSupPr>
            <m:ctrlPr>
              <w:ins w:id="690" w:author="Ku, Chu-Chang" w:date="2023-03-08T20:10:00Z">
                <w:rPr>
                  <w:rFonts w:ascii="Cambria Math" w:eastAsiaTheme="minorEastAsia" w:hAnsi="Cambria Math"/>
                  <w:i/>
                </w:rPr>
              </w:ins>
            </m:ctrlPr>
          </m:sSupPr>
          <m:e>
            <m:r>
              <w:ins w:id="691" w:author="Ku, Chu-Chang" w:date="2023-03-08T20:10:00Z">
                <w:rPr>
                  <w:rFonts w:ascii="Cambria Math" w:eastAsiaTheme="minorEastAsia" w:hAnsi="Cambria Math"/>
                </w:rPr>
                <m:t>U</m:t>
              </w:ins>
            </m:r>
          </m:e>
          <m:sup>
            <m:r>
              <w:ins w:id="692" w:author="Ku, Chu-Chang" w:date="2023-03-08T20:10:00Z">
                <w:rPr>
                  <w:rFonts w:ascii="Cambria Math" w:eastAsiaTheme="minorEastAsia" w:hAnsi="Cambria Math"/>
                </w:rPr>
                <m:t>x</m:t>
              </w:ins>
            </m:r>
          </m:sup>
        </m:sSup>
        <m:r>
          <w:ins w:id="693" w:author="Ku, Chu-Chang" w:date="2023-03-08T20:10:00Z">
            <w:rPr>
              <w:rFonts w:ascii="Cambria Math" w:eastAsiaTheme="minorEastAsia" w:hAnsi="Cambria Math"/>
            </w:rPr>
            <m:t xml:space="preserve">, </m:t>
          </w:ins>
        </m:r>
        <m:sSup>
          <m:sSupPr>
            <m:ctrlPr>
              <w:ins w:id="694" w:author="Ku, Chu-Chang" w:date="2023-03-08T20:10:00Z">
                <w:rPr>
                  <w:rFonts w:ascii="Cambria Math" w:eastAsiaTheme="minorEastAsia" w:hAnsi="Cambria Math"/>
                  <w:i/>
                </w:rPr>
              </w:ins>
            </m:ctrlPr>
          </m:sSupPr>
          <m:e>
            <m:r>
              <w:ins w:id="695" w:author="Ku, Chu-Chang" w:date="2023-03-08T20:10:00Z">
                <w:rPr>
                  <w:rFonts w:ascii="Cambria Math" w:eastAsiaTheme="minorEastAsia" w:hAnsi="Cambria Math"/>
                </w:rPr>
                <m:t>U</m:t>
              </w:ins>
            </m:r>
          </m:e>
          <m:sup>
            <m:r>
              <w:ins w:id="696" w:author="Ku, Chu-Chang" w:date="2023-03-08T20:10:00Z">
                <w:rPr>
                  <w:rFonts w:ascii="Cambria Math" w:eastAsiaTheme="minorEastAsia" w:hAnsi="Cambria Math"/>
                </w:rPr>
                <m:t>y</m:t>
              </w:ins>
            </m:r>
          </m:sup>
        </m:sSup>
        <m:r>
          <w:ins w:id="697" w:author="Ku, Chu-Chang" w:date="2023-03-08T20:10:00Z">
            <w:rPr>
              <w:rFonts w:ascii="Cambria Math" w:eastAsiaTheme="minorEastAsia" w:hAnsi="Cambria Math"/>
            </w:rPr>
            <m:t xml:space="preserve">, </m:t>
          </w:ins>
        </m:r>
        <m:sSup>
          <m:sSupPr>
            <m:ctrlPr>
              <w:ins w:id="698" w:author="Ku, Chu-Chang" w:date="2023-03-08T20:10:00Z">
                <w:rPr>
                  <w:rFonts w:ascii="Cambria Math" w:eastAsiaTheme="minorEastAsia" w:hAnsi="Cambria Math"/>
                  <w:i/>
                </w:rPr>
              </w:ins>
            </m:ctrlPr>
          </m:sSupPr>
          <m:e>
            <m:r>
              <w:ins w:id="699" w:author="Ku, Chu-Chang" w:date="2023-03-08T20:10:00Z">
                <w:rPr>
                  <w:rFonts w:ascii="Cambria Math" w:eastAsiaTheme="minorEastAsia" w:hAnsi="Cambria Math"/>
                </w:rPr>
                <m:t>U</m:t>
              </w:ins>
            </m:r>
          </m:e>
          <m:sup>
            <m:r>
              <w:ins w:id="700" w:author="Ku, Chu-Chang" w:date="2023-03-08T20:10:00Z">
                <w:rPr>
                  <w:rFonts w:ascii="Cambria Math" w:eastAsiaTheme="minorEastAsia" w:hAnsi="Cambria Math"/>
                </w:rPr>
                <m:t>z</m:t>
              </w:ins>
            </m:r>
          </m:sup>
        </m:sSup>
        <m:r>
          <w:ins w:id="701" w:author="Ku, Chu-Chang" w:date="2023-03-08T20:10:00Z">
            <w:rPr>
              <w:rFonts w:ascii="Cambria Math" w:eastAsiaTheme="minorEastAsia" w:hAnsi="Cambria Math"/>
            </w:rPr>
            <m:t>]</m:t>
          </w:ins>
        </m:r>
      </m:oMath>
      <w:ins w:id="702" w:author="Ku, Chu-Chang" w:date="2023-03-08T20:25:00Z">
        <w:r w:rsidR="002651FB">
          <w:rPr>
            <w:rFonts w:eastAsiaTheme="minorEastAsia"/>
          </w:rPr>
          <w:t xml:space="preserve">. Continuing the general equations for demography and TB dynamics, </w:t>
        </w:r>
      </w:ins>
      <m:oMath>
        <m:r>
          <w:ins w:id="703" w:author="Ku, Chu-Chang" w:date="2023-03-08T20:25:00Z">
            <w:rPr>
              <w:rFonts w:ascii="Cambria Math" w:eastAsiaTheme="minorEastAsia" w:hAnsi="Cambria Math"/>
            </w:rPr>
            <m:t>∀</m:t>
          </w:ins>
        </m:r>
        <m:r>
          <w:ins w:id="704" w:author="Ku, Chu-Chang" w:date="2023-03-08T20:25:00Z">
            <w:rPr>
              <w:rFonts w:ascii="Cambria Math" w:eastAsiaTheme="minorHAnsi" w:hAnsi="Cambria Math"/>
            </w:rPr>
            <m:t>X∈{</m:t>
          </w:ins>
        </m:r>
        <m:sSup>
          <m:sSupPr>
            <m:ctrlPr>
              <w:ins w:id="705" w:author="Ku, Chu-Chang" w:date="2023-03-08T20:25:00Z">
                <w:rPr>
                  <w:rFonts w:ascii="Cambria Math" w:eastAsiaTheme="minorHAnsi" w:hAnsi="Cambria Math"/>
                  <w:i/>
                </w:rPr>
              </w:ins>
            </m:ctrlPr>
          </m:sSupPr>
          <m:e>
            <m:r>
              <w:ins w:id="706" w:author="Ku, Chu-Chang" w:date="2023-03-08T20:25:00Z">
                <w:rPr>
                  <w:rFonts w:ascii="Cambria Math" w:eastAsiaTheme="minorHAnsi" w:hAnsi="Cambria Math"/>
                </w:rPr>
                <m:t>U</m:t>
              </w:ins>
            </m:r>
          </m:e>
          <m:sup>
            <m:r>
              <w:ins w:id="707" w:author="Ku, Chu-Chang" w:date="2023-03-08T20:25:00Z">
                <w:rPr>
                  <w:rFonts w:ascii="Cambria Math" w:eastAsiaTheme="minorHAnsi" w:hAnsi="Cambria Math"/>
                </w:rPr>
                <m:t>x</m:t>
              </w:ins>
            </m:r>
          </m:sup>
        </m:sSup>
        <m:r>
          <w:ins w:id="708" w:author="Ku, Chu-Chang" w:date="2023-03-08T20:25:00Z">
            <w:rPr>
              <w:rFonts w:ascii="Cambria Math" w:eastAsiaTheme="minorHAnsi" w:hAnsi="Cambria Math"/>
            </w:rPr>
            <m:t>,</m:t>
          </w:ins>
        </m:r>
        <m:sSubSup>
          <m:sSubSupPr>
            <m:ctrlPr>
              <w:ins w:id="709" w:author="Ku, Chu-Chang" w:date="2023-03-08T20:25:00Z">
                <w:rPr>
                  <w:rFonts w:ascii="Cambria Math" w:eastAsiaTheme="minorHAnsi" w:hAnsi="Cambria Math"/>
                  <w:i/>
                </w:rPr>
              </w:ins>
            </m:ctrlPr>
          </m:sSubSupPr>
          <m:e>
            <m:r>
              <w:ins w:id="710" w:author="Ku, Chu-Chang" w:date="2023-03-08T20:25:00Z">
                <w:rPr>
                  <w:rFonts w:ascii="Cambria Math" w:eastAsiaTheme="minorHAnsi" w:hAnsi="Cambria Math"/>
                </w:rPr>
                <m:t xml:space="preserve"> L</m:t>
              </w:ins>
            </m:r>
          </m:e>
          <m:sub>
            <m:r>
              <w:ins w:id="711" w:author="Ku, Chu-Chang" w:date="2023-03-08T20:25:00Z">
                <w:rPr>
                  <w:rFonts w:ascii="Cambria Math" w:eastAsiaTheme="minorHAnsi" w:hAnsi="Cambria Math"/>
                </w:rPr>
                <m:t>F</m:t>
              </w:ins>
            </m:r>
          </m:sub>
          <m:sup>
            <m:r>
              <w:ins w:id="712" w:author="Ku, Chu-Chang" w:date="2023-03-08T20:25:00Z">
                <w:rPr>
                  <w:rFonts w:ascii="Cambria Math" w:eastAsiaTheme="minorHAnsi" w:hAnsi="Cambria Math"/>
                </w:rPr>
                <m:t>x</m:t>
              </w:ins>
            </m:r>
          </m:sup>
        </m:sSubSup>
        <m:r>
          <w:ins w:id="713" w:author="Ku, Chu-Chang" w:date="2023-03-08T20:25:00Z">
            <w:rPr>
              <w:rFonts w:ascii="Cambria Math" w:eastAsiaTheme="minorHAnsi" w:hAnsi="Cambria Math"/>
            </w:rPr>
            <m:t xml:space="preserve">,  </m:t>
          </w:ins>
        </m:r>
        <m:sSubSup>
          <m:sSubSupPr>
            <m:ctrlPr>
              <w:ins w:id="714" w:author="Ku, Chu-Chang" w:date="2023-03-08T20:25:00Z">
                <w:rPr>
                  <w:rFonts w:ascii="Cambria Math" w:eastAsiaTheme="minorHAnsi" w:hAnsi="Cambria Math"/>
                  <w:i/>
                </w:rPr>
              </w:ins>
            </m:ctrlPr>
          </m:sSubSupPr>
          <m:e>
            <m:r>
              <w:ins w:id="715" w:author="Ku, Chu-Chang" w:date="2023-03-08T20:25:00Z">
                <w:rPr>
                  <w:rFonts w:ascii="Cambria Math" w:eastAsiaTheme="minorHAnsi" w:hAnsi="Cambria Math"/>
                </w:rPr>
                <m:t>L</m:t>
              </w:ins>
            </m:r>
          </m:e>
          <m:sub>
            <m:r>
              <w:ins w:id="716" w:author="Ku, Chu-Chang" w:date="2023-03-08T20:25:00Z">
                <w:rPr>
                  <w:rFonts w:ascii="Cambria Math" w:eastAsiaTheme="minorHAnsi" w:hAnsi="Cambria Math"/>
                </w:rPr>
                <m:t>S</m:t>
              </w:ins>
            </m:r>
          </m:sub>
          <m:sup>
            <m:r>
              <w:ins w:id="717" w:author="Ku, Chu-Chang" w:date="2023-03-08T20:25:00Z">
                <w:rPr>
                  <w:rFonts w:ascii="Cambria Math" w:eastAsiaTheme="minorHAnsi" w:hAnsi="Cambria Math"/>
                </w:rPr>
                <m:t>x</m:t>
              </w:ins>
            </m:r>
          </m:sup>
        </m:sSubSup>
        <m:r>
          <w:ins w:id="718" w:author="Ku, Chu-Chang" w:date="2023-03-08T20:25:00Z">
            <w:rPr>
              <w:rFonts w:ascii="Cambria Math" w:eastAsiaTheme="minorHAnsi" w:hAnsi="Cambria Math"/>
            </w:rPr>
            <m:t>,</m:t>
          </w:ins>
        </m:r>
        <m:sSubSup>
          <m:sSubSupPr>
            <m:ctrlPr>
              <w:ins w:id="719" w:author="Ku, Chu-Chang" w:date="2023-03-08T20:25:00Z">
                <w:rPr>
                  <w:rFonts w:ascii="Cambria Math" w:eastAsiaTheme="minorHAnsi" w:hAnsi="Cambria Math"/>
                  <w:i/>
                </w:rPr>
              </w:ins>
            </m:ctrlPr>
          </m:sSubSupPr>
          <m:e>
            <m:r>
              <w:ins w:id="720" w:author="Ku, Chu-Chang" w:date="2023-03-08T20:25:00Z">
                <w:rPr>
                  <w:rFonts w:ascii="Cambria Math" w:eastAsiaTheme="minorHAnsi" w:hAnsi="Cambria Math"/>
                </w:rPr>
                <m:t xml:space="preserve"> R</m:t>
              </w:ins>
            </m:r>
          </m:e>
          <m:sub>
            <m:r>
              <w:ins w:id="721" w:author="Ku, Chu-Chang" w:date="2023-03-08T20:25:00Z">
                <w:rPr>
                  <w:rFonts w:ascii="Cambria Math" w:eastAsiaTheme="minorHAnsi" w:hAnsi="Cambria Math"/>
                </w:rPr>
                <m:t>C</m:t>
              </w:ins>
            </m:r>
          </m:sub>
          <m:sup>
            <m:r>
              <w:ins w:id="722" w:author="Ku, Chu-Chang" w:date="2023-03-08T20:25:00Z">
                <w:rPr>
                  <w:rFonts w:ascii="Cambria Math" w:eastAsiaTheme="minorHAnsi" w:hAnsi="Cambria Math"/>
                </w:rPr>
                <m:t>x</m:t>
              </w:ins>
            </m:r>
          </m:sup>
        </m:sSubSup>
        <m:r>
          <w:ins w:id="723" w:author="Ku, Chu-Chang" w:date="2023-03-08T20:25:00Z">
            <w:rPr>
              <w:rFonts w:ascii="Cambria Math" w:eastAsiaTheme="minorHAnsi" w:hAnsi="Cambria Math"/>
            </w:rPr>
            <m:t xml:space="preserve">, </m:t>
          </w:ins>
        </m:r>
        <m:sSubSup>
          <m:sSubSupPr>
            <m:ctrlPr>
              <w:ins w:id="724" w:author="Ku, Chu-Chang" w:date="2023-03-08T20:25:00Z">
                <w:rPr>
                  <w:rFonts w:ascii="Cambria Math" w:eastAsiaTheme="minorHAnsi" w:hAnsi="Cambria Math"/>
                  <w:i/>
                </w:rPr>
              </w:ins>
            </m:ctrlPr>
          </m:sSubSupPr>
          <m:e>
            <m:r>
              <w:ins w:id="725" w:author="Ku, Chu-Chang" w:date="2023-03-08T20:25:00Z">
                <w:rPr>
                  <w:rFonts w:ascii="Cambria Math" w:eastAsiaTheme="minorHAnsi" w:hAnsi="Cambria Math"/>
                </w:rPr>
                <m:t>R</m:t>
              </w:ins>
            </m:r>
          </m:e>
          <m:sub>
            <m:r>
              <w:ins w:id="726" w:author="Ku, Chu-Chang" w:date="2023-03-08T20:25:00Z">
                <w:rPr>
                  <w:rFonts w:ascii="Cambria Math" w:eastAsiaTheme="minorHAnsi" w:hAnsi="Cambria Math"/>
                </w:rPr>
                <m:t>D</m:t>
              </w:ins>
            </m:r>
          </m:sub>
          <m:sup>
            <m:r>
              <w:ins w:id="727" w:author="Ku, Chu-Chang" w:date="2023-03-08T20:25:00Z">
                <w:rPr>
                  <w:rFonts w:ascii="Cambria Math" w:eastAsiaTheme="minorHAnsi" w:hAnsi="Cambria Math"/>
                </w:rPr>
                <m:t>x</m:t>
              </w:ins>
            </m:r>
          </m:sup>
        </m:sSubSup>
        <m:r>
          <w:ins w:id="728" w:author="Ku, Chu-Chang" w:date="2023-03-08T20:25:00Z">
            <w:rPr>
              <w:rFonts w:ascii="Cambria Math" w:eastAsiaTheme="minorHAnsi" w:hAnsi="Cambria Math"/>
            </w:rPr>
            <m:t>,</m:t>
          </w:ins>
        </m:r>
        <m:sSubSup>
          <m:sSubSupPr>
            <m:ctrlPr>
              <w:ins w:id="729" w:author="Ku, Chu-Chang" w:date="2023-03-08T20:25:00Z">
                <w:rPr>
                  <w:rFonts w:ascii="Cambria Math" w:eastAsiaTheme="minorHAnsi" w:hAnsi="Cambria Math"/>
                  <w:i/>
                </w:rPr>
              </w:ins>
            </m:ctrlPr>
          </m:sSubSupPr>
          <m:e>
            <m:r>
              <w:ins w:id="730" w:author="Ku, Chu-Chang" w:date="2023-03-08T20:25:00Z">
                <w:rPr>
                  <w:rFonts w:ascii="Cambria Math" w:eastAsiaTheme="minorHAnsi" w:hAnsi="Cambria Math"/>
                </w:rPr>
                <m:t xml:space="preserve"> R</m:t>
              </w:ins>
            </m:r>
          </m:e>
          <m:sub>
            <m:r>
              <w:ins w:id="731" w:author="Ku, Chu-Chang" w:date="2023-03-08T20:25:00Z">
                <w:rPr>
                  <w:rFonts w:ascii="Cambria Math" w:eastAsiaTheme="minorHAnsi" w:hAnsi="Cambria Math"/>
                </w:rPr>
                <m:t>S</m:t>
              </w:ins>
            </m:r>
          </m:sub>
          <m:sup>
            <m:r>
              <w:ins w:id="732" w:author="Ku, Chu-Chang" w:date="2023-03-08T20:25:00Z">
                <w:rPr>
                  <w:rFonts w:ascii="Cambria Math" w:eastAsiaTheme="minorHAnsi" w:hAnsi="Cambria Math"/>
                </w:rPr>
                <m:t>x</m:t>
              </w:ins>
            </m:r>
          </m:sup>
        </m:sSubSup>
        <m:r>
          <w:ins w:id="733" w:author="Ku, Chu-Chang" w:date="2023-03-08T20:25:00Z">
            <w:rPr>
              <w:rFonts w:ascii="Cambria Math" w:eastAsiaTheme="minorHAnsi" w:hAnsi="Cambria Math"/>
            </w:rPr>
            <m:t>,</m:t>
          </w:ins>
        </m:r>
        <m:sSubSup>
          <m:sSubSupPr>
            <m:ctrlPr>
              <w:ins w:id="734" w:author="Ku, Chu-Chang" w:date="2023-03-08T20:25:00Z">
                <w:rPr>
                  <w:rFonts w:ascii="Cambria Math" w:eastAsiaTheme="minorHAnsi" w:hAnsi="Cambria Math"/>
                  <w:i/>
                </w:rPr>
              </w:ins>
            </m:ctrlPr>
          </m:sSubSupPr>
          <m:e>
            <m:r>
              <w:ins w:id="735" w:author="Ku, Chu-Chang" w:date="2023-03-08T20:25:00Z">
                <w:rPr>
                  <w:rFonts w:ascii="Cambria Math" w:eastAsiaTheme="minorHAnsi" w:hAnsi="Cambria Math"/>
                </w:rPr>
                <m:t xml:space="preserve"> I</m:t>
              </w:ins>
            </m:r>
          </m:e>
          <m:sub>
            <m:r>
              <w:ins w:id="736" w:author="Ku, Chu-Chang" w:date="2023-03-08T20:25:00Z">
                <w:rPr>
                  <w:rFonts w:ascii="Cambria Math" w:eastAsiaTheme="minorHAnsi" w:hAnsi="Cambria Math"/>
                </w:rPr>
                <m:t>A</m:t>
              </w:ins>
            </m:r>
          </m:sub>
          <m:sup>
            <m:r>
              <w:ins w:id="737" w:author="Ku, Chu-Chang" w:date="2023-03-08T20:25:00Z">
                <w:rPr>
                  <w:rFonts w:ascii="Cambria Math" w:eastAsiaTheme="minorHAnsi" w:hAnsi="Cambria Math"/>
                </w:rPr>
                <m:t>x</m:t>
              </w:ins>
            </m:r>
          </m:sup>
        </m:sSubSup>
        <m:r>
          <w:ins w:id="738" w:author="Ku, Chu-Chang" w:date="2023-03-08T20:25:00Z">
            <w:rPr>
              <w:rFonts w:ascii="Cambria Math" w:eastAsiaTheme="minorHAnsi" w:hAnsi="Cambria Math"/>
            </w:rPr>
            <m:t>,</m:t>
          </w:ins>
        </m:r>
        <m:sSubSup>
          <m:sSubSupPr>
            <m:ctrlPr>
              <w:ins w:id="739" w:author="Ku, Chu-Chang" w:date="2023-03-08T20:25:00Z">
                <w:rPr>
                  <w:rFonts w:ascii="Cambria Math" w:eastAsiaTheme="minorHAnsi" w:hAnsi="Cambria Math"/>
                  <w:i/>
                </w:rPr>
              </w:ins>
            </m:ctrlPr>
          </m:sSubSupPr>
          <m:e>
            <m:r>
              <w:ins w:id="740" w:author="Ku, Chu-Chang" w:date="2023-03-08T20:25:00Z">
                <w:rPr>
                  <w:rFonts w:ascii="Cambria Math" w:eastAsiaTheme="minorHAnsi" w:hAnsi="Cambria Math"/>
                </w:rPr>
                <m:t xml:space="preserve"> I</m:t>
              </w:ins>
            </m:r>
          </m:e>
          <m:sub>
            <m:r>
              <w:ins w:id="741" w:author="Ku, Chu-Chang" w:date="2023-03-08T20:25:00Z">
                <w:rPr>
                  <w:rFonts w:ascii="Cambria Math" w:eastAsiaTheme="minorHAnsi" w:hAnsi="Cambria Math"/>
                </w:rPr>
                <m:t>S</m:t>
              </w:ins>
            </m:r>
          </m:sub>
          <m:sup>
            <m:r>
              <w:ins w:id="742" w:author="Ku, Chu-Chang" w:date="2023-03-08T20:25:00Z">
                <w:rPr>
                  <w:rFonts w:ascii="Cambria Math" w:eastAsiaTheme="minorHAnsi" w:hAnsi="Cambria Math"/>
                </w:rPr>
                <m:t>x</m:t>
              </w:ins>
            </m:r>
          </m:sup>
        </m:sSubSup>
        <m:r>
          <w:ins w:id="743" w:author="Ku, Chu-Chang" w:date="2023-03-08T20:25:00Z">
            <w:rPr>
              <w:rFonts w:ascii="Cambria Math" w:eastAsiaTheme="minorHAnsi" w:hAnsi="Cambria Math"/>
            </w:rPr>
            <m:t>,</m:t>
          </w:ins>
        </m:r>
        <m:sSubSup>
          <m:sSubSupPr>
            <m:ctrlPr>
              <w:ins w:id="744" w:author="Ku, Chu-Chang" w:date="2023-03-08T20:25:00Z">
                <w:rPr>
                  <w:rFonts w:ascii="Cambria Math" w:eastAsiaTheme="minorHAnsi" w:hAnsi="Cambria Math"/>
                  <w:i/>
                </w:rPr>
              </w:ins>
            </m:ctrlPr>
          </m:sSubSupPr>
          <m:e>
            <m:r>
              <w:ins w:id="745" w:author="Ku, Chu-Chang" w:date="2023-03-08T20:25:00Z">
                <w:rPr>
                  <w:rFonts w:ascii="Cambria Math" w:eastAsiaTheme="minorHAnsi" w:hAnsi="Cambria Math"/>
                </w:rPr>
                <m:t xml:space="preserve"> I</m:t>
              </w:ins>
            </m:r>
          </m:e>
          <m:sub>
            <m:r>
              <w:ins w:id="746" w:author="Ku, Chu-Chang" w:date="2023-03-08T20:25:00Z">
                <w:rPr>
                  <w:rFonts w:ascii="Cambria Math" w:eastAsiaTheme="minorHAnsi" w:hAnsi="Cambria Math"/>
                </w:rPr>
                <m:t>E</m:t>
              </w:ins>
            </m:r>
          </m:sub>
          <m:sup>
            <m:r>
              <w:ins w:id="747" w:author="Ku, Chu-Chang" w:date="2023-03-08T20:25:00Z">
                <w:rPr>
                  <w:rFonts w:ascii="Cambria Math" w:eastAsiaTheme="minorHAnsi" w:hAnsi="Cambria Math"/>
                </w:rPr>
                <m:t>x</m:t>
              </w:ins>
            </m:r>
          </m:sup>
        </m:sSubSup>
        <m:r>
          <w:ins w:id="748" w:author="Ku, Chu-Chang" w:date="2023-03-08T20:25:00Z">
            <w:rPr>
              <w:rFonts w:ascii="Cambria Math" w:eastAsiaTheme="minorHAnsi" w:hAnsi="Cambria Math"/>
            </w:rPr>
            <m:t>,</m:t>
          </w:ins>
        </m:r>
        <m:sSup>
          <m:sSupPr>
            <m:ctrlPr>
              <w:ins w:id="749" w:author="Ku, Chu-Chang" w:date="2023-03-08T20:25:00Z">
                <w:rPr>
                  <w:rFonts w:ascii="Cambria Math" w:eastAsiaTheme="minorHAnsi" w:hAnsi="Cambria Math"/>
                  <w:i/>
                </w:rPr>
              </w:ins>
            </m:ctrlPr>
          </m:sSupPr>
          <m:e>
            <m:r>
              <w:ins w:id="750" w:author="Ku, Chu-Chang" w:date="2023-03-08T20:25:00Z">
                <w:rPr>
                  <w:rFonts w:ascii="Cambria Math" w:eastAsiaTheme="minorHAnsi" w:hAnsi="Cambria Math"/>
                </w:rPr>
                <m:t>T</m:t>
              </w:ins>
            </m:r>
          </m:e>
          <m:sup>
            <m:r>
              <w:ins w:id="751" w:author="Ku, Chu-Chang" w:date="2023-03-08T20:25:00Z">
                <w:rPr>
                  <w:rFonts w:ascii="Cambria Math" w:eastAsiaTheme="minorHAnsi" w:hAnsi="Cambria Math"/>
                </w:rPr>
                <m:t>x</m:t>
              </w:ins>
            </m:r>
          </m:sup>
        </m:sSup>
        <m:r>
          <w:ins w:id="752" w:author="Ku, Chu-Chang" w:date="2023-03-08T20:25:00Z">
            <w:rPr>
              <w:rFonts w:ascii="Cambria Math" w:eastAsiaTheme="minorHAnsi" w:hAnsi="Cambria Math"/>
            </w:rPr>
            <m:t>}</m:t>
          </w:ins>
        </m:r>
      </m:oMath>
      <w:ins w:id="753" w:author="Ku, Chu-Chang" w:date="2023-03-08T20:25:00Z">
        <w:r w:rsidR="002651FB">
          <w:rPr>
            <w:rFonts w:eastAsiaTheme="minorEastAsia"/>
          </w:rPr>
          <w:t xml:space="preserve">, </w:t>
        </w:r>
      </w:ins>
      <m:oMath>
        <m:r>
          <w:ins w:id="754" w:author="Ku, Chu-Chang" w:date="2023-03-08T20:25:00Z">
            <w:rPr>
              <w:rFonts w:ascii="Cambria Math" w:eastAsiaTheme="minorEastAsia" w:hAnsi="Cambria Math"/>
            </w:rPr>
            <m:t>∀</m:t>
          </w:ins>
        </m:r>
        <m:r>
          <w:ins w:id="755" w:author="Ku, Chu-Chang" w:date="2023-03-08T20:25:00Z">
            <w:rPr>
              <w:rFonts w:ascii="Cambria Math" w:eastAsiaTheme="minorHAnsi" w:hAnsi="Cambria Math"/>
            </w:rPr>
            <m:t>Y∈</m:t>
          </w:ins>
        </m:r>
        <m:d>
          <m:dPr>
            <m:begChr m:val="{"/>
            <m:endChr m:val="}"/>
            <m:ctrlPr>
              <w:ins w:id="756" w:author="Ku, Chu-Chang" w:date="2023-03-08T20:25:00Z">
                <w:rPr>
                  <w:rFonts w:ascii="Cambria Math" w:eastAsiaTheme="minorHAnsi" w:hAnsi="Cambria Math"/>
                  <w:i/>
                </w:rPr>
              </w:ins>
            </m:ctrlPr>
          </m:dPr>
          <m:e>
            <m:sSup>
              <m:sSupPr>
                <m:ctrlPr>
                  <w:ins w:id="757" w:author="Ku, Chu-Chang" w:date="2023-03-08T20:25:00Z">
                    <w:rPr>
                      <w:rFonts w:ascii="Cambria Math" w:eastAsiaTheme="minorHAnsi" w:hAnsi="Cambria Math"/>
                      <w:i/>
                    </w:rPr>
                  </w:ins>
                </m:ctrlPr>
              </m:sSupPr>
              <m:e>
                <m:r>
                  <w:ins w:id="758" w:author="Ku, Chu-Chang" w:date="2023-03-08T20:25:00Z">
                    <w:rPr>
                      <w:rFonts w:ascii="Cambria Math" w:eastAsiaTheme="minorHAnsi" w:hAnsi="Cambria Math"/>
                    </w:rPr>
                    <m:t>U</m:t>
                  </w:ins>
                </m:r>
              </m:e>
              <m:sup>
                <m:r>
                  <w:ins w:id="759" w:author="Ku, Chu-Chang" w:date="2023-03-08T20:25:00Z">
                    <w:rPr>
                      <w:rFonts w:ascii="Cambria Math" w:eastAsiaTheme="minorHAnsi" w:hAnsi="Cambria Math"/>
                    </w:rPr>
                    <m:t>y</m:t>
                  </w:ins>
                </m:r>
              </m:sup>
            </m:sSup>
            <m:r>
              <w:ins w:id="760" w:author="Ku, Chu-Chang" w:date="2023-03-08T20:25:00Z">
                <w:rPr>
                  <w:rFonts w:ascii="Cambria Math" w:eastAsiaTheme="minorHAnsi" w:hAnsi="Cambria Math"/>
                </w:rPr>
                <m:t>,</m:t>
              </w:ins>
            </m:r>
            <m:sSubSup>
              <m:sSubSupPr>
                <m:ctrlPr>
                  <w:ins w:id="761" w:author="Ku, Chu-Chang" w:date="2023-03-08T20:25:00Z">
                    <w:rPr>
                      <w:rFonts w:ascii="Cambria Math" w:eastAsiaTheme="minorHAnsi" w:hAnsi="Cambria Math"/>
                      <w:i/>
                    </w:rPr>
                  </w:ins>
                </m:ctrlPr>
              </m:sSubSupPr>
              <m:e>
                <m:r>
                  <w:ins w:id="762" w:author="Ku, Chu-Chang" w:date="2023-03-08T20:25:00Z">
                    <w:rPr>
                      <w:rFonts w:ascii="Cambria Math" w:eastAsiaTheme="minorHAnsi" w:hAnsi="Cambria Math"/>
                    </w:rPr>
                    <m:t xml:space="preserve"> L</m:t>
                  </w:ins>
                </m:r>
              </m:e>
              <m:sub>
                <m:r>
                  <w:ins w:id="763" w:author="Ku, Chu-Chang" w:date="2023-03-08T20:25:00Z">
                    <w:rPr>
                      <w:rFonts w:ascii="Cambria Math" w:eastAsiaTheme="minorHAnsi" w:hAnsi="Cambria Math"/>
                    </w:rPr>
                    <m:t>F</m:t>
                  </w:ins>
                </m:r>
              </m:sub>
              <m:sup>
                <m:r>
                  <w:ins w:id="764" w:author="Ku, Chu-Chang" w:date="2023-03-08T20:25:00Z">
                    <w:rPr>
                      <w:rFonts w:ascii="Cambria Math" w:eastAsiaTheme="minorHAnsi" w:hAnsi="Cambria Math"/>
                    </w:rPr>
                    <m:t>y</m:t>
                  </w:ins>
                </m:r>
              </m:sup>
            </m:sSubSup>
            <m:r>
              <w:ins w:id="765" w:author="Ku, Chu-Chang" w:date="2023-03-08T20:25:00Z">
                <w:rPr>
                  <w:rFonts w:ascii="Cambria Math" w:eastAsiaTheme="minorHAnsi" w:hAnsi="Cambria Math"/>
                </w:rPr>
                <m:t xml:space="preserve">,  </m:t>
              </w:ins>
            </m:r>
            <m:sSubSup>
              <m:sSubSupPr>
                <m:ctrlPr>
                  <w:ins w:id="766" w:author="Ku, Chu-Chang" w:date="2023-03-08T20:25:00Z">
                    <w:rPr>
                      <w:rFonts w:ascii="Cambria Math" w:eastAsiaTheme="minorHAnsi" w:hAnsi="Cambria Math"/>
                      <w:i/>
                    </w:rPr>
                  </w:ins>
                </m:ctrlPr>
              </m:sSubSupPr>
              <m:e>
                <m:r>
                  <w:ins w:id="767" w:author="Ku, Chu-Chang" w:date="2023-03-08T20:25:00Z">
                    <w:rPr>
                      <w:rFonts w:ascii="Cambria Math" w:eastAsiaTheme="minorHAnsi" w:hAnsi="Cambria Math"/>
                    </w:rPr>
                    <m:t>L</m:t>
                  </w:ins>
                </m:r>
              </m:e>
              <m:sub>
                <m:r>
                  <w:ins w:id="768" w:author="Ku, Chu-Chang" w:date="2023-03-08T20:25:00Z">
                    <w:rPr>
                      <w:rFonts w:ascii="Cambria Math" w:eastAsiaTheme="minorHAnsi" w:hAnsi="Cambria Math"/>
                    </w:rPr>
                    <m:t>S</m:t>
                  </w:ins>
                </m:r>
              </m:sub>
              <m:sup>
                <m:r>
                  <w:ins w:id="769" w:author="Ku, Chu-Chang" w:date="2023-03-08T20:25:00Z">
                    <w:rPr>
                      <w:rFonts w:ascii="Cambria Math" w:eastAsiaTheme="minorHAnsi" w:hAnsi="Cambria Math"/>
                    </w:rPr>
                    <m:t>y</m:t>
                  </w:ins>
                </m:r>
              </m:sup>
            </m:sSubSup>
            <m:r>
              <w:ins w:id="770" w:author="Ku, Chu-Chang" w:date="2023-03-08T20:25:00Z">
                <w:rPr>
                  <w:rFonts w:ascii="Cambria Math" w:eastAsiaTheme="minorHAnsi" w:hAnsi="Cambria Math"/>
                </w:rPr>
                <m:t>,</m:t>
              </w:ins>
            </m:r>
            <m:sSubSup>
              <m:sSubSupPr>
                <m:ctrlPr>
                  <w:ins w:id="771" w:author="Ku, Chu-Chang" w:date="2023-03-08T20:25:00Z">
                    <w:rPr>
                      <w:rFonts w:ascii="Cambria Math" w:eastAsiaTheme="minorHAnsi" w:hAnsi="Cambria Math"/>
                      <w:i/>
                    </w:rPr>
                  </w:ins>
                </m:ctrlPr>
              </m:sSubSupPr>
              <m:e>
                <m:r>
                  <w:ins w:id="772" w:author="Ku, Chu-Chang" w:date="2023-03-08T20:25:00Z">
                    <w:rPr>
                      <w:rFonts w:ascii="Cambria Math" w:eastAsiaTheme="minorHAnsi" w:hAnsi="Cambria Math"/>
                    </w:rPr>
                    <m:t xml:space="preserve"> R</m:t>
                  </w:ins>
                </m:r>
              </m:e>
              <m:sub>
                <m:r>
                  <w:ins w:id="773" w:author="Ku, Chu-Chang" w:date="2023-03-08T20:25:00Z">
                    <w:rPr>
                      <w:rFonts w:ascii="Cambria Math" w:eastAsiaTheme="minorHAnsi" w:hAnsi="Cambria Math"/>
                    </w:rPr>
                    <m:t>C</m:t>
                  </w:ins>
                </m:r>
              </m:sub>
              <m:sup>
                <m:r>
                  <w:ins w:id="774" w:author="Ku, Chu-Chang" w:date="2023-03-08T20:25:00Z">
                    <w:rPr>
                      <w:rFonts w:ascii="Cambria Math" w:eastAsiaTheme="minorHAnsi" w:hAnsi="Cambria Math"/>
                    </w:rPr>
                    <m:t>y</m:t>
                  </w:ins>
                </m:r>
              </m:sup>
            </m:sSubSup>
            <m:r>
              <w:ins w:id="775" w:author="Ku, Chu-Chang" w:date="2023-03-08T20:25:00Z">
                <w:rPr>
                  <w:rFonts w:ascii="Cambria Math" w:eastAsiaTheme="minorHAnsi" w:hAnsi="Cambria Math"/>
                </w:rPr>
                <m:t xml:space="preserve">, </m:t>
              </w:ins>
            </m:r>
            <m:sSubSup>
              <m:sSubSupPr>
                <m:ctrlPr>
                  <w:ins w:id="776" w:author="Ku, Chu-Chang" w:date="2023-03-08T20:25:00Z">
                    <w:rPr>
                      <w:rFonts w:ascii="Cambria Math" w:eastAsiaTheme="minorHAnsi" w:hAnsi="Cambria Math"/>
                      <w:i/>
                    </w:rPr>
                  </w:ins>
                </m:ctrlPr>
              </m:sSubSupPr>
              <m:e>
                <m:r>
                  <w:ins w:id="777" w:author="Ku, Chu-Chang" w:date="2023-03-08T20:25:00Z">
                    <w:rPr>
                      <w:rFonts w:ascii="Cambria Math" w:eastAsiaTheme="minorHAnsi" w:hAnsi="Cambria Math"/>
                    </w:rPr>
                    <m:t>R</m:t>
                  </w:ins>
                </m:r>
              </m:e>
              <m:sub>
                <m:r>
                  <w:ins w:id="778" w:author="Ku, Chu-Chang" w:date="2023-03-08T20:25:00Z">
                    <w:rPr>
                      <w:rFonts w:ascii="Cambria Math" w:eastAsiaTheme="minorHAnsi" w:hAnsi="Cambria Math"/>
                    </w:rPr>
                    <m:t>D</m:t>
                  </w:ins>
                </m:r>
              </m:sub>
              <m:sup>
                <m:r>
                  <w:ins w:id="779" w:author="Ku, Chu-Chang" w:date="2023-03-08T20:25:00Z">
                    <w:rPr>
                      <w:rFonts w:ascii="Cambria Math" w:eastAsiaTheme="minorHAnsi" w:hAnsi="Cambria Math"/>
                    </w:rPr>
                    <m:t>y</m:t>
                  </w:ins>
                </m:r>
              </m:sup>
            </m:sSubSup>
            <m:r>
              <w:ins w:id="780" w:author="Ku, Chu-Chang" w:date="2023-03-08T20:25:00Z">
                <w:rPr>
                  <w:rFonts w:ascii="Cambria Math" w:eastAsiaTheme="minorHAnsi" w:hAnsi="Cambria Math"/>
                </w:rPr>
                <m:t>,</m:t>
              </w:ins>
            </m:r>
            <m:sSubSup>
              <m:sSubSupPr>
                <m:ctrlPr>
                  <w:ins w:id="781" w:author="Ku, Chu-Chang" w:date="2023-03-08T20:25:00Z">
                    <w:rPr>
                      <w:rFonts w:ascii="Cambria Math" w:eastAsiaTheme="minorHAnsi" w:hAnsi="Cambria Math"/>
                      <w:i/>
                    </w:rPr>
                  </w:ins>
                </m:ctrlPr>
              </m:sSubSupPr>
              <m:e>
                <m:r>
                  <w:ins w:id="782" w:author="Ku, Chu-Chang" w:date="2023-03-08T20:25:00Z">
                    <w:rPr>
                      <w:rFonts w:ascii="Cambria Math" w:eastAsiaTheme="minorHAnsi" w:hAnsi="Cambria Math"/>
                    </w:rPr>
                    <m:t xml:space="preserve"> R</m:t>
                  </w:ins>
                </m:r>
              </m:e>
              <m:sub>
                <m:r>
                  <w:ins w:id="783" w:author="Ku, Chu-Chang" w:date="2023-03-08T20:25:00Z">
                    <w:rPr>
                      <w:rFonts w:ascii="Cambria Math" w:eastAsiaTheme="minorHAnsi" w:hAnsi="Cambria Math"/>
                    </w:rPr>
                    <m:t>S</m:t>
                  </w:ins>
                </m:r>
              </m:sub>
              <m:sup>
                <m:r>
                  <w:ins w:id="784" w:author="Ku, Chu-Chang" w:date="2023-03-08T20:25:00Z">
                    <w:rPr>
                      <w:rFonts w:ascii="Cambria Math" w:eastAsiaTheme="minorHAnsi" w:hAnsi="Cambria Math"/>
                    </w:rPr>
                    <m:t>y</m:t>
                  </w:ins>
                </m:r>
              </m:sup>
            </m:sSubSup>
            <m:r>
              <w:ins w:id="785" w:author="Ku, Chu-Chang" w:date="2023-03-08T20:25:00Z">
                <w:rPr>
                  <w:rFonts w:ascii="Cambria Math" w:eastAsiaTheme="minorHAnsi" w:hAnsi="Cambria Math"/>
                </w:rPr>
                <m:t>,</m:t>
              </w:ins>
            </m:r>
            <m:sSubSup>
              <m:sSubSupPr>
                <m:ctrlPr>
                  <w:ins w:id="786" w:author="Ku, Chu-Chang" w:date="2023-03-08T20:25:00Z">
                    <w:rPr>
                      <w:rFonts w:ascii="Cambria Math" w:eastAsiaTheme="minorHAnsi" w:hAnsi="Cambria Math"/>
                      <w:i/>
                    </w:rPr>
                  </w:ins>
                </m:ctrlPr>
              </m:sSubSupPr>
              <m:e>
                <m:r>
                  <w:ins w:id="787" w:author="Ku, Chu-Chang" w:date="2023-03-08T20:25:00Z">
                    <w:rPr>
                      <w:rFonts w:ascii="Cambria Math" w:eastAsiaTheme="minorHAnsi" w:hAnsi="Cambria Math"/>
                    </w:rPr>
                    <m:t xml:space="preserve"> I</m:t>
                  </w:ins>
                </m:r>
              </m:e>
              <m:sub>
                <m:r>
                  <w:ins w:id="788" w:author="Ku, Chu-Chang" w:date="2023-03-08T20:25:00Z">
                    <w:rPr>
                      <w:rFonts w:ascii="Cambria Math" w:eastAsiaTheme="minorHAnsi" w:hAnsi="Cambria Math"/>
                    </w:rPr>
                    <m:t>A</m:t>
                  </w:ins>
                </m:r>
              </m:sub>
              <m:sup>
                <m:r>
                  <w:ins w:id="789" w:author="Ku, Chu-Chang" w:date="2023-03-08T20:25:00Z">
                    <w:rPr>
                      <w:rFonts w:ascii="Cambria Math" w:eastAsiaTheme="minorHAnsi" w:hAnsi="Cambria Math"/>
                    </w:rPr>
                    <m:t>y</m:t>
                  </w:ins>
                </m:r>
              </m:sup>
            </m:sSubSup>
            <m:r>
              <w:ins w:id="790" w:author="Ku, Chu-Chang" w:date="2023-03-08T20:25:00Z">
                <w:rPr>
                  <w:rFonts w:ascii="Cambria Math" w:eastAsiaTheme="minorHAnsi" w:hAnsi="Cambria Math"/>
                </w:rPr>
                <m:t>,</m:t>
              </w:ins>
            </m:r>
            <m:sSubSup>
              <m:sSubSupPr>
                <m:ctrlPr>
                  <w:ins w:id="791" w:author="Ku, Chu-Chang" w:date="2023-03-08T20:25:00Z">
                    <w:rPr>
                      <w:rFonts w:ascii="Cambria Math" w:eastAsiaTheme="minorHAnsi" w:hAnsi="Cambria Math"/>
                      <w:i/>
                    </w:rPr>
                  </w:ins>
                </m:ctrlPr>
              </m:sSubSupPr>
              <m:e>
                <m:r>
                  <w:ins w:id="792" w:author="Ku, Chu-Chang" w:date="2023-03-08T20:25:00Z">
                    <w:rPr>
                      <w:rFonts w:ascii="Cambria Math" w:eastAsiaTheme="minorHAnsi" w:hAnsi="Cambria Math"/>
                    </w:rPr>
                    <m:t xml:space="preserve"> I</m:t>
                  </w:ins>
                </m:r>
              </m:e>
              <m:sub>
                <m:r>
                  <w:ins w:id="793" w:author="Ku, Chu-Chang" w:date="2023-03-08T20:25:00Z">
                    <w:rPr>
                      <w:rFonts w:ascii="Cambria Math" w:eastAsiaTheme="minorHAnsi" w:hAnsi="Cambria Math"/>
                    </w:rPr>
                    <m:t>S</m:t>
                  </w:ins>
                </m:r>
              </m:sub>
              <m:sup>
                <m:r>
                  <w:ins w:id="794" w:author="Ku, Chu-Chang" w:date="2023-03-08T20:25:00Z">
                    <w:rPr>
                      <w:rFonts w:ascii="Cambria Math" w:eastAsiaTheme="minorHAnsi" w:hAnsi="Cambria Math"/>
                    </w:rPr>
                    <m:t>y</m:t>
                  </w:ins>
                </m:r>
              </m:sup>
            </m:sSubSup>
            <m:r>
              <w:ins w:id="795" w:author="Ku, Chu-Chang" w:date="2023-03-08T20:25:00Z">
                <w:rPr>
                  <w:rFonts w:ascii="Cambria Math" w:eastAsiaTheme="minorHAnsi" w:hAnsi="Cambria Math"/>
                </w:rPr>
                <m:t>,</m:t>
              </w:ins>
            </m:r>
            <m:sSubSup>
              <m:sSubSupPr>
                <m:ctrlPr>
                  <w:ins w:id="796" w:author="Ku, Chu-Chang" w:date="2023-03-08T20:25:00Z">
                    <w:rPr>
                      <w:rFonts w:ascii="Cambria Math" w:eastAsiaTheme="minorHAnsi" w:hAnsi="Cambria Math"/>
                      <w:i/>
                    </w:rPr>
                  </w:ins>
                </m:ctrlPr>
              </m:sSubSupPr>
              <m:e>
                <m:r>
                  <w:ins w:id="797" w:author="Ku, Chu-Chang" w:date="2023-03-08T20:25:00Z">
                    <w:rPr>
                      <w:rFonts w:ascii="Cambria Math" w:eastAsiaTheme="minorHAnsi" w:hAnsi="Cambria Math"/>
                    </w:rPr>
                    <m:t xml:space="preserve"> I</m:t>
                  </w:ins>
                </m:r>
              </m:e>
              <m:sub>
                <m:r>
                  <w:ins w:id="798" w:author="Ku, Chu-Chang" w:date="2023-03-08T20:25:00Z">
                    <w:rPr>
                      <w:rFonts w:ascii="Cambria Math" w:eastAsiaTheme="minorHAnsi" w:hAnsi="Cambria Math"/>
                    </w:rPr>
                    <m:t>E</m:t>
                  </w:ins>
                </m:r>
              </m:sub>
              <m:sup>
                <m:r>
                  <w:ins w:id="799" w:author="Ku, Chu-Chang" w:date="2023-03-08T20:25:00Z">
                    <w:rPr>
                      <w:rFonts w:ascii="Cambria Math" w:eastAsiaTheme="minorHAnsi" w:hAnsi="Cambria Math"/>
                    </w:rPr>
                    <m:t>y</m:t>
                  </w:ins>
                </m:r>
              </m:sup>
            </m:sSubSup>
            <m:r>
              <w:ins w:id="800" w:author="Ku, Chu-Chang" w:date="2023-03-08T20:25:00Z">
                <w:rPr>
                  <w:rFonts w:ascii="Cambria Math" w:eastAsiaTheme="minorHAnsi" w:hAnsi="Cambria Math"/>
                </w:rPr>
                <m:t>,</m:t>
              </w:ins>
            </m:r>
            <m:sSup>
              <m:sSupPr>
                <m:ctrlPr>
                  <w:ins w:id="801" w:author="Ku, Chu-Chang" w:date="2023-03-08T20:25:00Z">
                    <w:rPr>
                      <w:rFonts w:ascii="Cambria Math" w:eastAsiaTheme="minorHAnsi" w:hAnsi="Cambria Math"/>
                      <w:i/>
                    </w:rPr>
                  </w:ins>
                </m:ctrlPr>
              </m:sSupPr>
              <m:e>
                <m:r>
                  <w:ins w:id="802" w:author="Ku, Chu-Chang" w:date="2023-03-08T20:25:00Z">
                    <w:rPr>
                      <w:rFonts w:ascii="Cambria Math" w:eastAsiaTheme="minorHAnsi" w:hAnsi="Cambria Math"/>
                    </w:rPr>
                    <m:t>T</m:t>
                  </w:ins>
                </m:r>
              </m:e>
              <m:sup>
                <m:r>
                  <w:ins w:id="803" w:author="Ku, Chu-Chang" w:date="2023-03-08T20:25:00Z">
                    <w:rPr>
                      <w:rFonts w:ascii="Cambria Math" w:eastAsiaTheme="minorHAnsi" w:hAnsi="Cambria Math"/>
                    </w:rPr>
                    <m:t>y</m:t>
                  </w:ins>
                </m:r>
              </m:sup>
            </m:sSup>
          </m:e>
        </m:d>
      </m:oMath>
      <w:ins w:id="804" w:author="Ku, Chu-Chang" w:date="2023-03-08T20:25:00Z">
        <w:r w:rsidR="002651FB">
          <w:rPr>
            <w:rFonts w:eastAsiaTheme="minorEastAsia"/>
          </w:rPr>
          <w:t xml:space="preserve">, and </w:t>
        </w:r>
      </w:ins>
      <m:oMath>
        <m:r>
          <w:ins w:id="805" w:author="Ku, Chu-Chang" w:date="2023-03-08T20:25:00Z">
            <w:rPr>
              <w:rFonts w:ascii="Cambria Math" w:eastAsiaTheme="minorEastAsia" w:hAnsi="Cambria Math"/>
            </w:rPr>
            <m:t>∀</m:t>
          </w:ins>
        </m:r>
        <m:r>
          <w:ins w:id="806" w:author="Ku, Chu-Chang" w:date="2023-03-08T20:25:00Z">
            <w:rPr>
              <w:rFonts w:ascii="Cambria Math" w:eastAsiaTheme="minorHAnsi" w:hAnsi="Cambria Math"/>
            </w:rPr>
            <m:t>Z∈</m:t>
          </w:ins>
        </m:r>
        <m:d>
          <m:dPr>
            <m:begChr m:val="{"/>
            <m:endChr m:val="}"/>
            <m:ctrlPr>
              <w:ins w:id="807" w:author="Ku, Chu-Chang" w:date="2023-03-08T20:25:00Z">
                <w:rPr>
                  <w:rFonts w:ascii="Cambria Math" w:eastAsiaTheme="minorHAnsi" w:hAnsi="Cambria Math"/>
                  <w:i/>
                </w:rPr>
              </w:ins>
            </m:ctrlPr>
          </m:dPr>
          <m:e>
            <m:sSup>
              <m:sSupPr>
                <m:ctrlPr>
                  <w:ins w:id="808" w:author="Ku, Chu-Chang" w:date="2023-03-08T20:25:00Z">
                    <w:rPr>
                      <w:rFonts w:ascii="Cambria Math" w:eastAsiaTheme="minorHAnsi" w:hAnsi="Cambria Math"/>
                      <w:i/>
                    </w:rPr>
                  </w:ins>
                </m:ctrlPr>
              </m:sSupPr>
              <m:e>
                <m:r>
                  <w:ins w:id="809" w:author="Ku, Chu-Chang" w:date="2023-03-08T20:25:00Z">
                    <w:rPr>
                      <w:rFonts w:ascii="Cambria Math" w:eastAsiaTheme="minorHAnsi" w:hAnsi="Cambria Math"/>
                    </w:rPr>
                    <m:t>U</m:t>
                  </w:ins>
                </m:r>
              </m:e>
              <m:sup>
                <m:r>
                  <w:ins w:id="810" w:author="Ku, Chu-Chang" w:date="2023-03-08T20:25:00Z">
                    <w:rPr>
                      <w:rFonts w:ascii="Cambria Math" w:eastAsiaTheme="minorHAnsi" w:hAnsi="Cambria Math"/>
                    </w:rPr>
                    <m:t>z</m:t>
                  </w:ins>
                </m:r>
              </m:sup>
            </m:sSup>
            <m:r>
              <w:ins w:id="811" w:author="Ku, Chu-Chang" w:date="2023-03-08T20:25:00Z">
                <w:rPr>
                  <w:rFonts w:ascii="Cambria Math" w:eastAsiaTheme="minorHAnsi" w:hAnsi="Cambria Math"/>
                </w:rPr>
                <m:t>,</m:t>
              </w:ins>
            </m:r>
            <m:sSubSup>
              <m:sSubSupPr>
                <m:ctrlPr>
                  <w:ins w:id="812" w:author="Ku, Chu-Chang" w:date="2023-03-08T20:25:00Z">
                    <w:rPr>
                      <w:rFonts w:ascii="Cambria Math" w:eastAsiaTheme="minorHAnsi" w:hAnsi="Cambria Math"/>
                      <w:i/>
                    </w:rPr>
                  </w:ins>
                </m:ctrlPr>
              </m:sSubSupPr>
              <m:e>
                <m:r>
                  <w:ins w:id="813" w:author="Ku, Chu-Chang" w:date="2023-03-08T20:25:00Z">
                    <w:rPr>
                      <w:rFonts w:ascii="Cambria Math" w:eastAsiaTheme="minorHAnsi" w:hAnsi="Cambria Math"/>
                    </w:rPr>
                    <m:t xml:space="preserve"> L</m:t>
                  </w:ins>
                </m:r>
              </m:e>
              <m:sub>
                <m:r>
                  <w:ins w:id="814" w:author="Ku, Chu-Chang" w:date="2023-03-08T20:25:00Z">
                    <w:rPr>
                      <w:rFonts w:ascii="Cambria Math" w:eastAsiaTheme="minorHAnsi" w:hAnsi="Cambria Math"/>
                    </w:rPr>
                    <m:t>F</m:t>
                  </w:ins>
                </m:r>
              </m:sub>
              <m:sup>
                <m:r>
                  <w:ins w:id="815" w:author="Ku, Chu-Chang" w:date="2023-03-08T20:25:00Z">
                    <w:rPr>
                      <w:rFonts w:ascii="Cambria Math" w:eastAsiaTheme="minorHAnsi" w:hAnsi="Cambria Math"/>
                    </w:rPr>
                    <m:t>z</m:t>
                  </w:ins>
                </m:r>
              </m:sup>
            </m:sSubSup>
            <m:r>
              <w:ins w:id="816" w:author="Ku, Chu-Chang" w:date="2023-03-08T20:25:00Z">
                <w:rPr>
                  <w:rFonts w:ascii="Cambria Math" w:eastAsiaTheme="minorHAnsi" w:hAnsi="Cambria Math"/>
                </w:rPr>
                <m:t xml:space="preserve">,  </m:t>
              </w:ins>
            </m:r>
            <m:sSubSup>
              <m:sSubSupPr>
                <m:ctrlPr>
                  <w:ins w:id="817" w:author="Ku, Chu-Chang" w:date="2023-03-08T20:25:00Z">
                    <w:rPr>
                      <w:rFonts w:ascii="Cambria Math" w:eastAsiaTheme="minorHAnsi" w:hAnsi="Cambria Math"/>
                      <w:i/>
                    </w:rPr>
                  </w:ins>
                </m:ctrlPr>
              </m:sSubSupPr>
              <m:e>
                <m:r>
                  <w:ins w:id="818" w:author="Ku, Chu-Chang" w:date="2023-03-08T20:25:00Z">
                    <w:rPr>
                      <w:rFonts w:ascii="Cambria Math" w:eastAsiaTheme="minorHAnsi" w:hAnsi="Cambria Math"/>
                    </w:rPr>
                    <m:t>L</m:t>
                  </w:ins>
                </m:r>
              </m:e>
              <m:sub>
                <m:r>
                  <w:ins w:id="819" w:author="Ku, Chu-Chang" w:date="2023-03-08T20:25:00Z">
                    <w:rPr>
                      <w:rFonts w:ascii="Cambria Math" w:eastAsiaTheme="minorHAnsi" w:hAnsi="Cambria Math"/>
                    </w:rPr>
                    <m:t>S</m:t>
                  </w:ins>
                </m:r>
              </m:sub>
              <m:sup>
                <m:r>
                  <w:ins w:id="820" w:author="Ku, Chu-Chang" w:date="2023-03-08T20:25:00Z">
                    <w:rPr>
                      <w:rFonts w:ascii="Cambria Math" w:eastAsiaTheme="minorHAnsi" w:hAnsi="Cambria Math"/>
                    </w:rPr>
                    <m:t>z</m:t>
                  </w:ins>
                </m:r>
              </m:sup>
            </m:sSubSup>
            <m:r>
              <w:ins w:id="821" w:author="Ku, Chu-Chang" w:date="2023-03-08T20:25:00Z">
                <w:rPr>
                  <w:rFonts w:ascii="Cambria Math" w:eastAsiaTheme="minorHAnsi" w:hAnsi="Cambria Math"/>
                </w:rPr>
                <m:t>,</m:t>
              </w:ins>
            </m:r>
            <m:sSubSup>
              <m:sSubSupPr>
                <m:ctrlPr>
                  <w:ins w:id="822" w:author="Ku, Chu-Chang" w:date="2023-03-08T20:25:00Z">
                    <w:rPr>
                      <w:rFonts w:ascii="Cambria Math" w:eastAsiaTheme="minorHAnsi" w:hAnsi="Cambria Math"/>
                      <w:i/>
                    </w:rPr>
                  </w:ins>
                </m:ctrlPr>
              </m:sSubSupPr>
              <m:e>
                <m:r>
                  <w:ins w:id="823" w:author="Ku, Chu-Chang" w:date="2023-03-08T20:25:00Z">
                    <w:rPr>
                      <w:rFonts w:ascii="Cambria Math" w:eastAsiaTheme="minorHAnsi" w:hAnsi="Cambria Math"/>
                    </w:rPr>
                    <m:t xml:space="preserve"> R</m:t>
                  </w:ins>
                </m:r>
              </m:e>
              <m:sub>
                <m:r>
                  <w:ins w:id="824" w:author="Ku, Chu-Chang" w:date="2023-03-08T20:25:00Z">
                    <w:rPr>
                      <w:rFonts w:ascii="Cambria Math" w:eastAsiaTheme="minorHAnsi" w:hAnsi="Cambria Math"/>
                    </w:rPr>
                    <m:t>C</m:t>
                  </w:ins>
                </m:r>
              </m:sub>
              <m:sup>
                <m:r>
                  <w:ins w:id="825" w:author="Ku, Chu-Chang" w:date="2023-03-08T20:25:00Z">
                    <w:rPr>
                      <w:rFonts w:ascii="Cambria Math" w:eastAsiaTheme="minorHAnsi" w:hAnsi="Cambria Math"/>
                    </w:rPr>
                    <m:t>z</m:t>
                  </w:ins>
                </m:r>
              </m:sup>
            </m:sSubSup>
            <m:r>
              <w:ins w:id="826" w:author="Ku, Chu-Chang" w:date="2023-03-08T20:25:00Z">
                <w:rPr>
                  <w:rFonts w:ascii="Cambria Math" w:eastAsiaTheme="minorHAnsi" w:hAnsi="Cambria Math"/>
                </w:rPr>
                <m:t xml:space="preserve">, </m:t>
              </w:ins>
            </m:r>
            <m:sSubSup>
              <m:sSubSupPr>
                <m:ctrlPr>
                  <w:ins w:id="827" w:author="Ku, Chu-Chang" w:date="2023-03-08T20:25:00Z">
                    <w:rPr>
                      <w:rFonts w:ascii="Cambria Math" w:eastAsiaTheme="minorHAnsi" w:hAnsi="Cambria Math"/>
                      <w:i/>
                    </w:rPr>
                  </w:ins>
                </m:ctrlPr>
              </m:sSubSupPr>
              <m:e>
                <m:r>
                  <w:ins w:id="828" w:author="Ku, Chu-Chang" w:date="2023-03-08T20:25:00Z">
                    <w:rPr>
                      <w:rFonts w:ascii="Cambria Math" w:eastAsiaTheme="minorHAnsi" w:hAnsi="Cambria Math"/>
                    </w:rPr>
                    <m:t>R</m:t>
                  </w:ins>
                </m:r>
              </m:e>
              <m:sub>
                <m:r>
                  <w:ins w:id="829" w:author="Ku, Chu-Chang" w:date="2023-03-08T20:25:00Z">
                    <w:rPr>
                      <w:rFonts w:ascii="Cambria Math" w:eastAsiaTheme="minorHAnsi" w:hAnsi="Cambria Math"/>
                    </w:rPr>
                    <m:t>D</m:t>
                  </w:ins>
                </m:r>
              </m:sub>
              <m:sup>
                <m:r>
                  <w:ins w:id="830" w:author="Ku, Chu-Chang" w:date="2023-03-08T20:25:00Z">
                    <w:rPr>
                      <w:rFonts w:ascii="Cambria Math" w:eastAsiaTheme="minorHAnsi" w:hAnsi="Cambria Math"/>
                    </w:rPr>
                    <m:t>z</m:t>
                  </w:ins>
                </m:r>
              </m:sup>
            </m:sSubSup>
            <m:r>
              <w:ins w:id="831" w:author="Ku, Chu-Chang" w:date="2023-03-08T20:25:00Z">
                <w:rPr>
                  <w:rFonts w:ascii="Cambria Math" w:eastAsiaTheme="minorHAnsi" w:hAnsi="Cambria Math"/>
                </w:rPr>
                <m:t>,</m:t>
              </w:ins>
            </m:r>
            <m:sSubSup>
              <m:sSubSupPr>
                <m:ctrlPr>
                  <w:ins w:id="832" w:author="Ku, Chu-Chang" w:date="2023-03-08T20:25:00Z">
                    <w:rPr>
                      <w:rFonts w:ascii="Cambria Math" w:eastAsiaTheme="minorHAnsi" w:hAnsi="Cambria Math"/>
                      <w:i/>
                    </w:rPr>
                  </w:ins>
                </m:ctrlPr>
              </m:sSubSupPr>
              <m:e>
                <m:r>
                  <w:ins w:id="833" w:author="Ku, Chu-Chang" w:date="2023-03-08T20:25:00Z">
                    <w:rPr>
                      <w:rFonts w:ascii="Cambria Math" w:eastAsiaTheme="minorHAnsi" w:hAnsi="Cambria Math"/>
                    </w:rPr>
                    <m:t xml:space="preserve"> R</m:t>
                  </w:ins>
                </m:r>
              </m:e>
              <m:sub>
                <m:r>
                  <w:ins w:id="834" w:author="Ku, Chu-Chang" w:date="2023-03-08T20:25:00Z">
                    <w:rPr>
                      <w:rFonts w:ascii="Cambria Math" w:eastAsiaTheme="minorHAnsi" w:hAnsi="Cambria Math"/>
                    </w:rPr>
                    <m:t>S</m:t>
                  </w:ins>
                </m:r>
              </m:sub>
              <m:sup>
                <m:r>
                  <w:ins w:id="835" w:author="Ku, Chu-Chang" w:date="2023-03-08T20:25:00Z">
                    <w:rPr>
                      <w:rFonts w:ascii="Cambria Math" w:eastAsiaTheme="minorHAnsi" w:hAnsi="Cambria Math"/>
                    </w:rPr>
                    <m:t>z</m:t>
                  </w:ins>
                </m:r>
              </m:sup>
            </m:sSubSup>
            <m:r>
              <w:ins w:id="836" w:author="Ku, Chu-Chang" w:date="2023-03-08T20:25:00Z">
                <w:rPr>
                  <w:rFonts w:ascii="Cambria Math" w:eastAsiaTheme="minorHAnsi" w:hAnsi="Cambria Math"/>
                </w:rPr>
                <m:t>,</m:t>
              </w:ins>
            </m:r>
            <m:sSubSup>
              <m:sSubSupPr>
                <m:ctrlPr>
                  <w:ins w:id="837" w:author="Ku, Chu-Chang" w:date="2023-03-08T20:25:00Z">
                    <w:rPr>
                      <w:rFonts w:ascii="Cambria Math" w:eastAsiaTheme="minorHAnsi" w:hAnsi="Cambria Math"/>
                      <w:i/>
                    </w:rPr>
                  </w:ins>
                </m:ctrlPr>
              </m:sSubSupPr>
              <m:e>
                <m:r>
                  <w:ins w:id="838" w:author="Ku, Chu-Chang" w:date="2023-03-08T20:25:00Z">
                    <w:rPr>
                      <w:rFonts w:ascii="Cambria Math" w:eastAsiaTheme="minorHAnsi" w:hAnsi="Cambria Math"/>
                    </w:rPr>
                    <m:t xml:space="preserve"> I</m:t>
                  </w:ins>
                </m:r>
              </m:e>
              <m:sub>
                <m:r>
                  <w:ins w:id="839" w:author="Ku, Chu-Chang" w:date="2023-03-08T20:25:00Z">
                    <w:rPr>
                      <w:rFonts w:ascii="Cambria Math" w:eastAsiaTheme="minorHAnsi" w:hAnsi="Cambria Math"/>
                    </w:rPr>
                    <m:t>A</m:t>
                  </w:ins>
                </m:r>
              </m:sub>
              <m:sup>
                <m:r>
                  <w:ins w:id="840" w:author="Ku, Chu-Chang" w:date="2023-03-08T20:25:00Z">
                    <w:rPr>
                      <w:rFonts w:ascii="Cambria Math" w:eastAsiaTheme="minorHAnsi" w:hAnsi="Cambria Math"/>
                    </w:rPr>
                    <m:t>z</m:t>
                  </w:ins>
                </m:r>
              </m:sup>
            </m:sSubSup>
            <m:r>
              <w:ins w:id="841" w:author="Ku, Chu-Chang" w:date="2023-03-08T20:25:00Z">
                <w:rPr>
                  <w:rFonts w:ascii="Cambria Math" w:eastAsiaTheme="minorHAnsi" w:hAnsi="Cambria Math"/>
                </w:rPr>
                <m:t>,</m:t>
              </w:ins>
            </m:r>
            <m:sSubSup>
              <m:sSubSupPr>
                <m:ctrlPr>
                  <w:ins w:id="842" w:author="Ku, Chu-Chang" w:date="2023-03-08T20:25:00Z">
                    <w:rPr>
                      <w:rFonts w:ascii="Cambria Math" w:eastAsiaTheme="minorHAnsi" w:hAnsi="Cambria Math"/>
                      <w:i/>
                    </w:rPr>
                  </w:ins>
                </m:ctrlPr>
              </m:sSubSupPr>
              <m:e>
                <m:r>
                  <w:ins w:id="843" w:author="Ku, Chu-Chang" w:date="2023-03-08T20:25:00Z">
                    <w:rPr>
                      <w:rFonts w:ascii="Cambria Math" w:eastAsiaTheme="minorHAnsi" w:hAnsi="Cambria Math"/>
                    </w:rPr>
                    <m:t xml:space="preserve"> I</m:t>
                  </w:ins>
                </m:r>
              </m:e>
              <m:sub>
                <m:r>
                  <w:ins w:id="844" w:author="Ku, Chu-Chang" w:date="2023-03-08T20:25:00Z">
                    <w:rPr>
                      <w:rFonts w:ascii="Cambria Math" w:eastAsiaTheme="minorHAnsi" w:hAnsi="Cambria Math"/>
                    </w:rPr>
                    <m:t>S</m:t>
                  </w:ins>
                </m:r>
              </m:sub>
              <m:sup>
                <m:r>
                  <w:ins w:id="845" w:author="Ku, Chu-Chang" w:date="2023-03-08T20:25:00Z">
                    <w:rPr>
                      <w:rFonts w:ascii="Cambria Math" w:eastAsiaTheme="minorHAnsi" w:hAnsi="Cambria Math"/>
                    </w:rPr>
                    <m:t>z</m:t>
                  </w:ins>
                </m:r>
              </m:sup>
            </m:sSubSup>
            <m:r>
              <w:ins w:id="846" w:author="Ku, Chu-Chang" w:date="2023-03-08T20:25:00Z">
                <w:rPr>
                  <w:rFonts w:ascii="Cambria Math" w:eastAsiaTheme="minorHAnsi" w:hAnsi="Cambria Math"/>
                </w:rPr>
                <m:t>,</m:t>
              </w:ins>
            </m:r>
            <m:sSubSup>
              <m:sSubSupPr>
                <m:ctrlPr>
                  <w:ins w:id="847" w:author="Ku, Chu-Chang" w:date="2023-03-08T20:25:00Z">
                    <w:rPr>
                      <w:rFonts w:ascii="Cambria Math" w:eastAsiaTheme="minorHAnsi" w:hAnsi="Cambria Math"/>
                      <w:i/>
                    </w:rPr>
                  </w:ins>
                </m:ctrlPr>
              </m:sSubSupPr>
              <m:e>
                <m:r>
                  <w:ins w:id="848" w:author="Ku, Chu-Chang" w:date="2023-03-08T20:25:00Z">
                    <w:rPr>
                      <w:rFonts w:ascii="Cambria Math" w:eastAsiaTheme="minorHAnsi" w:hAnsi="Cambria Math"/>
                    </w:rPr>
                    <m:t xml:space="preserve"> I</m:t>
                  </w:ins>
                </m:r>
              </m:e>
              <m:sub>
                <m:r>
                  <w:ins w:id="849" w:author="Ku, Chu-Chang" w:date="2023-03-08T20:25:00Z">
                    <w:rPr>
                      <w:rFonts w:ascii="Cambria Math" w:eastAsiaTheme="minorHAnsi" w:hAnsi="Cambria Math"/>
                    </w:rPr>
                    <m:t>E</m:t>
                  </w:ins>
                </m:r>
              </m:sub>
              <m:sup>
                <m:r>
                  <w:ins w:id="850" w:author="Ku, Chu-Chang" w:date="2023-03-08T20:25:00Z">
                    <w:rPr>
                      <w:rFonts w:ascii="Cambria Math" w:eastAsiaTheme="minorHAnsi" w:hAnsi="Cambria Math"/>
                    </w:rPr>
                    <m:t>z</m:t>
                  </w:ins>
                </m:r>
              </m:sup>
            </m:sSubSup>
            <m:r>
              <w:ins w:id="851" w:author="Ku, Chu-Chang" w:date="2023-03-08T20:25:00Z">
                <w:rPr>
                  <w:rFonts w:ascii="Cambria Math" w:eastAsiaTheme="minorHAnsi" w:hAnsi="Cambria Math"/>
                </w:rPr>
                <m:t xml:space="preserve">, </m:t>
              </w:ins>
            </m:r>
            <m:sSup>
              <m:sSupPr>
                <m:ctrlPr>
                  <w:ins w:id="852" w:author="Ku, Chu-Chang" w:date="2023-03-08T20:25:00Z">
                    <w:rPr>
                      <w:rFonts w:ascii="Cambria Math" w:eastAsiaTheme="minorHAnsi" w:hAnsi="Cambria Math"/>
                      <w:i/>
                    </w:rPr>
                  </w:ins>
                </m:ctrlPr>
              </m:sSupPr>
              <m:e>
                <m:r>
                  <w:ins w:id="853" w:author="Ku, Chu-Chang" w:date="2023-03-08T20:25:00Z">
                    <w:rPr>
                      <w:rFonts w:ascii="Cambria Math" w:eastAsiaTheme="minorHAnsi" w:hAnsi="Cambria Math"/>
                    </w:rPr>
                    <m:t>T</m:t>
                  </w:ins>
                </m:r>
              </m:e>
              <m:sup>
                <m:r>
                  <w:ins w:id="854" w:author="Ku, Chu-Chang" w:date="2023-03-08T20:25:00Z">
                    <w:rPr>
                      <w:rFonts w:ascii="Cambria Math" w:eastAsiaTheme="minorHAnsi" w:hAnsi="Cambria Math"/>
                    </w:rPr>
                    <m:t>z</m:t>
                  </w:ins>
                </m:r>
              </m:sup>
            </m:sSup>
          </m:e>
        </m:d>
      </m:oMath>
      <w:ins w:id="855" w:author="Ku, Chu-Chang" w:date="2023-03-08T20:25:00Z">
        <w:r w:rsidR="002651FB">
          <w:rPr>
            <w:rFonts w:eastAsiaTheme="minorEastAsia"/>
          </w:rPr>
          <w:t xml:space="preserve">, we have: </w:t>
        </w:r>
      </w:ins>
    </w:p>
    <w:p w14:paraId="600CBAA6" w14:textId="77777777" w:rsidR="002651FB" w:rsidRPr="00E96DEB" w:rsidRDefault="002651FB">
      <w:pPr>
        <w:rPr>
          <w:ins w:id="856" w:author="Ku, Chu-Chang" w:date="2023-03-08T20:01:00Z"/>
          <w:rFonts w:eastAsiaTheme="minorEastAsia"/>
        </w:rPr>
      </w:pPr>
    </w:p>
    <w:p w14:paraId="34B028EB" w14:textId="23785E63" w:rsidR="001128C0" w:rsidRPr="001128C0" w:rsidRDefault="001128C0">
      <w:pPr>
        <w:rPr>
          <w:ins w:id="857" w:author="Ku, Chu-Chang" w:date="2023-03-08T20:05:00Z"/>
          <w:rFonts w:eastAsiaTheme="minorEastAsia"/>
        </w:rPr>
      </w:pPr>
      <m:oMathPara>
        <m:oMath>
          <m:f>
            <m:fPr>
              <m:ctrlPr>
                <w:ins w:id="858" w:author="Ku, Chu-Chang" w:date="2023-03-08T20:02:00Z">
                  <w:rPr>
                    <w:rFonts w:ascii="Cambria Math" w:eastAsiaTheme="minorHAnsi" w:hAnsi="Cambria Math"/>
                    <w:i/>
                  </w:rPr>
                </w:ins>
              </m:ctrlPr>
            </m:fPr>
            <m:num>
              <m:r>
                <w:ins w:id="859" w:author="Ku, Chu-Chang" w:date="2023-03-08T20:02:00Z">
                  <w:rPr>
                    <w:rFonts w:ascii="Cambria Math" w:eastAsiaTheme="minorHAnsi" w:hAnsi="Cambria Math"/>
                  </w:rPr>
                  <m:t>d</m:t>
                </w:ins>
              </m:r>
              <m:r>
                <w:ins w:id="860" w:author="Ku, Chu-Chang" w:date="2023-03-08T20:03:00Z">
                  <w:rPr>
                    <w:rFonts w:ascii="Cambria Math" w:hAnsi="Cambria Math"/>
                  </w:rPr>
                  <m:t>X</m:t>
                </w:ins>
              </m:r>
            </m:num>
            <m:den>
              <m:r>
                <w:ins w:id="861" w:author="Ku, Chu-Chang" w:date="2023-03-08T20:02:00Z">
                  <w:rPr>
                    <w:rFonts w:ascii="Cambria Math" w:eastAsiaTheme="minorHAnsi" w:hAnsi="Cambria Math"/>
                  </w:rPr>
                  <m:t>d</m:t>
                </w:ins>
              </m:r>
              <m:r>
                <w:ins w:id="862" w:author="Ku, Chu-Chang" w:date="2023-03-08T20:02:00Z">
                  <w:rPr>
                    <w:rFonts w:ascii="Cambria Math" w:hAnsi="Cambria Math"/>
                  </w:rPr>
                  <m:t>t</m:t>
                </w:ins>
              </m:r>
            </m:den>
          </m:f>
          <m:r>
            <w:ins w:id="863" w:author="Ku, Chu-Chang" w:date="2023-03-08T20:02:00Z">
              <w:rPr>
                <w:rFonts w:ascii="Cambria Math" w:hAnsi="Cambria Math"/>
              </w:rPr>
              <m:t>=</m:t>
            </w:ins>
          </m:r>
          <m:r>
            <w:ins w:id="864" w:author="Ku, Chu-Chang" w:date="2023-03-08T20:04:00Z">
              <w:rPr>
                <w:rFonts w:ascii="Cambria Math" w:eastAsiaTheme="minorHAnsi" w:hAnsi="Cambria Math"/>
              </w:rPr>
              <m:t>…-</m:t>
            </w:ins>
          </m:r>
          <m:sSub>
            <m:sSubPr>
              <m:ctrlPr>
                <w:ins w:id="865" w:author="Ku, Chu-Chang" w:date="2023-03-08T20:05:00Z">
                  <w:rPr>
                    <w:rFonts w:ascii="Cambria Math" w:eastAsiaTheme="minorHAnsi" w:hAnsi="Cambria Math"/>
                    <w:i/>
                  </w:rPr>
                </w:ins>
              </m:ctrlPr>
            </m:sSubPr>
            <m:e>
              <m:r>
                <w:ins w:id="866" w:author="Ku, Chu-Chang" w:date="2023-03-08T20:05:00Z">
                  <w:rPr>
                    <w:rFonts w:ascii="Cambria Math" w:eastAsiaTheme="minorHAnsi" w:hAnsi="Cambria Math"/>
                  </w:rPr>
                  <m:t>r</m:t>
                </w:ins>
              </m:r>
            </m:e>
            <m:sub>
              <m:r>
                <w:ins w:id="867" w:author="Ku, Chu-Chang" w:date="2023-03-08T20:05:00Z">
                  <w:rPr>
                    <w:rFonts w:ascii="Cambria Math" w:eastAsiaTheme="minorHAnsi" w:hAnsi="Cambria Math"/>
                  </w:rPr>
                  <m:t>hivi</m:t>
                </w:ins>
              </m:r>
            </m:sub>
          </m:sSub>
          <m:r>
            <w:ins w:id="868" w:author="Ku, Chu-Chang" w:date="2023-03-08T20:05:00Z">
              <w:rPr>
                <w:rFonts w:ascii="Cambria Math" w:eastAsiaTheme="minorHAnsi" w:hAnsi="Cambria Math"/>
              </w:rPr>
              <m:t>X</m:t>
            </w:ins>
          </m:r>
        </m:oMath>
      </m:oMathPara>
    </w:p>
    <w:p w14:paraId="5A5EF46F" w14:textId="3530274A" w:rsidR="001128C0" w:rsidRDefault="001128C0" w:rsidP="001128C0">
      <w:pPr>
        <w:rPr>
          <w:ins w:id="869" w:author="Ku, Chu-Chang" w:date="2023-03-08T20:05:00Z"/>
          <w:rFonts w:eastAsiaTheme="minorEastAsia"/>
        </w:rPr>
      </w:pPr>
      <m:oMathPara>
        <m:oMath>
          <m:f>
            <m:fPr>
              <m:ctrlPr>
                <w:ins w:id="870" w:author="Ku, Chu-Chang" w:date="2023-03-08T20:05:00Z">
                  <w:rPr>
                    <w:rFonts w:ascii="Cambria Math" w:eastAsiaTheme="minorHAnsi" w:hAnsi="Cambria Math"/>
                    <w:i/>
                  </w:rPr>
                </w:ins>
              </m:ctrlPr>
            </m:fPr>
            <m:num>
              <m:r>
                <w:ins w:id="871" w:author="Ku, Chu-Chang" w:date="2023-03-08T20:05:00Z">
                  <w:rPr>
                    <w:rFonts w:ascii="Cambria Math" w:eastAsiaTheme="minorHAnsi" w:hAnsi="Cambria Math"/>
                  </w:rPr>
                  <m:t>d</m:t>
                </w:ins>
              </m:r>
              <m:r>
                <w:ins w:id="872" w:author="Ku, Chu-Chang" w:date="2023-03-08T20:06:00Z">
                  <w:rPr>
                    <w:rFonts w:ascii="Cambria Math" w:hAnsi="Cambria Math"/>
                  </w:rPr>
                  <m:t>Y</m:t>
                </w:ins>
              </m:r>
            </m:num>
            <m:den>
              <m:r>
                <w:ins w:id="873" w:author="Ku, Chu-Chang" w:date="2023-03-08T20:05:00Z">
                  <w:rPr>
                    <w:rFonts w:ascii="Cambria Math" w:eastAsiaTheme="minorHAnsi" w:hAnsi="Cambria Math"/>
                  </w:rPr>
                  <m:t>d</m:t>
                </w:ins>
              </m:r>
              <m:r>
                <w:ins w:id="874" w:author="Ku, Chu-Chang" w:date="2023-03-08T20:05:00Z">
                  <w:rPr>
                    <w:rFonts w:ascii="Cambria Math" w:hAnsi="Cambria Math"/>
                  </w:rPr>
                  <m:t>t</m:t>
                </w:ins>
              </m:r>
            </m:den>
          </m:f>
          <m:r>
            <w:ins w:id="875" w:author="Ku, Chu-Chang" w:date="2023-03-08T20:05:00Z">
              <w:rPr>
                <w:rFonts w:ascii="Cambria Math" w:hAnsi="Cambria Math"/>
              </w:rPr>
              <m:t>=</m:t>
            </w:ins>
          </m:r>
          <m:r>
            <w:ins w:id="876" w:author="Ku, Chu-Chang" w:date="2023-03-08T20:05:00Z">
              <w:rPr>
                <w:rFonts w:ascii="Cambria Math" w:eastAsiaTheme="minorHAnsi" w:hAnsi="Cambria Math"/>
              </w:rPr>
              <m:t>…</m:t>
            </w:ins>
          </m:r>
          <m:r>
            <w:ins w:id="877" w:author="Ku, Chu-Chang" w:date="2023-03-08T20:05:00Z">
              <w:rPr>
                <w:rFonts w:ascii="Cambria Math" w:eastAsiaTheme="minorHAnsi" w:hAnsi="Cambria Math"/>
              </w:rPr>
              <m:t>+</m:t>
            </w:ins>
          </m:r>
          <m:sSub>
            <m:sSubPr>
              <m:ctrlPr>
                <w:ins w:id="878" w:author="Ku, Chu-Chang" w:date="2023-03-08T20:05:00Z">
                  <w:rPr>
                    <w:rFonts w:ascii="Cambria Math" w:eastAsiaTheme="minorHAnsi" w:hAnsi="Cambria Math"/>
                    <w:i/>
                  </w:rPr>
                </w:ins>
              </m:ctrlPr>
            </m:sSubPr>
            <m:e>
              <m:r>
                <w:ins w:id="879" w:author="Ku, Chu-Chang" w:date="2023-03-08T20:05:00Z">
                  <w:rPr>
                    <w:rFonts w:ascii="Cambria Math" w:eastAsiaTheme="minorHAnsi" w:hAnsi="Cambria Math"/>
                  </w:rPr>
                  <m:t>r</m:t>
                </w:ins>
              </m:r>
            </m:e>
            <m:sub>
              <m:r>
                <w:ins w:id="880" w:author="Ku, Chu-Chang" w:date="2023-03-08T20:05:00Z">
                  <w:rPr>
                    <w:rFonts w:ascii="Cambria Math" w:eastAsiaTheme="minorHAnsi" w:hAnsi="Cambria Math"/>
                  </w:rPr>
                  <m:t>hivi</m:t>
                </w:ins>
              </m:r>
            </m:sub>
          </m:sSub>
          <m:r>
            <w:ins w:id="881" w:author="Ku, Chu-Chang" w:date="2023-03-08T20:05:00Z">
              <w:rPr>
                <w:rFonts w:ascii="Cambria Math" w:eastAsiaTheme="minorHAnsi" w:hAnsi="Cambria Math"/>
              </w:rPr>
              <m:t>X</m:t>
            </w:ins>
          </m:r>
          <m:r>
            <w:ins w:id="882" w:author="Ku, Chu-Chang" w:date="2023-03-08T20:05:00Z">
              <w:rPr>
                <w:rFonts w:ascii="Cambria Math" w:eastAsiaTheme="minorHAnsi" w:hAnsi="Cambria Math"/>
              </w:rPr>
              <m:t>-</m:t>
            </w:ins>
          </m:r>
          <m:sSub>
            <m:sSubPr>
              <m:ctrlPr>
                <w:ins w:id="883" w:author="Ku, Chu-Chang" w:date="2023-03-08T20:05:00Z">
                  <w:rPr>
                    <w:rFonts w:ascii="Cambria Math" w:eastAsiaTheme="minorHAnsi" w:hAnsi="Cambria Math"/>
                    <w:i/>
                  </w:rPr>
                </w:ins>
              </m:ctrlPr>
            </m:sSubPr>
            <m:e>
              <m:r>
                <w:ins w:id="884" w:author="Ku, Chu-Chang" w:date="2023-03-08T20:05:00Z">
                  <w:rPr>
                    <w:rFonts w:ascii="Cambria Math" w:eastAsiaTheme="minorHAnsi" w:hAnsi="Cambria Math"/>
                  </w:rPr>
                  <m:t>r</m:t>
                </w:ins>
              </m:r>
            </m:e>
            <m:sub>
              <m:r>
                <w:ins w:id="885" w:author="Ku, Chu-Chang" w:date="2023-03-08T20:05:00Z">
                  <w:rPr>
                    <w:rFonts w:ascii="Cambria Math" w:eastAsiaTheme="minorHAnsi" w:hAnsi="Cambria Math"/>
                  </w:rPr>
                  <m:t>arti</m:t>
                </w:ins>
              </m:r>
            </m:sub>
          </m:sSub>
          <m:r>
            <w:ins w:id="886" w:author="Ku, Chu-Chang" w:date="2023-03-08T20:05:00Z">
              <w:rPr>
                <w:rFonts w:ascii="Cambria Math" w:eastAsiaTheme="minorHAnsi" w:hAnsi="Cambria Math"/>
              </w:rPr>
              <m:t>Y</m:t>
            </w:ins>
          </m:r>
        </m:oMath>
      </m:oMathPara>
    </w:p>
    <w:p w14:paraId="525E377A" w14:textId="7123E665" w:rsidR="001128C0" w:rsidRPr="002651FB" w:rsidRDefault="001128C0" w:rsidP="001128C0">
      <w:pPr>
        <w:rPr>
          <w:ins w:id="887" w:author="Ku, Chu-Chang" w:date="2023-03-08T20:26:00Z"/>
          <w:rFonts w:eastAsiaTheme="minorEastAsia"/>
        </w:rPr>
      </w:pPr>
      <m:oMathPara>
        <m:oMath>
          <m:f>
            <m:fPr>
              <m:ctrlPr>
                <w:ins w:id="888" w:author="Ku, Chu-Chang" w:date="2023-03-08T20:05:00Z">
                  <w:rPr>
                    <w:rFonts w:ascii="Cambria Math" w:eastAsiaTheme="minorHAnsi" w:hAnsi="Cambria Math"/>
                    <w:i/>
                  </w:rPr>
                </w:ins>
              </m:ctrlPr>
            </m:fPr>
            <m:num>
              <m:r>
                <w:ins w:id="889" w:author="Ku, Chu-Chang" w:date="2023-03-08T20:05:00Z">
                  <w:rPr>
                    <w:rFonts w:ascii="Cambria Math" w:eastAsiaTheme="minorHAnsi" w:hAnsi="Cambria Math"/>
                  </w:rPr>
                  <m:t>d</m:t>
                </w:ins>
              </m:r>
              <m:r>
                <w:ins w:id="890" w:author="Ku, Chu-Chang" w:date="2023-03-08T20:06:00Z">
                  <w:rPr>
                    <w:rFonts w:ascii="Cambria Math" w:hAnsi="Cambria Math"/>
                  </w:rPr>
                  <m:t>Z</m:t>
                </w:ins>
              </m:r>
            </m:num>
            <m:den>
              <m:r>
                <w:ins w:id="891" w:author="Ku, Chu-Chang" w:date="2023-03-08T20:05:00Z">
                  <w:rPr>
                    <w:rFonts w:ascii="Cambria Math" w:eastAsiaTheme="minorHAnsi" w:hAnsi="Cambria Math"/>
                  </w:rPr>
                  <m:t>d</m:t>
                </w:ins>
              </m:r>
              <m:r>
                <w:ins w:id="892" w:author="Ku, Chu-Chang" w:date="2023-03-08T20:05:00Z">
                  <w:rPr>
                    <w:rFonts w:ascii="Cambria Math" w:hAnsi="Cambria Math"/>
                  </w:rPr>
                  <m:t>t</m:t>
                </w:ins>
              </m:r>
            </m:den>
          </m:f>
          <m:r>
            <w:ins w:id="893" w:author="Ku, Chu-Chang" w:date="2023-03-08T20:05:00Z">
              <w:rPr>
                <w:rFonts w:ascii="Cambria Math" w:hAnsi="Cambria Math"/>
              </w:rPr>
              <m:t>=</m:t>
            </w:ins>
          </m:r>
          <m:r>
            <w:ins w:id="894" w:author="Ku, Chu-Chang" w:date="2023-03-08T20:05:00Z">
              <w:rPr>
                <w:rFonts w:ascii="Cambria Math" w:eastAsiaTheme="minorHAnsi" w:hAnsi="Cambria Math"/>
              </w:rPr>
              <m:t>…</m:t>
            </w:ins>
          </m:r>
          <m:r>
            <w:ins w:id="895" w:author="Ku, Chu-Chang" w:date="2023-03-08T20:05:00Z">
              <w:rPr>
                <w:rFonts w:ascii="Cambria Math" w:eastAsiaTheme="minorHAnsi" w:hAnsi="Cambria Math"/>
              </w:rPr>
              <m:t>+</m:t>
            </w:ins>
          </m:r>
          <m:sSub>
            <m:sSubPr>
              <m:ctrlPr>
                <w:ins w:id="896" w:author="Ku, Chu-Chang" w:date="2023-03-08T20:06:00Z">
                  <w:rPr>
                    <w:rFonts w:ascii="Cambria Math" w:eastAsiaTheme="minorHAnsi" w:hAnsi="Cambria Math"/>
                    <w:i/>
                  </w:rPr>
                </w:ins>
              </m:ctrlPr>
            </m:sSubPr>
            <m:e>
              <m:r>
                <w:ins w:id="897" w:author="Ku, Chu-Chang" w:date="2023-03-08T20:06:00Z">
                  <w:rPr>
                    <w:rFonts w:ascii="Cambria Math" w:eastAsiaTheme="minorHAnsi" w:hAnsi="Cambria Math"/>
                  </w:rPr>
                  <m:t>r</m:t>
                </w:ins>
              </m:r>
            </m:e>
            <m:sub>
              <m:r>
                <w:ins w:id="898" w:author="Ku, Chu-Chang" w:date="2023-03-08T20:06:00Z">
                  <w:rPr>
                    <w:rFonts w:ascii="Cambria Math" w:eastAsiaTheme="minorHAnsi" w:hAnsi="Cambria Math"/>
                  </w:rPr>
                  <m:t>arti</m:t>
                </w:ins>
              </m:r>
            </m:sub>
          </m:sSub>
          <m:r>
            <w:ins w:id="899" w:author="Ku, Chu-Chang" w:date="2023-03-08T20:06:00Z">
              <w:rPr>
                <w:rFonts w:ascii="Cambria Math" w:eastAsiaTheme="minorHAnsi" w:hAnsi="Cambria Math"/>
              </w:rPr>
              <m:t>Y</m:t>
            </w:ins>
          </m:r>
        </m:oMath>
      </m:oMathPara>
    </w:p>
    <w:p w14:paraId="094AADC0" w14:textId="057644CA" w:rsidR="002651FB" w:rsidRDefault="002651FB" w:rsidP="001128C0">
      <w:pPr>
        <w:rPr>
          <w:ins w:id="900" w:author="Ku, Chu-Chang" w:date="2023-03-08T20:26:00Z"/>
          <w:rFonts w:eastAsiaTheme="minorEastAsia"/>
        </w:rPr>
      </w:pPr>
    </w:p>
    <w:p w14:paraId="3C360943" w14:textId="77777777" w:rsidR="0020580E" w:rsidRDefault="002651FB" w:rsidP="001128C0">
      <w:pPr>
        <w:rPr>
          <w:ins w:id="901" w:author="Ku, Chu-Chang" w:date="2023-03-08T20:31:00Z"/>
        </w:rPr>
      </w:pPr>
      <w:ins w:id="902" w:author="Ku, Chu-Chang" w:date="2023-03-08T20:26:00Z">
        <w:r>
          <w:rPr>
            <w:rFonts w:eastAsiaTheme="minorEastAsia"/>
          </w:rPr>
          <w:t>, where “</w:t>
        </w:r>
      </w:ins>
      <m:oMath>
        <m:r>
          <w:ins w:id="903" w:author="Ku, Chu-Chang" w:date="2023-03-08T20:26:00Z">
            <w:rPr>
              <w:rFonts w:ascii="Cambria Math" w:eastAsiaTheme="minorHAnsi" w:hAnsi="Cambria Math"/>
            </w:rPr>
            <m:t>…</m:t>
          </w:ins>
        </m:r>
      </m:oMath>
      <w:ins w:id="904" w:author="Ku, Chu-Chang" w:date="2023-03-08T20:26:00Z">
        <w:r>
          <w:rPr>
            <w:rFonts w:eastAsiaTheme="minorEastAsia"/>
          </w:rPr>
          <w:t xml:space="preserve"> “ means the terms stated previously for each state.</w:t>
        </w:r>
        <w:r w:rsidR="0020580E">
          <w:rPr>
            <w:rFonts w:eastAsiaTheme="minorEastAsia"/>
          </w:rPr>
          <w:t xml:space="preserve"> </w:t>
        </w:r>
      </w:ins>
      <w:ins w:id="905" w:author="Ku, Chu-Chang" w:date="2023-03-08T20:27:00Z">
        <w:r w:rsidR="0020580E">
          <w:rPr>
            <w:rFonts w:eastAsiaTheme="minorEastAsia"/>
          </w:rPr>
          <w:t>Apart from the HIV-mortality, the TB-HIV co</w:t>
        </w:r>
      </w:ins>
      <w:ins w:id="906" w:author="Ku, Chu-Chang" w:date="2023-03-08T20:28:00Z">
        <w:r w:rsidR="0020580E">
          <w:rPr>
            <w:rFonts w:eastAsiaTheme="minorEastAsia"/>
          </w:rPr>
          <w:t>morbidity was simply modelled on TB progression</w:t>
        </w:r>
      </w:ins>
      <w:ins w:id="907" w:author="Ku, Chu-Chang" w:date="2023-03-08T20:30:00Z">
        <w:r w:rsidR="0020580E">
          <w:rPr>
            <w:rFonts w:eastAsiaTheme="minorEastAsia"/>
          </w:rPr>
          <w:t xml:space="preserve"> with incidence rate ratios for those with/without ART</w:t>
        </w:r>
      </w:ins>
      <w:ins w:id="908" w:author="Ku, Chu-Chang" w:date="2023-03-08T20:28:00Z">
        <w:r w:rsidR="0020580E">
          <w:rPr>
            <w:rFonts w:eastAsiaTheme="minorEastAsia"/>
          </w:rPr>
          <w:t>.</w:t>
        </w:r>
      </w:ins>
      <w:ins w:id="909" w:author="Ku, Chu-Chang" w:date="2023-03-08T20:30:00Z">
        <w:r w:rsidR="0020580E">
          <w:rPr>
            <w:rFonts w:eastAsiaTheme="minorEastAsia"/>
          </w:rPr>
          <w:t xml:space="preserve"> That is, for all </w:t>
        </w:r>
      </w:ins>
      <m:oMath>
        <m:sSub>
          <m:sSubPr>
            <m:ctrlPr>
              <w:ins w:id="910" w:author="Ku, Chu-Chang" w:date="2023-03-08T20:30:00Z">
                <w:rPr>
                  <w:rFonts w:ascii="Cambria Math" w:hAnsi="Cambria Math"/>
                  <w:i/>
                </w:rPr>
              </w:ins>
            </m:ctrlPr>
          </m:sSubPr>
          <m:e>
            <m:r>
              <w:ins w:id="911" w:author="Ku, Chu-Chang" w:date="2023-03-08T20:31:00Z">
                <w:rPr>
                  <w:rFonts w:ascii="Cambria Math" w:hAnsi="Cambria Math"/>
                </w:rPr>
                <m:t xml:space="preserve">∀ </m:t>
              </w:ins>
            </m:r>
            <m:sSub>
              <m:sSubPr>
                <m:ctrlPr>
                  <w:ins w:id="912" w:author="Ku, Chu-Chang" w:date="2023-03-08T20:31:00Z">
                    <w:rPr>
                      <w:rFonts w:ascii="Cambria Math" w:hAnsi="Cambria Math"/>
                      <w:i/>
                    </w:rPr>
                  </w:ins>
                </m:ctrlPr>
              </m:sSubPr>
              <m:e>
                <m:r>
                  <w:ins w:id="913" w:author="Ku, Chu-Chang" w:date="2023-03-08T20:31:00Z">
                    <w:rPr>
                      <w:rFonts w:ascii="Cambria Math" w:hAnsi="Cambria Math"/>
                    </w:rPr>
                    <m:t>γ</m:t>
                  </w:ins>
                </m:r>
              </m:e>
              <m:sub>
                <m:r>
                  <w:ins w:id="914" w:author="Ku, Chu-Chang" w:date="2023-03-08T20:31:00Z">
                    <w:rPr>
                      <w:rFonts w:ascii="Cambria Math" w:hAnsi="Cambria Math"/>
                    </w:rPr>
                    <m:t>k</m:t>
                  </w:ins>
                </m:r>
              </m:sub>
            </m:sSub>
            <m:r>
              <w:ins w:id="915" w:author="Ku, Chu-Chang" w:date="2023-03-08T20:31:00Z">
                <w:rPr>
                  <w:rFonts w:ascii="Cambria Math" w:hAnsi="Cambria Math"/>
                </w:rPr>
                <m:t>∈{</m:t>
              </w:ins>
            </m:r>
            <m:r>
              <w:ins w:id="916" w:author="Ku, Chu-Chang" w:date="2023-03-08T20:30:00Z">
                <w:rPr>
                  <w:rFonts w:ascii="Cambria Math" w:hAnsi="Cambria Math"/>
                </w:rPr>
                <m:t>γ</m:t>
              </w:ins>
            </m:r>
          </m:e>
          <m:sub>
            <m:r>
              <w:ins w:id="917" w:author="Ku, Chu-Chang" w:date="2023-03-08T20:30:00Z">
                <w:rPr>
                  <w:rFonts w:ascii="Cambria Math" w:hAnsi="Cambria Math"/>
                </w:rPr>
                <m:t>pri</m:t>
              </w:ins>
            </m:r>
          </m:sub>
        </m:sSub>
        <m:r>
          <w:ins w:id="918" w:author="Ku, Chu-Chang" w:date="2023-03-08T20:30:00Z">
            <w:rPr>
              <w:rFonts w:ascii="Cambria Math" w:hAnsi="Cambria Math"/>
            </w:rPr>
            <m:t>,</m:t>
          </w:ins>
        </m:r>
        <m:sSub>
          <m:sSubPr>
            <m:ctrlPr>
              <w:ins w:id="919" w:author="Ku, Chu-Chang" w:date="2023-03-08T20:30:00Z">
                <w:rPr>
                  <w:rFonts w:ascii="Cambria Math" w:hAnsi="Cambria Math"/>
                  <w:i/>
                </w:rPr>
              </w:ins>
            </m:ctrlPr>
          </m:sSubPr>
          <m:e>
            <m:r>
              <w:ins w:id="920" w:author="Ku, Chu-Chang" w:date="2023-03-08T20:30:00Z">
                <w:rPr>
                  <w:rFonts w:ascii="Cambria Math" w:hAnsi="Cambria Math"/>
                </w:rPr>
                <m:t>γ</m:t>
              </w:ins>
            </m:r>
          </m:e>
          <m:sub>
            <m:r>
              <w:ins w:id="921" w:author="Ku, Chu-Chang" w:date="2023-03-08T20:30:00Z">
                <w:rPr>
                  <w:rFonts w:ascii="Cambria Math" w:hAnsi="Cambria Math"/>
                </w:rPr>
                <m:t>re</m:t>
              </w:ins>
            </m:r>
          </m:sub>
        </m:sSub>
        <m:r>
          <w:ins w:id="922" w:author="Ku, Chu-Chang" w:date="2023-03-08T20:30:00Z">
            <w:rPr>
              <w:rFonts w:ascii="Cambria Math" w:hAnsi="Cambria Math"/>
            </w:rPr>
            <m:t>,</m:t>
          </w:ins>
        </m:r>
        <m:sSub>
          <m:sSubPr>
            <m:ctrlPr>
              <w:ins w:id="923" w:author="Ku, Chu-Chang" w:date="2023-03-08T20:30:00Z">
                <w:rPr>
                  <w:rFonts w:ascii="Cambria Math" w:hAnsi="Cambria Math"/>
                  <w:i/>
                </w:rPr>
              </w:ins>
            </m:ctrlPr>
          </m:sSubPr>
          <m:e>
            <m:r>
              <w:ins w:id="924" w:author="Ku, Chu-Chang" w:date="2023-03-08T20:30:00Z">
                <w:rPr>
                  <w:rFonts w:ascii="Cambria Math" w:hAnsi="Cambria Math"/>
                </w:rPr>
                <m:t>γ</m:t>
              </w:ins>
            </m:r>
          </m:e>
          <m:sub>
            <m:r>
              <w:ins w:id="925" w:author="Ku, Chu-Chang" w:date="2023-03-08T20:30:00Z">
                <w:rPr>
                  <w:rFonts w:ascii="Cambria Math" w:hAnsi="Cambria Math"/>
                </w:rPr>
                <m:t>tc</m:t>
              </w:ins>
            </m:r>
          </m:sub>
        </m:sSub>
        <m:r>
          <w:ins w:id="926" w:author="Ku, Chu-Chang" w:date="2023-03-08T20:30:00Z">
            <w:rPr>
              <w:rFonts w:ascii="Cambria Math" w:hAnsi="Cambria Math"/>
            </w:rPr>
            <m:t>,</m:t>
          </w:ins>
        </m:r>
        <m:sSub>
          <m:sSubPr>
            <m:ctrlPr>
              <w:ins w:id="927" w:author="Ku, Chu-Chang" w:date="2023-03-08T20:30:00Z">
                <w:rPr>
                  <w:rFonts w:ascii="Cambria Math" w:hAnsi="Cambria Math"/>
                  <w:i/>
                </w:rPr>
              </w:ins>
            </m:ctrlPr>
          </m:sSubPr>
          <m:e>
            <m:r>
              <w:ins w:id="928" w:author="Ku, Chu-Chang" w:date="2023-03-08T20:30:00Z">
                <w:rPr>
                  <w:rFonts w:ascii="Cambria Math" w:hAnsi="Cambria Math"/>
                </w:rPr>
                <m:t>γ</m:t>
              </w:ins>
            </m:r>
          </m:e>
          <m:sub>
            <m:r>
              <w:ins w:id="929" w:author="Ku, Chu-Chang" w:date="2023-03-08T20:30:00Z">
                <w:rPr>
                  <w:rFonts w:ascii="Cambria Math" w:hAnsi="Cambria Math"/>
                </w:rPr>
                <m:t>td</m:t>
              </w:ins>
            </m:r>
          </m:sub>
        </m:sSub>
        <m:r>
          <w:ins w:id="930" w:author="Ku, Chu-Chang" w:date="2023-03-08T20:30:00Z">
            <w:rPr>
              <w:rFonts w:ascii="Cambria Math" w:hAnsi="Cambria Math"/>
            </w:rPr>
            <m:t>,</m:t>
          </w:ins>
        </m:r>
        <m:sSub>
          <m:sSubPr>
            <m:ctrlPr>
              <w:ins w:id="931" w:author="Ku, Chu-Chang" w:date="2023-03-08T20:30:00Z">
                <w:rPr>
                  <w:rFonts w:ascii="Cambria Math" w:hAnsi="Cambria Math"/>
                  <w:i/>
                </w:rPr>
              </w:ins>
            </m:ctrlPr>
          </m:sSubPr>
          <m:e>
            <m:r>
              <w:ins w:id="932" w:author="Ku, Chu-Chang" w:date="2023-03-08T20:30:00Z">
                <w:rPr>
                  <w:rFonts w:ascii="Cambria Math" w:hAnsi="Cambria Math"/>
                </w:rPr>
                <m:t>γ</m:t>
              </w:ins>
            </m:r>
          </m:e>
          <m:sub>
            <m:r>
              <w:ins w:id="933" w:author="Ku, Chu-Chang" w:date="2023-03-08T20:30:00Z">
                <w:rPr>
                  <w:rFonts w:ascii="Cambria Math" w:hAnsi="Cambria Math"/>
                </w:rPr>
                <m:t>st</m:t>
              </w:ins>
            </m:r>
          </m:sub>
        </m:sSub>
        <m:r>
          <w:ins w:id="934" w:author="Ku, Chu-Chang" w:date="2023-03-08T20:31:00Z">
            <w:rPr>
              <w:rFonts w:ascii="Cambria Math" w:hAnsi="Cambria Math"/>
            </w:rPr>
            <m:t>}</m:t>
          </w:ins>
        </m:r>
      </m:oMath>
      <w:ins w:id="935" w:author="Ku, Chu-Chang" w:date="2023-03-08T20:31:00Z">
        <w:r w:rsidR="0020580E">
          <w:t>,</w:t>
        </w:r>
      </w:ins>
    </w:p>
    <w:p w14:paraId="5E0A73FF" w14:textId="77777777" w:rsidR="0020580E" w:rsidRDefault="0020580E" w:rsidP="001128C0">
      <w:pPr>
        <w:rPr>
          <w:ins w:id="936" w:author="Ku, Chu-Chang" w:date="2023-03-08T20:32:00Z"/>
        </w:rPr>
      </w:pPr>
      <m:oMathPara>
        <m:oMath>
          <m:sSubSup>
            <m:sSubSupPr>
              <m:ctrlPr>
                <w:ins w:id="937" w:author="Ku, Chu-Chang" w:date="2023-03-08T20:32:00Z">
                  <w:rPr>
                    <w:rFonts w:ascii="Cambria Math" w:hAnsi="Cambria Math"/>
                    <w:i/>
                  </w:rPr>
                </w:ins>
              </m:ctrlPr>
            </m:sSubSupPr>
            <m:e>
              <m:r>
                <w:ins w:id="938" w:author="Ku, Chu-Chang" w:date="2023-03-08T20:31:00Z">
                  <w:rPr>
                    <w:rFonts w:ascii="Cambria Math" w:hAnsi="Cambria Math"/>
                  </w:rPr>
                  <m:t>γ</m:t>
                </w:ins>
              </m:r>
            </m:e>
            <m:sub>
              <m:r>
                <w:ins w:id="939" w:author="Ku, Chu-Chang" w:date="2023-03-08T20:31:00Z">
                  <w:rPr>
                    <w:rFonts w:ascii="Cambria Math" w:hAnsi="Cambria Math"/>
                  </w:rPr>
                  <m:t>k</m:t>
                </w:ins>
              </m:r>
            </m:sub>
            <m:sup>
              <m:r>
                <w:ins w:id="940" w:author="Ku, Chu-Chang" w:date="2023-03-08T20:32:00Z">
                  <w:rPr>
                    <w:rFonts w:ascii="Cambria Math" w:hAnsi="Cambria Math"/>
                  </w:rPr>
                  <m:t>x</m:t>
                </w:ins>
              </m:r>
            </m:sup>
          </m:sSubSup>
          <m:r>
            <w:ins w:id="941" w:author="Ku, Chu-Chang" w:date="2023-03-08T20:32:00Z">
              <w:rPr>
                <w:rFonts w:ascii="Cambria Math" w:hAnsi="Cambria Math"/>
              </w:rPr>
              <m:t xml:space="preserve">= </m:t>
            </w:ins>
          </m:r>
          <m:sSub>
            <m:sSubPr>
              <m:ctrlPr>
                <w:ins w:id="942" w:author="Ku, Chu-Chang" w:date="2023-03-08T20:32:00Z">
                  <w:rPr>
                    <w:rFonts w:ascii="Cambria Math" w:hAnsi="Cambria Math"/>
                    <w:i/>
                  </w:rPr>
                </w:ins>
              </m:ctrlPr>
            </m:sSubPr>
            <m:e>
              <m:r>
                <w:ins w:id="943" w:author="Ku, Chu-Chang" w:date="2023-03-08T20:32:00Z">
                  <w:rPr>
                    <w:rFonts w:ascii="Cambria Math" w:hAnsi="Cambria Math"/>
                  </w:rPr>
                  <m:t>r</m:t>
                </w:ins>
              </m:r>
            </m:e>
            <m:sub>
              <m:r>
                <w:ins w:id="944" w:author="Ku, Chu-Chang" w:date="2023-03-08T20:32:00Z">
                  <w:rPr>
                    <w:rFonts w:ascii="Cambria Math" w:hAnsi="Cambria Math"/>
                  </w:rPr>
                  <m:t>k</m:t>
                </w:ins>
              </m:r>
            </m:sub>
          </m:sSub>
        </m:oMath>
      </m:oMathPara>
    </w:p>
    <w:p w14:paraId="0CD4F06B" w14:textId="41B0E099" w:rsidR="0020580E" w:rsidRPr="0020580E" w:rsidRDefault="0020580E" w:rsidP="0020580E">
      <w:pPr>
        <w:rPr>
          <w:ins w:id="945" w:author="Ku, Chu-Chang" w:date="2023-03-08T20:32:00Z"/>
          <w:rFonts w:ascii="Cambria Math" w:hAnsi="Cambria Math"/>
          <w:i/>
          <w:rPrChange w:id="946" w:author="Ku, Chu-Chang" w:date="2023-03-08T20:33:00Z">
            <w:rPr>
              <w:ins w:id="947" w:author="Ku, Chu-Chang" w:date="2023-03-08T20:32:00Z"/>
              <w:iCs/>
            </w:rPr>
          </w:rPrChange>
        </w:rPr>
      </w:pPr>
      <m:oMathPara>
        <m:oMath>
          <m:sSubSup>
            <m:sSubSupPr>
              <m:ctrlPr>
                <w:ins w:id="948" w:author="Ku, Chu-Chang" w:date="2023-03-08T20:32:00Z">
                  <w:rPr>
                    <w:rFonts w:ascii="Cambria Math" w:hAnsi="Cambria Math"/>
                    <w:i/>
                  </w:rPr>
                </w:ins>
              </m:ctrlPr>
            </m:sSubSupPr>
            <m:e>
              <m:r>
                <w:ins w:id="949" w:author="Ku, Chu-Chang" w:date="2023-03-08T20:32:00Z">
                  <w:rPr>
                    <w:rFonts w:ascii="Cambria Math" w:hAnsi="Cambria Math"/>
                  </w:rPr>
                  <m:t>γ</m:t>
                </w:ins>
              </m:r>
            </m:e>
            <m:sub>
              <m:r>
                <w:ins w:id="950" w:author="Ku, Chu-Chang" w:date="2023-03-08T20:32:00Z">
                  <w:rPr>
                    <w:rFonts w:ascii="Cambria Math" w:hAnsi="Cambria Math"/>
                  </w:rPr>
                  <m:t>k</m:t>
                </w:ins>
              </m:r>
            </m:sub>
            <m:sup>
              <m:r>
                <w:ins w:id="951" w:author="Ku, Chu-Chang" w:date="2023-03-08T20:32:00Z">
                  <w:rPr>
                    <w:rFonts w:ascii="Cambria Math" w:hAnsi="Cambria Math"/>
                  </w:rPr>
                  <m:t>y</m:t>
                </w:ins>
              </m:r>
            </m:sup>
          </m:sSubSup>
          <m:r>
            <w:ins w:id="952" w:author="Ku, Chu-Chang" w:date="2023-03-08T20:32:00Z">
              <w:rPr>
                <w:rFonts w:ascii="Cambria Math" w:hAnsi="Cambria Math"/>
              </w:rPr>
              <m:t xml:space="preserve">= </m:t>
            </w:ins>
          </m:r>
          <m:sSub>
            <m:sSubPr>
              <m:ctrlPr>
                <w:ins w:id="953" w:author="Ku, Chu-Chang" w:date="2023-03-08T20:32:00Z">
                  <w:rPr>
                    <w:rFonts w:ascii="Cambria Math" w:hAnsi="Cambria Math"/>
                    <w:i/>
                  </w:rPr>
                </w:ins>
              </m:ctrlPr>
            </m:sSubPr>
            <m:e>
              <m:r>
                <w:ins w:id="954" w:author="Ku, Chu-Chang" w:date="2023-03-08T20:32:00Z">
                  <w:rPr>
                    <w:rFonts w:ascii="Cambria Math" w:hAnsi="Cambria Math"/>
                  </w:rPr>
                  <m:t>ir</m:t>
                </w:ins>
              </m:r>
              <m:sSub>
                <m:sSubPr>
                  <m:ctrlPr>
                    <w:ins w:id="955" w:author="Ku, Chu-Chang" w:date="2023-03-08T20:32:00Z">
                      <w:rPr>
                        <w:rFonts w:ascii="Cambria Math" w:hAnsi="Cambria Math"/>
                        <w:i/>
                      </w:rPr>
                    </w:ins>
                  </m:ctrlPr>
                </m:sSubPr>
                <m:e>
                  <m:r>
                    <w:ins w:id="956" w:author="Ku, Chu-Chang" w:date="2023-03-08T20:32:00Z">
                      <w:rPr>
                        <w:rFonts w:ascii="Cambria Math" w:hAnsi="Cambria Math"/>
                      </w:rPr>
                      <m:t>r</m:t>
                    </w:ins>
                  </m:r>
                </m:e>
                <m:sub>
                  <m:r>
                    <w:ins w:id="957" w:author="Ku, Chu-Chang" w:date="2023-03-08T20:32:00Z">
                      <w:rPr>
                        <w:rFonts w:ascii="Cambria Math" w:hAnsi="Cambria Math"/>
                      </w:rPr>
                      <m:t>hiv</m:t>
                    </w:ins>
                  </m:r>
                </m:sub>
              </m:sSub>
              <m:r>
                <w:ins w:id="958" w:author="Ku, Chu-Chang" w:date="2023-03-08T20:32:00Z">
                  <w:rPr>
                    <w:rFonts w:ascii="Cambria Math" w:hAnsi="Cambria Math"/>
                  </w:rPr>
                  <m:t>r</m:t>
                </w:ins>
              </m:r>
            </m:e>
            <m:sub>
              <m:r>
                <w:ins w:id="959" w:author="Ku, Chu-Chang" w:date="2023-03-08T20:32:00Z">
                  <w:rPr>
                    <w:rFonts w:ascii="Cambria Math" w:hAnsi="Cambria Math"/>
                  </w:rPr>
                  <m:t>k</m:t>
                </w:ins>
              </m:r>
            </m:sub>
          </m:sSub>
        </m:oMath>
      </m:oMathPara>
    </w:p>
    <w:p w14:paraId="34853254" w14:textId="7D55C6F0" w:rsidR="0020580E" w:rsidRDefault="0020580E" w:rsidP="0020580E">
      <w:pPr>
        <w:rPr>
          <w:ins w:id="960" w:author="Ku, Chu-Chang" w:date="2023-03-08T20:32:00Z"/>
        </w:rPr>
      </w:pPr>
      <m:oMathPara>
        <m:oMath>
          <m:sSubSup>
            <m:sSubSupPr>
              <m:ctrlPr>
                <w:ins w:id="961" w:author="Ku, Chu-Chang" w:date="2023-03-08T20:32:00Z">
                  <w:rPr>
                    <w:rFonts w:ascii="Cambria Math" w:hAnsi="Cambria Math"/>
                    <w:i/>
                  </w:rPr>
                </w:ins>
              </m:ctrlPr>
            </m:sSubSupPr>
            <m:e>
              <m:r>
                <w:ins w:id="962" w:author="Ku, Chu-Chang" w:date="2023-03-08T20:32:00Z">
                  <w:rPr>
                    <w:rFonts w:ascii="Cambria Math" w:hAnsi="Cambria Math"/>
                  </w:rPr>
                  <m:t>γ</m:t>
                </w:ins>
              </m:r>
            </m:e>
            <m:sub>
              <m:r>
                <w:ins w:id="963" w:author="Ku, Chu-Chang" w:date="2023-03-08T20:32:00Z">
                  <w:rPr>
                    <w:rFonts w:ascii="Cambria Math" w:hAnsi="Cambria Math"/>
                  </w:rPr>
                  <m:t>k</m:t>
                </w:ins>
              </m:r>
            </m:sub>
            <m:sup>
              <m:r>
                <w:ins w:id="964" w:author="Ku, Chu-Chang" w:date="2023-03-08T20:32:00Z">
                  <w:rPr>
                    <w:rFonts w:ascii="Cambria Math" w:hAnsi="Cambria Math"/>
                  </w:rPr>
                  <m:t>x</m:t>
                </w:ins>
              </m:r>
            </m:sup>
          </m:sSubSup>
          <m:r>
            <w:ins w:id="965" w:author="Ku, Chu-Chang" w:date="2023-03-08T20:32:00Z">
              <w:rPr>
                <w:rFonts w:ascii="Cambria Math" w:hAnsi="Cambria Math"/>
              </w:rPr>
              <m:t xml:space="preserve">= </m:t>
            </w:ins>
          </m:r>
          <m:sSub>
            <m:sSubPr>
              <m:ctrlPr>
                <w:ins w:id="966" w:author="Ku, Chu-Chang" w:date="2023-03-08T20:32:00Z">
                  <w:rPr>
                    <w:rFonts w:ascii="Cambria Math" w:hAnsi="Cambria Math"/>
                    <w:i/>
                  </w:rPr>
                </w:ins>
              </m:ctrlPr>
            </m:sSubPr>
            <m:e>
              <m:r>
                <w:ins w:id="967" w:author="Ku, Chu-Chang" w:date="2023-03-08T20:32:00Z">
                  <w:rPr>
                    <w:rFonts w:ascii="Cambria Math" w:hAnsi="Cambria Math"/>
                  </w:rPr>
                  <m:t>ir</m:t>
                </w:ins>
              </m:r>
              <m:sSub>
                <m:sSubPr>
                  <m:ctrlPr>
                    <w:ins w:id="968" w:author="Ku, Chu-Chang" w:date="2023-03-08T20:33:00Z">
                      <w:rPr>
                        <w:rFonts w:ascii="Cambria Math" w:hAnsi="Cambria Math"/>
                        <w:i/>
                      </w:rPr>
                    </w:ins>
                  </m:ctrlPr>
                </m:sSubPr>
                <m:e>
                  <m:r>
                    <w:ins w:id="969" w:author="Ku, Chu-Chang" w:date="2023-03-08T20:33:00Z">
                      <w:rPr>
                        <w:rFonts w:ascii="Cambria Math" w:hAnsi="Cambria Math"/>
                      </w:rPr>
                      <m:t>r</m:t>
                    </w:ins>
                  </m:r>
                </m:e>
                <m:sub>
                  <m:r>
                    <w:ins w:id="970" w:author="Ku, Chu-Chang" w:date="2023-03-08T20:33:00Z">
                      <w:rPr>
                        <w:rFonts w:ascii="Cambria Math" w:hAnsi="Cambria Math"/>
                      </w:rPr>
                      <m:t>art</m:t>
                    </w:ins>
                  </m:r>
                </m:sub>
              </m:sSub>
              <m:r>
                <w:ins w:id="971" w:author="Ku, Chu-Chang" w:date="2023-03-08T20:32:00Z">
                  <w:rPr>
                    <w:rFonts w:ascii="Cambria Math" w:hAnsi="Cambria Math"/>
                  </w:rPr>
                  <m:t>r</m:t>
                </w:ins>
              </m:r>
            </m:e>
            <m:sub>
              <m:r>
                <w:ins w:id="972" w:author="Ku, Chu-Chang" w:date="2023-03-08T20:32:00Z">
                  <w:rPr>
                    <w:rFonts w:ascii="Cambria Math" w:hAnsi="Cambria Math"/>
                  </w:rPr>
                  <m:t>k</m:t>
                </w:ins>
              </m:r>
            </m:sub>
          </m:sSub>
        </m:oMath>
      </m:oMathPara>
    </w:p>
    <w:p w14:paraId="74CC1DF0" w14:textId="5BD68A89" w:rsidR="0020580E" w:rsidRDefault="0020580E" w:rsidP="001128C0">
      <w:pPr>
        <w:rPr>
          <w:ins w:id="973" w:author="Ku, Chu-Chang" w:date="2023-03-08T20:30:00Z"/>
          <w:rFonts w:eastAsiaTheme="minorEastAsia"/>
        </w:rPr>
      </w:pPr>
    </w:p>
    <w:p w14:paraId="2539B9E6" w14:textId="4ED8F8C3" w:rsidR="002651FB" w:rsidRPr="001128C0" w:rsidRDefault="0020580E" w:rsidP="001128C0">
      <w:pPr>
        <w:rPr>
          <w:ins w:id="974" w:author="Ku, Chu-Chang" w:date="2023-03-08T20:06:00Z"/>
          <w:rFonts w:eastAsiaTheme="minorEastAsia"/>
        </w:rPr>
      </w:pPr>
      <w:ins w:id="975" w:author="Ku, Chu-Chang" w:date="2023-03-08T20:28:00Z">
        <w:r>
          <w:rPr>
            <w:rFonts w:eastAsiaTheme="minorEastAsia"/>
          </w:rPr>
          <w:t xml:space="preserve"> </w:t>
        </w:r>
      </w:ins>
    </w:p>
    <w:p w14:paraId="5FD6DE2E" w14:textId="6C37C166" w:rsidR="004E63FE" w:rsidDel="0020580E" w:rsidRDefault="004E63FE">
      <w:pPr>
        <w:rPr>
          <w:del w:id="976" w:author="Ku, Chu-Chang" w:date="2023-03-08T20:33:00Z"/>
        </w:rPr>
      </w:pPr>
    </w:p>
    <w:p w14:paraId="29E13DE9" w14:textId="77777777" w:rsidR="00FE492B" w:rsidRDefault="00FE492B">
      <w:pPr>
        <w:rPr>
          <w:b/>
          <w:bCs/>
          <w:highlight w:val="yellow"/>
        </w:rPr>
      </w:pPr>
      <w:r>
        <w:rPr>
          <w:b/>
          <w:bCs/>
          <w:highlight w:val="yellow"/>
        </w:rPr>
        <w:br w:type="page"/>
      </w:r>
    </w:p>
    <w:p w14:paraId="0F92A5C1" w14:textId="37EA12D5" w:rsidR="00401A8A" w:rsidRPr="003E54F1" w:rsidRDefault="00401A8A">
      <w:r w:rsidRPr="006767A8">
        <w:rPr>
          <w:b/>
          <w:bCs/>
          <w:highlight w:val="yellow"/>
        </w:rPr>
        <w:lastRenderedPageBreak/>
        <w:t xml:space="preserve">Table S1. </w:t>
      </w:r>
      <w:r w:rsidR="008F52D0" w:rsidRPr="006767A8">
        <w:rPr>
          <w:b/>
          <w:bCs/>
          <w:highlight w:val="yellow"/>
        </w:rPr>
        <w:t>Calibration targets for each country</w:t>
      </w:r>
      <w:r w:rsidR="003E54F1">
        <w:rPr>
          <w:b/>
          <w:bCs/>
        </w:rPr>
        <w:t xml:space="preserve">, </w:t>
      </w:r>
      <w:r w:rsidR="003E54F1" w:rsidRPr="003E54F1">
        <w:t>used for</w:t>
      </w:r>
      <w:r w:rsidR="003E54F1">
        <w:rPr>
          <w:b/>
          <w:bCs/>
        </w:rPr>
        <w:t xml:space="preserve"> </w:t>
      </w:r>
      <w:r w:rsidR="003E54F1" w:rsidRPr="003E54F1">
        <w:t>calibration to pre-COVID conditions</w:t>
      </w:r>
      <w:r w:rsidR="003E54F1">
        <w:t>.</w:t>
      </w:r>
    </w:p>
    <w:p w14:paraId="224BAB37" w14:textId="76A9D377" w:rsidR="008F52D0" w:rsidRDefault="008F52D0">
      <w:pPr>
        <w:rPr>
          <w:b/>
          <w:bCs/>
        </w:rPr>
      </w:pPr>
    </w:p>
    <w:tbl>
      <w:tblPr>
        <w:tblStyle w:val="TableGrid"/>
        <w:tblW w:w="0" w:type="auto"/>
        <w:tblLook w:val="04A0" w:firstRow="1" w:lastRow="0" w:firstColumn="1" w:lastColumn="0" w:noHBand="0" w:noVBand="1"/>
        <w:tblPrChange w:id="977" w:author="Ku, Chu-Chang" w:date="2023-03-08T19:57:00Z">
          <w:tblPr>
            <w:tblStyle w:val="TableGrid"/>
            <w:tblW w:w="0" w:type="auto"/>
            <w:tblLook w:val="04A0" w:firstRow="1" w:lastRow="0" w:firstColumn="1" w:lastColumn="0" w:noHBand="0" w:noVBand="1"/>
          </w:tblPr>
        </w:tblPrChange>
      </w:tblPr>
      <w:tblGrid>
        <w:gridCol w:w="2405"/>
        <w:gridCol w:w="3302"/>
        <w:gridCol w:w="3303"/>
        <w:tblGridChange w:id="978">
          <w:tblGrid>
            <w:gridCol w:w="3003"/>
            <w:gridCol w:w="3003"/>
            <w:gridCol w:w="3004"/>
          </w:tblGrid>
        </w:tblGridChange>
      </w:tblGrid>
      <w:tr w:rsidR="003E54F1" w14:paraId="4E3B09CD" w14:textId="77777777" w:rsidTr="001128C0">
        <w:tc>
          <w:tcPr>
            <w:tcW w:w="2405" w:type="dxa"/>
            <w:tcPrChange w:id="979" w:author="Ku, Chu-Chang" w:date="2023-03-08T19:57:00Z">
              <w:tcPr>
                <w:tcW w:w="3003" w:type="dxa"/>
              </w:tcPr>
            </w:tcPrChange>
          </w:tcPr>
          <w:p w14:paraId="442C05C4" w14:textId="3FDB301D" w:rsidR="003E54F1" w:rsidRDefault="003E54F1">
            <w:pPr>
              <w:rPr>
                <w:b/>
                <w:bCs/>
              </w:rPr>
            </w:pPr>
            <w:r>
              <w:rPr>
                <w:b/>
                <w:bCs/>
              </w:rPr>
              <w:t>Indicator</w:t>
            </w:r>
          </w:p>
        </w:tc>
        <w:tc>
          <w:tcPr>
            <w:tcW w:w="3302" w:type="dxa"/>
            <w:tcPrChange w:id="980" w:author="Ku, Chu-Chang" w:date="2023-03-08T19:57:00Z">
              <w:tcPr>
                <w:tcW w:w="3003" w:type="dxa"/>
              </w:tcPr>
            </w:tcPrChange>
          </w:tcPr>
          <w:p w14:paraId="67E61AF9" w14:textId="2C6304D3" w:rsidR="003E54F1" w:rsidRDefault="003E54F1">
            <w:pPr>
              <w:rPr>
                <w:b/>
                <w:bCs/>
              </w:rPr>
            </w:pPr>
            <w:r>
              <w:rPr>
                <w:b/>
                <w:bCs/>
              </w:rPr>
              <w:t xml:space="preserve">India </w:t>
            </w:r>
          </w:p>
        </w:tc>
        <w:tc>
          <w:tcPr>
            <w:tcW w:w="3303" w:type="dxa"/>
            <w:tcPrChange w:id="981" w:author="Ku, Chu-Chang" w:date="2023-03-08T19:57:00Z">
              <w:tcPr>
                <w:tcW w:w="3004" w:type="dxa"/>
              </w:tcPr>
            </w:tcPrChange>
          </w:tcPr>
          <w:p w14:paraId="01A5BC72" w14:textId="2090CAE4" w:rsidR="003E54F1" w:rsidRDefault="003E54F1">
            <w:pPr>
              <w:rPr>
                <w:b/>
                <w:bCs/>
              </w:rPr>
            </w:pPr>
            <w:r>
              <w:rPr>
                <w:b/>
                <w:bCs/>
              </w:rPr>
              <w:t>South Africa</w:t>
            </w:r>
          </w:p>
        </w:tc>
      </w:tr>
      <w:tr w:rsidR="003E54F1" w14:paraId="4590DF80" w14:textId="77777777" w:rsidTr="001128C0">
        <w:tc>
          <w:tcPr>
            <w:tcW w:w="2405" w:type="dxa"/>
            <w:tcPrChange w:id="982" w:author="Ku, Chu-Chang" w:date="2023-03-08T19:57:00Z">
              <w:tcPr>
                <w:tcW w:w="3003" w:type="dxa"/>
              </w:tcPr>
            </w:tcPrChange>
          </w:tcPr>
          <w:p w14:paraId="49F3D3A4" w14:textId="6E2F5C9A" w:rsidR="003E54F1" w:rsidRPr="003E54F1" w:rsidRDefault="3ACC7EA6">
            <w:r>
              <w:t>Prevalence</w:t>
            </w:r>
            <w:ins w:id="983" w:author="Ku, Chu-Chang" w:date="2023-03-06T10:52:00Z">
              <w:r w:rsidR="3E2046DB">
                <w:t xml:space="preserve"> of untreated </w:t>
              </w:r>
            </w:ins>
            <w:ins w:id="984" w:author="Ku, Chu-Chang" w:date="2023-03-06T10:53:00Z">
              <w:r w:rsidR="3E2046DB">
                <w:t>TB, all types and all ages</w:t>
              </w:r>
            </w:ins>
          </w:p>
        </w:tc>
        <w:tc>
          <w:tcPr>
            <w:tcW w:w="3302" w:type="dxa"/>
            <w:tcPrChange w:id="985" w:author="Ku, Chu-Chang" w:date="2023-03-08T19:57:00Z">
              <w:tcPr>
                <w:tcW w:w="3003" w:type="dxa"/>
              </w:tcPr>
            </w:tcPrChange>
          </w:tcPr>
          <w:p w14:paraId="11B6AEFA" w14:textId="24D4E8C8" w:rsidR="003E54F1" w:rsidRPr="00513FEA" w:rsidRDefault="003E54F1" w:rsidP="4EBE8702">
            <w:pPr>
              <w:rPr>
                <w:ins w:id="986" w:author="Ku, Chu-Chang" w:date="2023-03-06T11:49:00Z"/>
                <w:rPrChange w:id="987" w:author="Ku, Chu-Chang" w:date="2023-03-06T15:25:00Z">
                  <w:rPr>
                    <w:ins w:id="988" w:author="Ku, Chu-Chang" w:date="2023-03-06T11:49:00Z"/>
                    <w:i/>
                    <w:iCs/>
                  </w:rPr>
                </w:rPrChange>
              </w:rPr>
            </w:pPr>
            <w:del w:id="989" w:author="Ku, Chu-Chang" w:date="2023-03-06T10:52:00Z">
              <w:r w:rsidRPr="00513FEA" w:rsidDel="3ACC7EA6">
                <w:rPr>
                  <w:rPrChange w:id="990" w:author="Ku, Chu-Chang" w:date="2023-03-06T15:25:00Z">
                    <w:rPr>
                      <w:i/>
                      <w:iCs/>
                    </w:rPr>
                  </w:rPrChange>
                </w:rPr>
                <w:delText>[Include references with each value]</w:delText>
              </w:r>
            </w:del>
            <w:ins w:id="991" w:author="Ku, Chu-Chang" w:date="2023-03-06T11:48:00Z">
              <w:r w:rsidR="10D4F838" w:rsidRPr="00513FEA">
                <w:rPr>
                  <w:rPrChange w:id="992" w:author="Ku, Chu-Chang" w:date="2023-03-06T15:25:00Z">
                    <w:rPr>
                      <w:i/>
                      <w:iCs/>
                    </w:rPr>
                  </w:rPrChange>
                </w:rPr>
                <w:t>Asymptomatic:</w:t>
              </w:r>
            </w:ins>
            <w:ins w:id="993" w:author="Ku, Chu-Chang" w:date="2023-03-06T11:49:00Z">
              <w:r w:rsidR="10D4F838" w:rsidRPr="00513FEA">
                <w:rPr>
                  <w:rPrChange w:id="994" w:author="Ku, Chu-Chang" w:date="2023-03-06T15:25:00Z">
                    <w:rPr>
                      <w:i/>
                      <w:iCs/>
                    </w:rPr>
                  </w:rPrChange>
                </w:rPr>
                <w:t xml:space="preserve"> </w:t>
              </w:r>
              <w:r w:rsidR="3E13C693" w:rsidRPr="00513FEA">
                <w:rPr>
                  <w:rPrChange w:id="995" w:author="Ku, Chu-Chang" w:date="2023-03-06T15:25:00Z">
                    <w:rPr>
                      <w:i/>
                      <w:iCs/>
                    </w:rPr>
                  </w:rPrChange>
                </w:rPr>
                <w:t>182</w:t>
              </w:r>
            </w:ins>
            <w:ins w:id="996" w:author="Ku, Chu-Chang" w:date="2023-03-08T19:57:00Z">
              <w:r w:rsidR="001128C0">
                <w:t xml:space="preserve"> (167-197)</w:t>
              </w:r>
            </w:ins>
          </w:p>
          <w:p w14:paraId="6FA6B8D3" w14:textId="500D0715" w:rsidR="003E54F1" w:rsidRPr="00513FEA" w:rsidRDefault="3E13C693" w:rsidP="4EBE8702">
            <w:pPr>
              <w:rPr>
                <w:ins w:id="997" w:author="Ku, Chu-Chang" w:date="2023-03-06T11:50:00Z"/>
                <w:rPrChange w:id="998" w:author="Ku, Chu-Chang" w:date="2023-03-06T15:25:00Z">
                  <w:rPr>
                    <w:ins w:id="999" w:author="Ku, Chu-Chang" w:date="2023-03-06T11:50:00Z"/>
                    <w:i/>
                    <w:iCs/>
                  </w:rPr>
                </w:rPrChange>
              </w:rPr>
            </w:pPr>
            <w:ins w:id="1000" w:author="Ku, Chu-Chang" w:date="2023-03-06T11:49:00Z">
              <w:r w:rsidRPr="00513FEA">
                <w:rPr>
                  <w:rPrChange w:id="1001" w:author="Ku, Chu-Chang" w:date="2023-03-06T15:25:00Z">
                    <w:rPr>
                      <w:i/>
                      <w:iCs/>
                    </w:rPr>
                  </w:rPrChange>
                </w:rPr>
                <w:t>Symptomatic, pre-care seeking: 54.9</w:t>
              </w:r>
            </w:ins>
            <w:ins w:id="1002" w:author="Ku, Chu-Chang" w:date="2023-03-08T19:58:00Z">
              <w:r w:rsidR="001128C0">
                <w:t xml:space="preserve"> (</w:t>
              </w:r>
              <w:r w:rsidR="001128C0" w:rsidRPr="001128C0">
                <w:t>46.8</w:t>
              </w:r>
              <w:r w:rsidR="001128C0">
                <w:t xml:space="preserve"> -</w:t>
              </w:r>
              <w:r w:rsidR="001128C0" w:rsidRPr="001128C0">
                <w:t xml:space="preserve"> 63.3</w:t>
              </w:r>
              <w:r w:rsidR="001128C0">
                <w:t>)</w:t>
              </w:r>
            </w:ins>
          </w:p>
          <w:p w14:paraId="621E7DF6" w14:textId="12B3F208" w:rsidR="003E54F1" w:rsidRPr="00513FEA" w:rsidRDefault="3E13C693" w:rsidP="4EBE8702">
            <w:pPr>
              <w:rPr>
                <w:ins w:id="1003" w:author="Ku, Chu-Chang" w:date="2023-03-06T11:49:00Z"/>
                <w:rPrChange w:id="1004" w:author="Ku, Chu-Chang" w:date="2023-03-06T15:25:00Z">
                  <w:rPr>
                    <w:ins w:id="1005" w:author="Ku, Chu-Chang" w:date="2023-03-06T11:49:00Z"/>
                    <w:i/>
                    <w:iCs/>
                  </w:rPr>
                </w:rPrChange>
              </w:rPr>
            </w:pPr>
            <w:ins w:id="1006" w:author="Ku, Chu-Chang" w:date="2023-03-06T11:50:00Z">
              <w:r w:rsidRPr="00513FEA">
                <w:rPr>
                  <w:rPrChange w:id="1007" w:author="Ku, Chu-Chang" w:date="2023-03-06T15:25:00Z">
                    <w:rPr>
                      <w:i/>
                      <w:iCs/>
                    </w:rPr>
                  </w:rPrChange>
                </w:rPr>
                <w:t>Symptomatic, sought care: 60.2</w:t>
              </w:r>
            </w:ins>
            <w:ins w:id="1008" w:author="Ku, Chu-Chang" w:date="2023-03-08T19:58:00Z">
              <w:r w:rsidR="001128C0">
                <w:t xml:space="preserve"> (</w:t>
              </w:r>
              <w:r w:rsidR="001128C0" w:rsidRPr="001128C0">
                <w:t xml:space="preserve">51.8 </w:t>
              </w:r>
              <w:r w:rsidR="001128C0">
                <w:t>-</w:t>
              </w:r>
              <w:r w:rsidR="001128C0" w:rsidRPr="001128C0">
                <w:t xml:space="preserve"> 68.8</w:t>
              </w:r>
              <w:r w:rsidR="001128C0">
                <w:t>)</w:t>
              </w:r>
            </w:ins>
          </w:p>
          <w:p w14:paraId="16E730E5" w14:textId="4C77B5A4" w:rsidR="003E54F1" w:rsidRPr="00513FEA" w:rsidRDefault="003E54F1" w:rsidP="4EBE8702">
            <w:pPr>
              <w:rPr>
                <w:ins w:id="1009" w:author="Ku, Chu-Chang" w:date="2023-03-06T11:49:00Z"/>
                <w:rPrChange w:id="1010" w:author="Ku, Chu-Chang" w:date="2023-03-06T15:25:00Z">
                  <w:rPr>
                    <w:ins w:id="1011" w:author="Ku, Chu-Chang" w:date="2023-03-06T11:49:00Z"/>
                    <w:i/>
                    <w:iCs/>
                  </w:rPr>
                </w:rPrChange>
              </w:rPr>
            </w:pPr>
          </w:p>
          <w:p w14:paraId="69CEB795" w14:textId="19BE2BE0" w:rsidR="003E54F1" w:rsidRPr="00513FEA" w:rsidRDefault="4EBE8702" w:rsidP="4EBE8702">
            <w:pPr>
              <w:rPr>
                <w:ins w:id="1012" w:author="Ku, Chu-Chang" w:date="2023-03-06T11:49:00Z"/>
                <w:rPrChange w:id="1013" w:author="Ku, Chu-Chang" w:date="2023-03-06T15:25:00Z">
                  <w:rPr>
                    <w:ins w:id="1014" w:author="Ku, Chu-Chang" w:date="2023-03-06T11:49:00Z"/>
                    <w:i/>
                    <w:iCs/>
                  </w:rPr>
                </w:rPrChange>
              </w:rPr>
            </w:pPr>
            <w:r w:rsidRPr="00513FEA">
              <w:rPr>
                <w:rPrChange w:id="1015" w:author="Ku, Chu-Chang" w:date="2023-03-06T15:25:00Z">
                  <w:rPr>
                    <w:i/>
                    <w:iCs/>
                  </w:rPr>
                </w:rPrChange>
              </w:rPr>
              <w:t xml:space="preserve">* </w:t>
            </w:r>
            <w:ins w:id="1016" w:author="Ku, Chu-Chang" w:date="2023-03-06T11:49:00Z">
              <w:r w:rsidR="25F9C18B" w:rsidRPr="00513FEA">
                <w:rPr>
                  <w:rPrChange w:id="1017" w:author="Ku, Chu-Chang" w:date="2023-03-06T15:25:00Z">
                    <w:rPr>
                      <w:i/>
                      <w:iCs/>
                    </w:rPr>
                  </w:rPrChange>
                </w:rPr>
                <w:t>per 100k population</w:t>
              </w:r>
            </w:ins>
            <w:ins w:id="1018" w:author="Ku, Chu-Chang" w:date="2023-03-08T19:59:00Z">
              <w:r w:rsidR="001128C0">
                <w:t xml:space="preserve">, 95% CI calculated </w:t>
              </w:r>
            </w:ins>
            <w:ins w:id="1019" w:author="Ku, Chu-Chang" w:date="2023-03-08T20:00:00Z">
              <w:r w:rsidR="001128C0">
                <w:t>with binomial distributions</w:t>
              </w:r>
            </w:ins>
            <w:del w:id="1020" w:author="Ku, Chu-Chang" w:date="2023-03-06T11:49:00Z">
              <w:r w:rsidR="003E54F1" w:rsidRPr="00513FEA" w:rsidDel="4EBE8702">
                <w:rPr>
                  <w:rPrChange w:id="1021" w:author="Ku, Chu-Chang" w:date="2023-03-06T15:25:00Z">
                    <w:rPr>
                      <w:i/>
                      <w:iCs/>
                    </w:rPr>
                  </w:rPrChange>
                </w:rPr>
                <w:delText xml:space="preserve">* </w:delText>
              </w:r>
            </w:del>
          </w:p>
          <w:p w14:paraId="595FFD50" w14:textId="515E75A9" w:rsidR="003E54F1" w:rsidRPr="00513FEA" w:rsidRDefault="003E54F1" w:rsidP="4EBE8702">
            <w:pPr>
              <w:rPr>
                <w:ins w:id="1022" w:author="Ku, Chu-Chang" w:date="2023-03-06T10:53:00Z"/>
                <w:rPrChange w:id="1023" w:author="Ku, Chu-Chang" w:date="2023-03-06T15:25:00Z">
                  <w:rPr>
                    <w:ins w:id="1024" w:author="Ku, Chu-Chang" w:date="2023-03-06T10:53:00Z"/>
                    <w:i/>
                    <w:iCs/>
                  </w:rPr>
                </w:rPrChange>
              </w:rPr>
            </w:pPr>
          </w:p>
          <w:p w14:paraId="2A0B1B89" w14:textId="51A8BFC1" w:rsidR="003E54F1" w:rsidRPr="00513FEA" w:rsidRDefault="47D2B5ED" w:rsidP="4EBE8702">
            <w:pPr>
              <w:rPr>
                <w:rPrChange w:id="1025" w:author="Ku, Chu-Chang" w:date="2023-03-06T15:25:00Z">
                  <w:rPr>
                    <w:i/>
                    <w:iCs/>
                  </w:rPr>
                </w:rPrChange>
              </w:rPr>
            </w:pPr>
            <w:ins w:id="1026" w:author="Ku, Chu-Chang" w:date="2023-03-06T10:53:00Z">
              <w:r w:rsidRPr="00513FEA">
                <w:rPr>
                  <w:rPrChange w:id="1027" w:author="Ku, Chu-Chang" w:date="2023-03-06T15:25:00Z">
                    <w:rPr>
                      <w:i/>
                      <w:iCs/>
                    </w:rPr>
                  </w:rPrChange>
                </w:rPr>
                <w:t>(</w:t>
              </w:r>
              <w:commentRangeStart w:id="1028"/>
              <w:r w:rsidRPr="00513FEA">
                <w:rPr>
                  <w:rPrChange w:id="1029" w:author="Ku, Chu-Chang" w:date="2023-03-06T15:25:00Z">
                    <w:rPr>
                      <w:i/>
                      <w:iCs/>
                    </w:rPr>
                  </w:rPrChange>
                </w:rPr>
                <w:t>ref</w:t>
              </w:r>
            </w:ins>
            <w:commentRangeEnd w:id="1028"/>
            <w:r w:rsidR="003E54F1" w:rsidRPr="00513FEA">
              <w:rPr>
                <w:rStyle w:val="CommentReference"/>
              </w:rPr>
              <w:commentReference w:id="1028"/>
            </w:r>
            <w:ins w:id="1030" w:author="Ku, Chu-Chang" w:date="2023-03-06T10:53:00Z">
              <w:r w:rsidRPr="00513FEA">
                <w:rPr>
                  <w:rPrChange w:id="1031" w:author="Ku, Chu-Chang" w:date="2023-03-06T15:25:00Z">
                    <w:rPr>
                      <w:i/>
                      <w:iCs/>
                    </w:rPr>
                  </w:rPrChange>
                </w:rPr>
                <w:t>)</w:t>
              </w:r>
            </w:ins>
          </w:p>
        </w:tc>
        <w:tc>
          <w:tcPr>
            <w:tcW w:w="3303" w:type="dxa"/>
            <w:tcPrChange w:id="1032" w:author="Ku, Chu-Chang" w:date="2023-03-08T19:57:00Z">
              <w:tcPr>
                <w:tcW w:w="3004" w:type="dxa"/>
              </w:tcPr>
            </w:tcPrChange>
          </w:tcPr>
          <w:p w14:paraId="1CEC65A9" w14:textId="6DCF00E8" w:rsidR="003E54F1" w:rsidRPr="00513FEA" w:rsidRDefault="71EB5EEA" w:rsidP="4EBE8702">
            <w:pPr>
              <w:rPr>
                <w:ins w:id="1033" w:author="Ku, Chu-Chang" w:date="2023-03-06T11:50:00Z"/>
                <w:rPrChange w:id="1034" w:author="Ku, Chu-Chang" w:date="2023-03-06T15:25:00Z">
                  <w:rPr>
                    <w:ins w:id="1035" w:author="Ku, Chu-Chang" w:date="2023-03-06T11:50:00Z"/>
                    <w:i/>
                    <w:iCs/>
                  </w:rPr>
                </w:rPrChange>
              </w:rPr>
            </w:pPr>
            <w:ins w:id="1036" w:author="Ku, Chu-Chang" w:date="2023-03-06T11:50:00Z">
              <w:r w:rsidRPr="00513FEA">
                <w:rPr>
                  <w:rPrChange w:id="1037" w:author="Ku, Chu-Chang" w:date="2023-03-06T15:25:00Z">
                    <w:rPr>
                      <w:i/>
                      <w:iCs/>
                    </w:rPr>
                  </w:rPrChange>
                </w:rPr>
                <w:t>Asymptomatic: 351</w:t>
              </w:r>
            </w:ins>
            <w:ins w:id="1038" w:author="Ku, Chu-Chang" w:date="2023-03-08T19:58:00Z">
              <w:r w:rsidR="001128C0">
                <w:t xml:space="preserve"> (289 - 414)</w:t>
              </w:r>
            </w:ins>
          </w:p>
          <w:p w14:paraId="1FBE1BA9" w14:textId="4676842C" w:rsidR="003E54F1" w:rsidRPr="00513FEA" w:rsidRDefault="71EB5EEA" w:rsidP="4EBE8702">
            <w:pPr>
              <w:rPr>
                <w:ins w:id="1039" w:author="Ku, Chu-Chang" w:date="2023-03-06T11:50:00Z"/>
                <w:rPrChange w:id="1040" w:author="Ku, Chu-Chang" w:date="2023-03-06T15:25:00Z">
                  <w:rPr>
                    <w:ins w:id="1041" w:author="Ku, Chu-Chang" w:date="2023-03-06T11:50:00Z"/>
                    <w:i/>
                    <w:iCs/>
                  </w:rPr>
                </w:rPrChange>
              </w:rPr>
            </w:pPr>
            <w:ins w:id="1042" w:author="Ku, Chu-Chang" w:date="2023-03-06T11:50:00Z">
              <w:r w:rsidRPr="00513FEA">
                <w:rPr>
                  <w:rPrChange w:id="1043" w:author="Ku, Chu-Chang" w:date="2023-03-06T15:25:00Z">
                    <w:rPr>
                      <w:i/>
                      <w:iCs/>
                    </w:rPr>
                  </w:rPrChange>
                </w:rPr>
                <w:t>Symptomatic, pre-care seeking: 147</w:t>
              </w:r>
            </w:ins>
            <w:ins w:id="1044" w:author="Ku, Chu-Chang" w:date="2023-03-08T19:58:00Z">
              <w:r w:rsidR="001128C0">
                <w:t xml:space="preserve"> (108 </w:t>
              </w:r>
            </w:ins>
            <w:ins w:id="1045" w:author="Ku, Chu-Chang" w:date="2023-03-08T19:59:00Z">
              <w:r w:rsidR="001128C0">
                <w:t>-</w:t>
              </w:r>
            </w:ins>
            <w:ins w:id="1046" w:author="Ku, Chu-Chang" w:date="2023-03-08T19:58:00Z">
              <w:r w:rsidR="001128C0">
                <w:t xml:space="preserve"> 187)</w:t>
              </w:r>
            </w:ins>
          </w:p>
          <w:p w14:paraId="6EEEE80C" w14:textId="356FF94E" w:rsidR="003E54F1" w:rsidRPr="00513FEA" w:rsidRDefault="71EB5EEA" w:rsidP="4EBE8702">
            <w:pPr>
              <w:rPr>
                <w:ins w:id="1047" w:author="Ku, Chu-Chang" w:date="2023-03-06T11:50:00Z"/>
                <w:rPrChange w:id="1048" w:author="Ku, Chu-Chang" w:date="2023-03-06T15:25:00Z">
                  <w:rPr>
                    <w:ins w:id="1049" w:author="Ku, Chu-Chang" w:date="2023-03-06T11:50:00Z"/>
                    <w:i/>
                    <w:iCs/>
                  </w:rPr>
                </w:rPrChange>
              </w:rPr>
            </w:pPr>
            <w:ins w:id="1050" w:author="Ku, Chu-Chang" w:date="2023-03-06T11:50:00Z">
              <w:r w:rsidRPr="00513FEA">
                <w:rPr>
                  <w:rPrChange w:id="1051" w:author="Ku, Chu-Chang" w:date="2023-03-06T15:25:00Z">
                    <w:rPr>
                      <w:i/>
                      <w:iCs/>
                    </w:rPr>
                  </w:rPrChange>
                </w:rPr>
                <w:t xml:space="preserve">Symptomatic, sought care: </w:t>
              </w:r>
            </w:ins>
            <w:ins w:id="1052" w:author="Ku, Chu-Chang" w:date="2023-03-06T11:51:00Z">
              <w:r w:rsidRPr="00513FEA">
                <w:rPr>
                  <w:rPrChange w:id="1053" w:author="Ku, Chu-Chang" w:date="2023-03-06T15:25:00Z">
                    <w:rPr>
                      <w:i/>
                      <w:iCs/>
                    </w:rPr>
                  </w:rPrChange>
                </w:rPr>
                <w:t>85</w:t>
              </w:r>
            </w:ins>
            <w:ins w:id="1054" w:author="Ku, Chu-Chang" w:date="2023-03-06T11:50:00Z">
              <w:r w:rsidRPr="00513FEA">
                <w:rPr>
                  <w:rPrChange w:id="1055" w:author="Ku, Chu-Chang" w:date="2023-03-06T15:25:00Z">
                    <w:rPr>
                      <w:i/>
                      <w:iCs/>
                    </w:rPr>
                  </w:rPrChange>
                </w:rPr>
                <w:t>.2</w:t>
              </w:r>
            </w:ins>
            <w:ins w:id="1056" w:author="Ku, Chu-Chang" w:date="2023-03-08T19:59:00Z">
              <w:r w:rsidR="001128C0">
                <w:t xml:space="preserve"> (</w:t>
              </w:r>
              <w:r w:rsidR="001128C0" w:rsidRPr="001128C0">
                <w:t>56.8</w:t>
              </w:r>
              <w:r w:rsidR="001128C0">
                <w:t xml:space="preserve"> - </w:t>
              </w:r>
              <w:r w:rsidR="001128C0" w:rsidRPr="001128C0">
                <w:t>116.5</w:t>
              </w:r>
              <w:r w:rsidR="001128C0">
                <w:t>)</w:t>
              </w:r>
            </w:ins>
          </w:p>
          <w:p w14:paraId="46EE5044" w14:textId="4C77B5A4" w:rsidR="003E54F1" w:rsidRPr="00513FEA" w:rsidRDefault="003E54F1" w:rsidP="4EBE8702">
            <w:pPr>
              <w:rPr>
                <w:ins w:id="1057" w:author="Ku, Chu-Chang" w:date="2023-03-06T11:50:00Z"/>
                <w:rPrChange w:id="1058" w:author="Ku, Chu-Chang" w:date="2023-03-06T15:25:00Z">
                  <w:rPr>
                    <w:ins w:id="1059" w:author="Ku, Chu-Chang" w:date="2023-03-06T11:50:00Z"/>
                    <w:i/>
                    <w:iCs/>
                  </w:rPr>
                </w:rPrChange>
              </w:rPr>
            </w:pPr>
          </w:p>
          <w:p w14:paraId="719BFED1" w14:textId="41032B34" w:rsidR="003E54F1" w:rsidRPr="00513FEA" w:rsidRDefault="71EB5EEA" w:rsidP="4EBE8702">
            <w:pPr>
              <w:rPr>
                <w:ins w:id="1060" w:author="Ku, Chu-Chang" w:date="2023-03-06T11:50:00Z"/>
                <w:rPrChange w:id="1061" w:author="Ku, Chu-Chang" w:date="2023-03-06T15:25:00Z">
                  <w:rPr>
                    <w:ins w:id="1062" w:author="Ku, Chu-Chang" w:date="2023-03-06T11:50:00Z"/>
                    <w:i/>
                    <w:iCs/>
                  </w:rPr>
                </w:rPrChange>
              </w:rPr>
            </w:pPr>
            <w:ins w:id="1063" w:author="Ku, Chu-Chang" w:date="2023-03-06T11:50:00Z">
              <w:r w:rsidRPr="00513FEA">
                <w:rPr>
                  <w:rPrChange w:id="1064" w:author="Ku, Chu-Chang" w:date="2023-03-06T15:25:00Z">
                    <w:rPr>
                      <w:i/>
                      <w:iCs/>
                    </w:rPr>
                  </w:rPrChange>
                </w:rPr>
                <w:t>* per 100k population</w:t>
              </w:r>
            </w:ins>
            <w:ins w:id="1065" w:author="Ku, Chu-Chang" w:date="2023-03-08T20:00:00Z">
              <w:r w:rsidR="001128C0">
                <w:t>, 95% CI calculated with binomial distributions</w:t>
              </w:r>
            </w:ins>
          </w:p>
          <w:p w14:paraId="63C639DE" w14:textId="28484DB7" w:rsidR="003E54F1" w:rsidRPr="00876253" w:rsidRDefault="003E54F1" w:rsidP="4EBE8702">
            <w:pPr>
              <w:rPr>
                <w:ins w:id="1066" w:author="Ku, Chu-Chang" w:date="2023-03-06T10:53:00Z"/>
                <w:lang w:val="en-US"/>
                <w:rPrChange w:id="1067" w:author="Ku, Chu-Chang" w:date="2023-03-06T16:10:00Z">
                  <w:rPr>
                    <w:ins w:id="1068" w:author="Ku, Chu-Chang" w:date="2023-03-06T10:53:00Z"/>
                    <w:b/>
                    <w:bCs/>
                  </w:rPr>
                </w:rPrChange>
              </w:rPr>
            </w:pPr>
          </w:p>
          <w:p w14:paraId="072C3243" w14:textId="24F6F75C" w:rsidR="003E54F1" w:rsidRPr="00513FEA" w:rsidRDefault="47D2B5ED" w:rsidP="4EBE8702">
            <w:pPr>
              <w:rPr>
                <w:rPrChange w:id="1069" w:author="Ku, Chu-Chang" w:date="2023-03-06T15:25:00Z">
                  <w:rPr>
                    <w:b/>
                    <w:bCs/>
                  </w:rPr>
                </w:rPrChange>
              </w:rPr>
            </w:pPr>
            <w:ins w:id="1070" w:author="Ku, Chu-Chang" w:date="2023-03-06T10:53:00Z">
              <w:r w:rsidRPr="00513FEA">
                <w:rPr>
                  <w:rPrChange w:id="1071" w:author="Ku, Chu-Chang" w:date="2023-03-06T15:25:00Z">
                    <w:rPr>
                      <w:b/>
                      <w:bCs/>
                    </w:rPr>
                  </w:rPrChange>
                </w:rPr>
                <w:t>(</w:t>
              </w:r>
              <w:commentRangeStart w:id="1072"/>
              <w:r w:rsidRPr="00513FEA">
                <w:rPr>
                  <w:rPrChange w:id="1073" w:author="Ku, Chu-Chang" w:date="2023-03-06T15:25:00Z">
                    <w:rPr>
                      <w:b/>
                      <w:bCs/>
                    </w:rPr>
                  </w:rPrChange>
                </w:rPr>
                <w:t>ref</w:t>
              </w:r>
            </w:ins>
            <w:commentRangeEnd w:id="1072"/>
            <w:r w:rsidR="003E54F1" w:rsidRPr="00513FEA">
              <w:rPr>
                <w:rStyle w:val="CommentReference"/>
              </w:rPr>
              <w:commentReference w:id="1072"/>
            </w:r>
            <w:ins w:id="1074" w:author="Ku, Chu-Chang" w:date="2023-03-06T10:53:00Z">
              <w:r w:rsidRPr="00513FEA">
                <w:rPr>
                  <w:rPrChange w:id="1075" w:author="Ku, Chu-Chang" w:date="2023-03-06T15:25:00Z">
                    <w:rPr>
                      <w:b/>
                      <w:bCs/>
                    </w:rPr>
                  </w:rPrChange>
                </w:rPr>
                <w:t>)</w:t>
              </w:r>
            </w:ins>
          </w:p>
        </w:tc>
      </w:tr>
      <w:tr w:rsidR="4EBE8702" w14:paraId="50D7E7BB" w14:textId="77777777" w:rsidTr="001128C0">
        <w:trPr>
          <w:trHeight w:val="300"/>
          <w:ins w:id="1076" w:author="Ku, Chu-Chang" w:date="2023-03-06T10:57:00Z"/>
          <w:trPrChange w:id="1077" w:author="Ku, Chu-Chang" w:date="2023-03-08T19:57:00Z">
            <w:trPr>
              <w:trHeight w:val="300"/>
            </w:trPr>
          </w:trPrChange>
        </w:trPr>
        <w:tc>
          <w:tcPr>
            <w:tcW w:w="2405" w:type="dxa"/>
            <w:tcPrChange w:id="1078" w:author="Ku, Chu-Chang" w:date="2023-03-08T19:57:00Z">
              <w:tcPr>
                <w:tcW w:w="3003" w:type="dxa"/>
              </w:tcPr>
            </w:tcPrChange>
          </w:tcPr>
          <w:p w14:paraId="7A64A6D6" w14:textId="7FE349E2" w:rsidR="3E0703C3" w:rsidRDefault="3E0703C3" w:rsidP="4EBE8702">
            <w:pPr>
              <w:rPr>
                <w:ins w:id="1079" w:author="Ku, Chu-Chang" w:date="2023-03-06T11:41:00Z"/>
              </w:rPr>
            </w:pPr>
            <w:ins w:id="1080" w:author="Ku, Chu-Chang" w:date="2023-03-06T10:57:00Z">
              <w:r>
                <w:t>TB case notification</w:t>
              </w:r>
            </w:ins>
          </w:p>
          <w:p w14:paraId="3EDDEDFE" w14:textId="36442752" w:rsidR="4EBE8702" w:rsidRDefault="4EBE8702" w:rsidP="4EBE8702"/>
        </w:tc>
        <w:tc>
          <w:tcPr>
            <w:tcW w:w="3302" w:type="dxa"/>
            <w:tcPrChange w:id="1081" w:author="Ku, Chu-Chang" w:date="2023-03-08T19:57:00Z">
              <w:tcPr>
                <w:tcW w:w="3003" w:type="dxa"/>
              </w:tcPr>
            </w:tcPrChange>
          </w:tcPr>
          <w:p w14:paraId="6351B774" w14:textId="5D541C54" w:rsidR="27ADD39B" w:rsidRPr="00513FEA" w:rsidRDefault="27ADD39B" w:rsidP="4EBE8702">
            <w:pPr>
              <w:rPr>
                <w:rPrChange w:id="1082" w:author="Ku, Chu-Chang" w:date="2023-03-06T15:25:00Z">
                  <w:rPr>
                    <w:b/>
                    <w:bCs/>
                  </w:rPr>
                </w:rPrChange>
              </w:rPr>
            </w:pPr>
            <w:ins w:id="1083" w:author="Ku, Chu-Chang" w:date="2023-03-06T11:42:00Z">
              <w:r w:rsidRPr="00513FEA">
                <w:rPr>
                  <w:rPrChange w:id="1084" w:author="Ku, Chu-Chang" w:date="2023-03-06T15:25:00Z">
                    <w:rPr>
                      <w:b/>
                      <w:bCs/>
                    </w:rPr>
                  </w:rPrChange>
                </w:rPr>
                <w:t xml:space="preserve">TB case notification, 2017-2019 (after </w:t>
              </w:r>
              <w:proofErr w:type="spellStart"/>
              <w:r w:rsidRPr="00513FEA">
                <w:rPr>
                  <w:rPrChange w:id="1085" w:author="Ku, Chu-Chang" w:date="2023-03-06T15:25:00Z">
                    <w:rPr>
                      <w:b/>
                      <w:bCs/>
                    </w:rPr>
                  </w:rPrChange>
                </w:rPr>
                <w:t>Nikshay</w:t>
              </w:r>
              <w:proofErr w:type="spellEnd"/>
              <w:r w:rsidRPr="00513FEA">
                <w:rPr>
                  <w:rPrChange w:id="1086" w:author="Ku, Chu-Chang" w:date="2023-03-06T15:25:00Z">
                    <w:rPr>
                      <w:b/>
                      <w:bCs/>
                    </w:rPr>
                  </w:rPrChange>
                </w:rPr>
                <w:t xml:space="preserve"> launched)</w:t>
              </w:r>
            </w:ins>
            <w:ins w:id="1087" w:author="Ku, Chu-Chang" w:date="2023-03-06T11:43:00Z">
              <w:r w:rsidR="3AB359A4" w:rsidRPr="00513FEA">
                <w:rPr>
                  <w:rPrChange w:id="1088" w:author="Ku, Chu-Chang" w:date="2023-03-06T15:25:00Z">
                    <w:rPr>
                      <w:b/>
                      <w:bCs/>
                    </w:rPr>
                  </w:rPrChange>
                </w:rPr>
                <w:t xml:space="preserve"> by public and private sectors</w:t>
              </w:r>
            </w:ins>
          </w:p>
        </w:tc>
        <w:tc>
          <w:tcPr>
            <w:tcW w:w="3303" w:type="dxa"/>
            <w:tcPrChange w:id="1089" w:author="Ku, Chu-Chang" w:date="2023-03-08T19:57:00Z">
              <w:tcPr>
                <w:tcW w:w="3004" w:type="dxa"/>
              </w:tcPr>
            </w:tcPrChange>
          </w:tcPr>
          <w:p w14:paraId="1513ABF3" w14:textId="0D48DD58" w:rsidR="27ADD39B" w:rsidRPr="00513FEA" w:rsidRDefault="27ADD39B" w:rsidP="4EBE8702">
            <w:pPr>
              <w:rPr>
                <w:ins w:id="1090" w:author="Ku, Chu-Chang" w:date="2023-03-06T11:41:00Z"/>
              </w:rPr>
            </w:pPr>
            <w:ins w:id="1091" w:author="Ku, Chu-Chang" w:date="2023-03-06T11:41:00Z">
              <w:r w:rsidRPr="00513FEA">
                <w:t>WHO TB case notification data</w:t>
              </w:r>
            </w:ins>
            <w:ins w:id="1092" w:author="Ku, Chu-Chang" w:date="2023-03-06T11:42:00Z">
              <w:r w:rsidRPr="00513FEA">
                <w:t>, 2014-2019</w:t>
              </w:r>
            </w:ins>
          </w:p>
          <w:p w14:paraId="2EDE4061" w14:textId="3885EE8E" w:rsidR="4EBE8702" w:rsidRPr="00513FEA" w:rsidRDefault="4EBE8702" w:rsidP="4EBE8702">
            <w:pPr>
              <w:rPr>
                <w:rPrChange w:id="1093" w:author="Ku, Chu-Chang" w:date="2023-03-06T15:25:00Z">
                  <w:rPr>
                    <w:b/>
                    <w:bCs/>
                  </w:rPr>
                </w:rPrChange>
              </w:rPr>
            </w:pPr>
          </w:p>
        </w:tc>
      </w:tr>
      <w:tr w:rsidR="4EBE8702" w14:paraId="6060CF1E" w14:textId="77777777" w:rsidTr="001128C0">
        <w:trPr>
          <w:trHeight w:val="300"/>
          <w:ins w:id="1094" w:author="Ku, Chu-Chang" w:date="2023-03-06T10:57:00Z"/>
          <w:trPrChange w:id="1095" w:author="Ku, Chu-Chang" w:date="2023-03-08T19:57:00Z">
            <w:trPr>
              <w:trHeight w:val="300"/>
            </w:trPr>
          </w:trPrChange>
        </w:trPr>
        <w:tc>
          <w:tcPr>
            <w:tcW w:w="2405" w:type="dxa"/>
            <w:tcPrChange w:id="1096" w:author="Ku, Chu-Chang" w:date="2023-03-08T19:57:00Z">
              <w:tcPr>
                <w:tcW w:w="3003" w:type="dxa"/>
              </w:tcPr>
            </w:tcPrChange>
          </w:tcPr>
          <w:p w14:paraId="071EFA4D" w14:textId="3E18D721" w:rsidR="27ADD39B" w:rsidRDefault="27ADD39B" w:rsidP="4EBE8702">
            <w:pPr>
              <w:rPr>
                <w:ins w:id="1097" w:author="Ku, Chu-Chang" w:date="2023-03-06T11:41:00Z"/>
              </w:rPr>
            </w:pPr>
            <w:ins w:id="1098" w:author="Ku, Chu-Chang" w:date="2023-03-06T11:41:00Z">
              <w:r>
                <w:t xml:space="preserve">TB incidence and mortality </w:t>
              </w:r>
            </w:ins>
          </w:p>
          <w:p w14:paraId="4F07797C" w14:textId="5763F226" w:rsidR="4EBE8702" w:rsidRDefault="4EBE8702" w:rsidP="4EBE8702"/>
        </w:tc>
        <w:tc>
          <w:tcPr>
            <w:tcW w:w="3302" w:type="dxa"/>
            <w:tcPrChange w:id="1099" w:author="Ku, Chu-Chang" w:date="2023-03-08T19:57:00Z">
              <w:tcPr>
                <w:tcW w:w="3003" w:type="dxa"/>
              </w:tcPr>
            </w:tcPrChange>
          </w:tcPr>
          <w:p w14:paraId="2E42A46C" w14:textId="77777777" w:rsidR="35A830CF" w:rsidRDefault="35A830CF" w:rsidP="4EBE8702">
            <w:pPr>
              <w:rPr>
                <w:ins w:id="1100" w:author="Ku, Chu-Chang" w:date="2023-03-08T18:22:00Z"/>
              </w:rPr>
            </w:pPr>
            <w:ins w:id="1101" w:author="Ku, Chu-Chang" w:date="2023-03-06T11:46:00Z">
              <w:r w:rsidRPr="00513FEA">
                <w:rPr>
                  <w:rPrChange w:id="1102" w:author="Ku, Chu-Chang" w:date="2023-03-06T15:25:00Z">
                    <w:rPr>
                      <w:b/>
                      <w:bCs/>
                    </w:rPr>
                  </w:rPrChange>
                </w:rPr>
                <w:t>WHO TB burden estimates 2014-2019</w:t>
              </w:r>
            </w:ins>
          </w:p>
          <w:p w14:paraId="6B4A4319" w14:textId="77777777" w:rsidR="004B4A97" w:rsidRDefault="004B4A97" w:rsidP="4EBE8702">
            <w:pPr>
              <w:rPr>
                <w:ins w:id="1103" w:author="Ku, Chu-Chang" w:date="2023-03-08T18:22:00Z"/>
              </w:rPr>
            </w:pPr>
          </w:p>
          <w:p w14:paraId="3B52446D" w14:textId="77777777" w:rsidR="004B4A97" w:rsidRDefault="004B4A97" w:rsidP="4EBE8702">
            <w:pPr>
              <w:rPr>
                <w:ins w:id="1104" w:author="Ku, Chu-Chang" w:date="2023-03-08T18:22:00Z"/>
              </w:rPr>
            </w:pPr>
          </w:p>
          <w:p w14:paraId="75D66CAF" w14:textId="2605F307" w:rsidR="004B4A97" w:rsidRPr="00513FEA" w:rsidRDefault="004B4A97" w:rsidP="4EBE8702">
            <w:pPr>
              <w:rPr>
                <w:rPrChange w:id="1105" w:author="Ku, Chu-Chang" w:date="2023-03-06T15:25:00Z">
                  <w:rPr>
                    <w:b/>
                    <w:bCs/>
                  </w:rPr>
                </w:rPrChange>
              </w:rPr>
            </w:pPr>
          </w:p>
        </w:tc>
        <w:tc>
          <w:tcPr>
            <w:tcW w:w="3303" w:type="dxa"/>
            <w:tcPrChange w:id="1106" w:author="Ku, Chu-Chang" w:date="2023-03-08T19:57:00Z">
              <w:tcPr>
                <w:tcW w:w="3004" w:type="dxa"/>
              </w:tcPr>
            </w:tcPrChange>
          </w:tcPr>
          <w:p w14:paraId="44FE64E0" w14:textId="604DBD0E" w:rsidR="35A830CF" w:rsidRPr="00513FEA" w:rsidRDefault="35A830CF" w:rsidP="4EBE8702">
            <w:pPr>
              <w:rPr>
                <w:ins w:id="1107" w:author="Ku, Chu-Chang" w:date="2023-03-06T11:46:00Z"/>
                <w:rPrChange w:id="1108" w:author="Ku, Chu-Chang" w:date="2023-03-06T15:25:00Z">
                  <w:rPr>
                    <w:ins w:id="1109" w:author="Ku, Chu-Chang" w:date="2023-03-06T11:46:00Z"/>
                    <w:b/>
                    <w:bCs/>
                  </w:rPr>
                </w:rPrChange>
              </w:rPr>
            </w:pPr>
            <w:ins w:id="1110" w:author="Ku, Chu-Chang" w:date="2023-03-06T11:46:00Z">
              <w:r w:rsidRPr="00513FEA">
                <w:rPr>
                  <w:rPrChange w:id="1111" w:author="Ku, Chu-Chang" w:date="2023-03-06T15:25:00Z">
                    <w:rPr>
                      <w:b/>
                      <w:bCs/>
                    </w:rPr>
                  </w:rPrChange>
                </w:rPr>
                <w:t>WHO TB burden estimates 2014-2019</w:t>
              </w:r>
            </w:ins>
          </w:p>
          <w:p w14:paraId="56CF245A" w14:textId="77777777" w:rsidR="4EBE8702" w:rsidRDefault="4EBE8702" w:rsidP="4EBE8702">
            <w:pPr>
              <w:rPr>
                <w:ins w:id="1112" w:author="Ku, Chu-Chang" w:date="2023-03-08T18:22:00Z"/>
              </w:rPr>
            </w:pPr>
          </w:p>
          <w:p w14:paraId="121B91E8" w14:textId="43E5EA44" w:rsidR="004B4A97" w:rsidRPr="00513FEA" w:rsidRDefault="004B4A97" w:rsidP="4EBE8702">
            <w:pPr>
              <w:rPr>
                <w:rPrChange w:id="1113" w:author="Ku, Chu-Chang" w:date="2023-03-06T15:25:00Z">
                  <w:rPr>
                    <w:b/>
                    <w:bCs/>
                  </w:rPr>
                </w:rPrChange>
              </w:rPr>
            </w:pPr>
            <w:ins w:id="1114" w:author="Ku, Chu-Chang" w:date="2023-03-08T18:22:00Z">
              <w:r>
                <w:t>UNAIDS TB incidence among PLHIV</w:t>
              </w:r>
            </w:ins>
          </w:p>
        </w:tc>
      </w:tr>
      <w:tr w:rsidR="003E54F1" w:rsidDel="00435927" w14:paraId="53C9455E" w14:textId="23B9A320" w:rsidTr="001128C0">
        <w:trPr>
          <w:del w:id="1115" w:author="Ku, Chu-Chang" w:date="2023-03-08T15:21:00Z"/>
        </w:trPr>
        <w:tc>
          <w:tcPr>
            <w:tcW w:w="2405" w:type="dxa"/>
            <w:tcPrChange w:id="1116" w:author="Ku, Chu-Chang" w:date="2023-03-08T19:57:00Z">
              <w:tcPr>
                <w:tcW w:w="3003" w:type="dxa"/>
              </w:tcPr>
            </w:tcPrChange>
          </w:tcPr>
          <w:p w14:paraId="61DAFCF3" w14:textId="734F2D63" w:rsidR="003E54F1" w:rsidRPr="003E54F1" w:rsidDel="00435927" w:rsidRDefault="003E54F1">
            <w:pPr>
              <w:rPr>
                <w:del w:id="1117" w:author="Ku, Chu-Chang" w:date="2023-03-08T15:21:00Z"/>
              </w:rPr>
            </w:pPr>
            <w:del w:id="1118" w:author="Ku, Chu-Chang" w:date="2023-03-06T10:55:00Z">
              <w:r w:rsidDel="3ACC7EA6">
                <w:delText>Etc…</w:delText>
              </w:r>
            </w:del>
          </w:p>
        </w:tc>
        <w:tc>
          <w:tcPr>
            <w:tcW w:w="3601" w:type="dxa"/>
            <w:tcPrChange w:id="1119" w:author="Ku, Chu-Chang" w:date="2023-03-08T19:57:00Z">
              <w:tcPr>
                <w:tcW w:w="3003" w:type="dxa"/>
              </w:tcPr>
            </w:tcPrChange>
          </w:tcPr>
          <w:p w14:paraId="2926F31C" w14:textId="25DE9BCD" w:rsidR="003E54F1" w:rsidRPr="00513FEA" w:rsidDel="00435927" w:rsidRDefault="003E54F1">
            <w:pPr>
              <w:rPr>
                <w:del w:id="1120" w:author="Ku, Chu-Chang" w:date="2023-03-08T15:21:00Z"/>
                <w:rPrChange w:id="1121" w:author="Ku, Chu-Chang" w:date="2023-03-06T15:25:00Z">
                  <w:rPr>
                    <w:del w:id="1122" w:author="Ku, Chu-Chang" w:date="2023-03-08T15:21:00Z"/>
                    <w:b/>
                    <w:bCs/>
                  </w:rPr>
                </w:rPrChange>
              </w:rPr>
            </w:pPr>
          </w:p>
        </w:tc>
        <w:tc>
          <w:tcPr>
            <w:tcW w:w="3004" w:type="dxa"/>
            <w:tcPrChange w:id="1123" w:author="Ku, Chu-Chang" w:date="2023-03-08T19:57:00Z">
              <w:tcPr>
                <w:tcW w:w="3004" w:type="dxa"/>
              </w:tcPr>
            </w:tcPrChange>
          </w:tcPr>
          <w:p w14:paraId="5649442D" w14:textId="3DE8B6CD" w:rsidR="003E54F1" w:rsidRPr="00513FEA" w:rsidDel="00435927" w:rsidRDefault="003E54F1">
            <w:pPr>
              <w:pStyle w:val="ListParagraph"/>
              <w:numPr>
                <w:ilvl w:val="0"/>
                <w:numId w:val="3"/>
              </w:numPr>
              <w:rPr>
                <w:del w:id="1124" w:author="Ku, Chu-Chang" w:date="2023-03-08T15:21:00Z"/>
                <w:rPrChange w:id="1125" w:author="Ku, Chu-Chang" w:date="2023-03-06T15:25:00Z">
                  <w:rPr>
                    <w:del w:id="1126" w:author="Ku, Chu-Chang" w:date="2023-03-08T15:21:00Z"/>
                    <w:b/>
                    <w:bCs/>
                  </w:rPr>
                </w:rPrChange>
              </w:rPr>
              <w:pPrChange w:id="1127" w:author="Ku, Chu-Chang" w:date="2023-03-06T10:56:00Z">
                <w:pPr/>
              </w:pPrChange>
            </w:pPr>
          </w:p>
        </w:tc>
      </w:tr>
    </w:tbl>
    <w:p w14:paraId="596AA9B3" w14:textId="14CF14CD" w:rsidR="4EBE8702" w:rsidRDefault="4EBE8702"/>
    <w:p w14:paraId="6C22747D" w14:textId="00DBCDC9" w:rsidR="006033B9" w:rsidRDefault="006033B9">
      <w:pPr>
        <w:rPr>
          <w:b/>
          <w:bCs/>
        </w:rPr>
      </w:pPr>
    </w:p>
    <w:p w14:paraId="0B723A91" w14:textId="383D760A" w:rsidR="006033B9" w:rsidRDefault="006033B9">
      <w:pPr>
        <w:rPr>
          <w:b/>
          <w:bCs/>
        </w:rPr>
      </w:pPr>
    </w:p>
    <w:p w14:paraId="0044836D" w14:textId="77777777" w:rsidR="00BE27C8" w:rsidRDefault="00BE27C8">
      <w:pPr>
        <w:rPr>
          <w:b/>
          <w:bCs/>
        </w:rPr>
      </w:pPr>
    </w:p>
    <w:p w14:paraId="4AB8F2FB" w14:textId="09A3721F" w:rsidR="00BE27C8" w:rsidRDefault="00BE27C8">
      <w:pPr>
        <w:rPr>
          <w:b/>
          <w:bCs/>
        </w:rPr>
      </w:pPr>
      <w:r w:rsidRPr="00153DA6">
        <w:rPr>
          <w:b/>
          <w:bCs/>
          <w:highlight w:val="yellow"/>
        </w:rPr>
        <w:t>Table S2. Baseline model parameters relevant to modelled interventions</w:t>
      </w:r>
      <w:r w:rsidR="003262E7">
        <w:rPr>
          <w:b/>
          <w:bCs/>
        </w:rPr>
        <w:t xml:space="preserve"> (calibrated parameters)</w:t>
      </w:r>
    </w:p>
    <w:p w14:paraId="3FE9BDF6" w14:textId="47D7CA34" w:rsidR="00BE27C8" w:rsidRDefault="00BE27C8">
      <w:pPr>
        <w:rPr>
          <w:b/>
          <w:bCs/>
        </w:rPr>
      </w:pPr>
    </w:p>
    <w:p w14:paraId="3C7506A8" w14:textId="5DB51928" w:rsidR="00BE27C8" w:rsidRDefault="00BE27C8">
      <w:pPr>
        <w:rPr>
          <w:b/>
          <w:bCs/>
        </w:rPr>
      </w:pPr>
    </w:p>
    <w:tbl>
      <w:tblPr>
        <w:tblStyle w:val="TableGrid"/>
        <w:tblW w:w="0" w:type="auto"/>
        <w:tblCellMar>
          <w:top w:w="57" w:type="dxa"/>
          <w:bottom w:w="57" w:type="dxa"/>
        </w:tblCellMar>
        <w:tblLook w:val="04A0" w:firstRow="1" w:lastRow="0" w:firstColumn="1" w:lastColumn="0" w:noHBand="0" w:noVBand="1"/>
      </w:tblPr>
      <w:tblGrid>
        <w:gridCol w:w="3003"/>
        <w:gridCol w:w="3003"/>
        <w:gridCol w:w="3004"/>
      </w:tblGrid>
      <w:tr w:rsidR="00153DA6" w14:paraId="3B82C21A" w14:textId="77777777" w:rsidTr="00153DA6">
        <w:tc>
          <w:tcPr>
            <w:tcW w:w="3003" w:type="dxa"/>
          </w:tcPr>
          <w:p w14:paraId="18C5759F" w14:textId="0228901E" w:rsidR="00153DA6" w:rsidRDefault="00153DA6">
            <w:pPr>
              <w:rPr>
                <w:b/>
                <w:bCs/>
              </w:rPr>
            </w:pPr>
            <w:r>
              <w:rPr>
                <w:b/>
                <w:bCs/>
              </w:rPr>
              <w:t>Parameter</w:t>
            </w:r>
          </w:p>
        </w:tc>
        <w:tc>
          <w:tcPr>
            <w:tcW w:w="3003" w:type="dxa"/>
          </w:tcPr>
          <w:p w14:paraId="6A3E119A" w14:textId="1E1DA78E" w:rsidR="00153DA6" w:rsidRDefault="00153DA6">
            <w:pPr>
              <w:rPr>
                <w:b/>
                <w:bCs/>
              </w:rPr>
            </w:pPr>
            <w:r>
              <w:rPr>
                <w:b/>
                <w:bCs/>
              </w:rPr>
              <w:t>India</w:t>
            </w:r>
          </w:p>
        </w:tc>
        <w:tc>
          <w:tcPr>
            <w:tcW w:w="3004" w:type="dxa"/>
          </w:tcPr>
          <w:p w14:paraId="6A362DAA" w14:textId="25D9D0DA" w:rsidR="00153DA6" w:rsidRDefault="00153DA6">
            <w:pPr>
              <w:rPr>
                <w:b/>
                <w:bCs/>
              </w:rPr>
            </w:pPr>
            <w:r>
              <w:rPr>
                <w:b/>
                <w:bCs/>
              </w:rPr>
              <w:t>South Africa</w:t>
            </w:r>
          </w:p>
        </w:tc>
      </w:tr>
      <w:tr w:rsidR="00153DA6" w14:paraId="6F663995" w14:textId="77777777" w:rsidTr="00153DA6">
        <w:tc>
          <w:tcPr>
            <w:tcW w:w="3003" w:type="dxa"/>
          </w:tcPr>
          <w:p w14:paraId="225D3624" w14:textId="3FB67306" w:rsidR="00153DA6" w:rsidRPr="00153DA6" w:rsidRDefault="00153DA6">
            <w:r w:rsidRPr="00153DA6">
              <w:t xml:space="preserve">Probability of diagnosis and treatment initiation, per patient </w:t>
            </w:r>
            <w:proofErr w:type="spellStart"/>
            <w:r w:rsidRPr="00153DA6">
              <w:t>careseeking</w:t>
            </w:r>
            <w:proofErr w:type="spellEnd"/>
            <w:r w:rsidRPr="00153DA6">
              <w:t xml:space="preserve"> visit </w:t>
            </w:r>
          </w:p>
        </w:tc>
        <w:tc>
          <w:tcPr>
            <w:tcW w:w="3003" w:type="dxa"/>
          </w:tcPr>
          <w:p w14:paraId="2AEDCE21" w14:textId="77777777" w:rsidR="00153DA6" w:rsidRDefault="005B2321">
            <w:pPr>
              <w:rPr>
                <w:ins w:id="1128" w:author="Ku, Chu-Chang" w:date="2023-03-06T17:53:00Z"/>
              </w:rPr>
            </w:pPr>
            <w:ins w:id="1129" w:author="Ku, Chu-Chang" w:date="2023-03-06T17:53:00Z">
              <w:r>
                <w:t>60% for public sector</w:t>
              </w:r>
            </w:ins>
          </w:p>
          <w:p w14:paraId="6CF2BC9F" w14:textId="168B8286" w:rsidR="005B2321" w:rsidRPr="005B2321" w:rsidRDefault="005B2321">
            <w:pPr>
              <w:rPr>
                <w:rPrChange w:id="1130" w:author="Ku, Chu-Chang" w:date="2023-03-06T17:52:00Z">
                  <w:rPr>
                    <w:b/>
                    <w:bCs/>
                  </w:rPr>
                </w:rPrChange>
              </w:rPr>
            </w:pPr>
            <w:ins w:id="1131" w:author="Ku, Chu-Chang" w:date="2023-03-06T17:54:00Z">
              <w:r>
                <w:t>27% for private sector</w:t>
              </w:r>
            </w:ins>
          </w:p>
        </w:tc>
        <w:tc>
          <w:tcPr>
            <w:tcW w:w="3004" w:type="dxa"/>
          </w:tcPr>
          <w:p w14:paraId="373B0CC9" w14:textId="692A7188" w:rsidR="00153DA6" w:rsidRPr="005B2321" w:rsidRDefault="005B2321">
            <w:pPr>
              <w:rPr>
                <w:rPrChange w:id="1132" w:author="Ku, Chu-Chang" w:date="2023-03-06T17:53:00Z">
                  <w:rPr>
                    <w:b/>
                    <w:bCs/>
                  </w:rPr>
                </w:rPrChange>
              </w:rPr>
            </w:pPr>
            <w:ins w:id="1133" w:author="Ku, Chu-Chang" w:date="2023-03-06T17:53:00Z">
              <w:r>
                <w:t>45%</w:t>
              </w:r>
            </w:ins>
          </w:p>
        </w:tc>
      </w:tr>
      <w:tr w:rsidR="00153DA6" w14:paraId="585EB3C6" w14:textId="77777777" w:rsidTr="00153DA6">
        <w:tc>
          <w:tcPr>
            <w:tcW w:w="3003" w:type="dxa"/>
          </w:tcPr>
          <w:p w14:paraId="3FBBFCAB" w14:textId="0A12B1FA" w:rsidR="00153DA6" w:rsidRPr="00153DA6" w:rsidRDefault="00153DA6">
            <w:r w:rsidRPr="00153DA6">
              <w:t xml:space="preserve">Average duration of symptomatic TB before first </w:t>
            </w:r>
            <w:proofErr w:type="spellStart"/>
            <w:r w:rsidRPr="00153DA6">
              <w:t>careseeking</w:t>
            </w:r>
            <w:proofErr w:type="spellEnd"/>
          </w:p>
        </w:tc>
        <w:tc>
          <w:tcPr>
            <w:tcW w:w="3003" w:type="dxa"/>
          </w:tcPr>
          <w:p w14:paraId="29D9098F" w14:textId="6685F2E1" w:rsidR="00153DA6" w:rsidRPr="005B2321" w:rsidRDefault="005B2321">
            <w:pPr>
              <w:rPr>
                <w:lang w:eastAsia="zh-TW"/>
                <w:rPrChange w:id="1134" w:author="Ku, Chu-Chang" w:date="2023-03-06T17:58:00Z">
                  <w:rPr>
                    <w:b/>
                    <w:bCs/>
                    <w:lang w:eastAsia="zh-TW"/>
                  </w:rPr>
                </w:rPrChange>
              </w:rPr>
            </w:pPr>
            <w:ins w:id="1135" w:author="Ku, Chu-Chang" w:date="2023-03-06T17:56:00Z">
              <w:r w:rsidRPr="005B2321">
                <w:rPr>
                  <w:lang w:eastAsia="zh-TW"/>
                  <w:rPrChange w:id="1136" w:author="Ku, Chu-Chang" w:date="2023-03-06T17:58:00Z">
                    <w:rPr>
                      <w:b/>
                      <w:bCs/>
                      <w:lang w:eastAsia="zh-TW"/>
                    </w:rPr>
                  </w:rPrChange>
                </w:rPr>
                <w:t>3.</w:t>
              </w:r>
            </w:ins>
            <w:ins w:id="1137" w:author="Ku, Chu-Chang" w:date="2023-03-06T17:57:00Z">
              <w:r w:rsidRPr="005B2321">
                <w:rPr>
                  <w:lang w:eastAsia="zh-TW"/>
                  <w:rPrChange w:id="1138" w:author="Ku, Chu-Chang" w:date="2023-03-06T17:58:00Z">
                    <w:rPr>
                      <w:b/>
                      <w:bCs/>
                      <w:lang w:eastAsia="zh-TW"/>
                    </w:rPr>
                  </w:rPrChange>
                </w:rPr>
                <w:t>8</w:t>
              </w:r>
            </w:ins>
            <w:ins w:id="1139" w:author="Ku, Chu-Chang" w:date="2023-03-06T17:56:00Z">
              <w:r w:rsidRPr="005B2321">
                <w:rPr>
                  <w:lang w:eastAsia="zh-TW"/>
                  <w:rPrChange w:id="1140" w:author="Ku, Chu-Chang" w:date="2023-03-06T17:58:00Z">
                    <w:rPr>
                      <w:b/>
                      <w:bCs/>
                      <w:lang w:eastAsia="zh-TW"/>
                    </w:rPr>
                  </w:rPrChange>
                </w:rPr>
                <w:t xml:space="preserve"> (3.3 - 4.</w:t>
              </w:r>
            </w:ins>
            <w:ins w:id="1141" w:author="Ku, Chu-Chang" w:date="2023-03-06T17:57:00Z">
              <w:r w:rsidRPr="005B2321">
                <w:rPr>
                  <w:lang w:eastAsia="zh-TW"/>
                  <w:rPrChange w:id="1142" w:author="Ku, Chu-Chang" w:date="2023-03-06T17:58:00Z">
                    <w:rPr>
                      <w:b/>
                      <w:bCs/>
                      <w:lang w:eastAsia="zh-TW"/>
                    </w:rPr>
                  </w:rPrChange>
                </w:rPr>
                <w:t>4</w:t>
              </w:r>
            </w:ins>
            <w:ins w:id="1143" w:author="Ku, Chu-Chang" w:date="2023-03-06T17:56:00Z">
              <w:r w:rsidRPr="005B2321">
                <w:rPr>
                  <w:lang w:eastAsia="zh-TW"/>
                  <w:rPrChange w:id="1144" w:author="Ku, Chu-Chang" w:date="2023-03-06T17:58:00Z">
                    <w:rPr>
                      <w:b/>
                      <w:bCs/>
                      <w:lang w:eastAsia="zh-TW"/>
                    </w:rPr>
                  </w:rPrChange>
                </w:rPr>
                <w:t>) months</w:t>
              </w:r>
            </w:ins>
          </w:p>
        </w:tc>
        <w:tc>
          <w:tcPr>
            <w:tcW w:w="3004" w:type="dxa"/>
          </w:tcPr>
          <w:p w14:paraId="065079D6" w14:textId="33DA1A4A" w:rsidR="00153DA6" w:rsidRPr="005B2321" w:rsidRDefault="005B2321">
            <w:pPr>
              <w:rPr>
                <w:rPrChange w:id="1145" w:author="Ku, Chu-Chang" w:date="2023-03-06T17:58:00Z">
                  <w:rPr>
                    <w:b/>
                    <w:bCs/>
                  </w:rPr>
                </w:rPrChange>
              </w:rPr>
            </w:pPr>
            <w:ins w:id="1146" w:author="Ku, Chu-Chang" w:date="2023-03-06T17:57:00Z">
              <w:r w:rsidRPr="005B2321">
                <w:rPr>
                  <w:lang w:eastAsia="zh-TW"/>
                  <w:rPrChange w:id="1147" w:author="Ku, Chu-Chang" w:date="2023-03-06T17:58:00Z">
                    <w:rPr>
                      <w:b/>
                      <w:bCs/>
                      <w:lang w:eastAsia="zh-TW"/>
                    </w:rPr>
                  </w:rPrChange>
                </w:rPr>
                <w:t>3.2  (2.5 - 4.0) months</w:t>
              </w:r>
            </w:ins>
          </w:p>
        </w:tc>
      </w:tr>
      <w:tr w:rsidR="00153DA6" w14:paraId="4B8E84AF" w14:textId="77777777" w:rsidTr="00153DA6">
        <w:tc>
          <w:tcPr>
            <w:tcW w:w="3003" w:type="dxa"/>
          </w:tcPr>
          <w:p w14:paraId="44239323" w14:textId="1948E176" w:rsidR="00153DA6" w:rsidRPr="00153DA6" w:rsidRDefault="00153DA6">
            <w:r w:rsidRPr="00153DA6">
              <w:t>Average duration of subclinical TB before symptom onset</w:t>
            </w:r>
          </w:p>
        </w:tc>
        <w:tc>
          <w:tcPr>
            <w:tcW w:w="3003" w:type="dxa"/>
          </w:tcPr>
          <w:p w14:paraId="23D0883F" w14:textId="6722E761" w:rsidR="00153DA6" w:rsidRPr="005B2321" w:rsidRDefault="005B2321">
            <w:pPr>
              <w:rPr>
                <w:rPrChange w:id="1148" w:author="Ku, Chu-Chang" w:date="2023-03-06T17:58:00Z">
                  <w:rPr>
                    <w:b/>
                    <w:bCs/>
                  </w:rPr>
                </w:rPrChange>
              </w:rPr>
            </w:pPr>
            <w:ins w:id="1149" w:author="Ku, Chu-Chang" w:date="2023-03-06T17:57:00Z">
              <w:r w:rsidRPr="005B2321">
                <w:rPr>
                  <w:lang w:eastAsia="zh-TW"/>
                  <w:rPrChange w:id="1150" w:author="Ku, Chu-Chang" w:date="2023-03-06T17:58:00Z">
                    <w:rPr>
                      <w:b/>
                      <w:bCs/>
                      <w:lang w:eastAsia="zh-TW"/>
                    </w:rPr>
                  </w:rPrChange>
                </w:rPr>
                <w:t>4.</w:t>
              </w:r>
            </w:ins>
            <w:ins w:id="1151" w:author="Ku, Chu-Chang" w:date="2023-03-06T17:58:00Z">
              <w:r w:rsidRPr="005B2321">
                <w:rPr>
                  <w:lang w:eastAsia="zh-TW"/>
                  <w:rPrChange w:id="1152" w:author="Ku, Chu-Chang" w:date="2023-03-06T17:58:00Z">
                    <w:rPr>
                      <w:b/>
                      <w:bCs/>
                      <w:lang w:eastAsia="zh-TW"/>
                    </w:rPr>
                  </w:rPrChange>
                </w:rPr>
                <w:t>5</w:t>
              </w:r>
            </w:ins>
            <w:ins w:id="1153" w:author="Ku, Chu-Chang" w:date="2023-03-06T17:57:00Z">
              <w:r w:rsidRPr="005B2321">
                <w:rPr>
                  <w:lang w:eastAsia="zh-TW"/>
                  <w:rPrChange w:id="1154" w:author="Ku, Chu-Chang" w:date="2023-03-06T17:58:00Z">
                    <w:rPr>
                      <w:b/>
                      <w:bCs/>
                      <w:lang w:eastAsia="zh-TW"/>
                    </w:rPr>
                  </w:rPrChange>
                </w:rPr>
                <w:t xml:space="preserve"> (3.9 - 5.1) months</w:t>
              </w:r>
            </w:ins>
          </w:p>
        </w:tc>
        <w:tc>
          <w:tcPr>
            <w:tcW w:w="3004" w:type="dxa"/>
          </w:tcPr>
          <w:p w14:paraId="1207AD42" w14:textId="6B5BB5E2" w:rsidR="00153DA6" w:rsidRPr="005B2321" w:rsidRDefault="005B2321">
            <w:pPr>
              <w:rPr>
                <w:rPrChange w:id="1155" w:author="Ku, Chu-Chang" w:date="2023-03-06T17:58:00Z">
                  <w:rPr>
                    <w:b/>
                    <w:bCs/>
                  </w:rPr>
                </w:rPrChange>
              </w:rPr>
            </w:pPr>
            <w:ins w:id="1156" w:author="Ku, Chu-Chang" w:date="2023-03-06T17:57:00Z">
              <w:r w:rsidRPr="005B2321">
                <w:rPr>
                  <w:lang w:eastAsia="zh-TW"/>
                  <w:rPrChange w:id="1157" w:author="Ku, Chu-Chang" w:date="2023-03-06T17:58:00Z">
                    <w:rPr>
                      <w:b/>
                      <w:bCs/>
                      <w:lang w:eastAsia="zh-TW"/>
                    </w:rPr>
                  </w:rPrChange>
                </w:rPr>
                <w:t xml:space="preserve">2.6 </w:t>
              </w:r>
            </w:ins>
            <w:ins w:id="1158" w:author="Ku, Chu-Chang" w:date="2023-03-06T17:58:00Z">
              <w:r w:rsidRPr="005B2321">
                <w:rPr>
                  <w:lang w:eastAsia="zh-TW"/>
                  <w:rPrChange w:id="1159" w:author="Ku, Chu-Chang" w:date="2023-03-06T17:58:00Z">
                    <w:rPr>
                      <w:b/>
                      <w:bCs/>
                      <w:lang w:eastAsia="zh-TW"/>
                    </w:rPr>
                  </w:rPrChange>
                </w:rPr>
                <w:t>(</w:t>
              </w:r>
            </w:ins>
            <w:ins w:id="1160" w:author="Ku, Chu-Chang" w:date="2023-03-06T17:57:00Z">
              <w:r w:rsidRPr="005B2321">
                <w:rPr>
                  <w:lang w:eastAsia="zh-TW"/>
                  <w:rPrChange w:id="1161" w:author="Ku, Chu-Chang" w:date="2023-03-06T17:58:00Z">
                    <w:rPr>
                      <w:b/>
                      <w:bCs/>
                      <w:lang w:eastAsia="zh-TW"/>
                    </w:rPr>
                  </w:rPrChange>
                </w:rPr>
                <w:t>1.</w:t>
              </w:r>
            </w:ins>
            <w:ins w:id="1162" w:author="Ku, Chu-Chang" w:date="2023-03-06T17:58:00Z">
              <w:r w:rsidRPr="005B2321">
                <w:rPr>
                  <w:lang w:eastAsia="zh-TW"/>
                  <w:rPrChange w:id="1163" w:author="Ku, Chu-Chang" w:date="2023-03-06T17:58:00Z">
                    <w:rPr>
                      <w:b/>
                      <w:bCs/>
                      <w:lang w:eastAsia="zh-TW"/>
                    </w:rPr>
                  </w:rPrChange>
                </w:rPr>
                <w:t>9</w:t>
              </w:r>
            </w:ins>
            <w:ins w:id="1164" w:author="Ku, Chu-Chang" w:date="2023-03-06T17:57:00Z">
              <w:r w:rsidRPr="005B2321">
                <w:rPr>
                  <w:lang w:eastAsia="zh-TW"/>
                  <w:rPrChange w:id="1165" w:author="Ku, Chu-Chang" w:date="2023-03-06T17:58:00Z">
                    <w:rPr>
                      <w:b/>
                      <w:bCs/>
                      <w:lang w:eastAsia="zh-TW"/>
                    </w:rPr>
                  </w:rPrChange>
                </w:rPr>
                <w:t xml:space="preserve"> </w:t>
              </w:r>
            </w:ins>
            <w:ins w:id="1166" w:author="Ku, Chu-Chang" w:date="2023-03-06T17:58:00Z">
              <w:r w:rsidRPr="005B2321">
                <w:rPr>
                  <w:lang w:eastAsia="zh-TW"/>
                  <w:rPrChange w:id="1167" w:author="Ku, Chu-Chang" w:date="2023-03-06T17:58:00Z">
                    <w:rPr>
                      <w:b/>
                      <w:bCs/>
                      <w:lang w:eastAsia="zh-TW"/>
                    </w:rPr>
                  </w:rPrChange>
                </w:rPr>
                <w:t>-</w:t>
              </w:r>
            </w:ins>
            <w:ins w:id="1168" w:author="Ku, Chu-Chang" w:date="2023-03-06T17:57:00Z">
              <w:r w:rsidRPr="005B2321">
                <w:rPr>
                  <w:lang w:eastAsia="zh-TW"/>
                  <w:rPrChange w:id="1169" w:author="Ku, Chu-Chang" w:date="2023-03-06T17:58:00Z">
                    <w:rPr>
                      <w:b/>
                      <w:bCs/>
                      <w:lang w:eastAsia="zh-TW"/>
                    </w:rPr>
                  </w:rPrChange>
                </w:rPr>
                <w:t xml:space="preserve"> 3.5) months</w:t>
              </w:r>
            </w:ins>
          </w:p>
        </w:tc>
      </w:tr>
    </w:tbl>
    <w:p w14:paraId="1E56D024" w14:textId="77777777" w:rsidR="00153DA6" w:rsidDel="002C5D69" w:rsidRDefault="00153DA6">
      <w:pPr>
        <w:rPr>
          <w:del w:id="1170" w:author="Ku, Chu-Chang" w:date="2023-03-08T15:22:00Z"/>
          <w:b/>
          <w:bCs/>
        </w:rPr>
      </w:pPr>
    </w:p>
    <w:p w14:paraId="0FED017A" w14:textId="4D66BA11" w:rsidR="002C5D69" w:rsidRDefault="002C5D69">
      <w:pPr>
        <w:rPr>
          <w:ins w:id="1171" w:author="Ku, Chu-Chang" w:date="2023-03-08T15:22:00Z"/>
          <w:b/>
          <w:bCs/>
        </w:rPr>
      </w:pPr>
    </w:p>
    <w:p w14:paraId="78FCFBAF" w14:textId="77777777" w:rsidR="002C5D69" w:rsidRDefault="002C5D69">
      <w:pPr>
        <w:rPr>
          <w:b/>
          <w:bCs/>
        </w:rPr>
      </w:pPr>
    </w:p>
    <w:p w14:paraId="1F37449C" w14:textId="77777777" w:rsidR="00BE27C8" w:rsidRDefault="00BE27C8">
      <w:pPr>
        <w:rPr>
          <w:b/>
          <w:bCs/>
        </w:rPr>
      </w:pPr>
    </w:p>
    <w:p w14:paraId="28E626CD" w14:textId="0FF1E6F9" w:rsidR="006033B9" w:rsidRDefault="70854434">
      <w:pPr>
        <w:rPr>
          <w:b/>
          <w:bCs/>
        </w:rPr>
      </w:pPr>
      <w:r w:rsidRPr="4EBE8702">
        <w:rPr>
          <w:b/>
          <w:bCs/>
          <w:highlight w:val="yellow"/>
        </w:rPr>
        <w:t>Table S</w:t>
      </w:r>
      <w:r w:rsidR="369A8225" w:rsidRPr="4EBE8702">
        <w:rPr>
          <w:b/>
          <w:bCs/>
          <w:highlight w:val="yellow"/>
        </w:rPr>
        <w:t>3</w:t>
      </w:r>
      <w:r w:rsidRPr="4EBE8702">
        <w:rPr>
          <w:b/>
          <w:bCs/>
          <w:highlight w:val="yellow"/>
        </w:rPr>
        <w:t>. Summary of impacts for each intervention scenario</w:t>
      </w:r>
      <w:ins w:id="1172" w:author="Ku, Chu-Chang" w:date="2023-03-06T11:57:00Z">
        <w:r w:rsidR="54A84B2C" w:rsidRPr="4EBE8702">
          <w:rPr>
            <w:b/>
            <w:bCs/>
            <w:highlight w:val="yellow"/>
          </w:rPr>
          <w:t xml:space="preserve"> in 2030</w:t>
        </w:r>
      </w:ins>
    </w:p>
    <w:p w14:paraId="3E19CFEC" w14:textId="7F4A6E17" w:rsidR="004B1BF4" w:rsidRDefault="004B1BF4">
      <w:pPr>
        <w:rPr>
          <w:b/>
          <w:bCs/>
        </w:rPr>
      </w:pPr>
    </w:p>
    <w:tbl>
      <w:tblPr>
        <w:tblStyle w:val="TableGrid"/>
        <w:tblW w:w="0" w:type="auto"/>
        <w:tblCellMar>
          <w:top w:w="57" w:type="dxa"/>
          <w:bottom w:w="57" w:type="dxa"/>
        </w:tblCellMar>
        <w:tblLook w:val="04A0" w:firstRow="1" w:lastRow="0" w:firstColumn="1" w:lastColumn="0" w:noHBand="0" w:noVBand="1"/>
      </w:tblPr>
      <w:tblGrid>
        <w:gridCol w:w="1413"/>
        <w:gridCol w:w="3091"/>
        <w:gridCol w:w="2253"/>
        <w:gridCol w:w="2253"/>
      </w:tblGrid>
      <w:tr w:rsidR="004B1BF4" w14:paraId="114C1D75" w14:textId="77777777" w:rsidTr="4EBE8702">
        <w:tc>
          <w:tcPr>
            <w:tcW w:w="1413" w:type="dxa"/>
          </w:tcPr>
          <w:p w14:paraId="77E2C52B" w14:textId="77777777" w:rsidR="004B1BF4" w:rsidRDefault="004B1BF4">
            <w:pPr>
              <w:rPr>
                <w:b/>
                <w:bCs/>
              </w:rPr>
            </w:pPr>
          </w:p>
        </w:tc>
        <w:tc>
          <w:tcPr>
            <w:tcW w:w="3091" w:type="dxa"/>
          </w:tcPr>
          <w:p w14:paraId="51B3096B" w14:textId="72E341BB" w:rsidR="004B1BF4" w:rsidRDefault="007305EA">
            <w:pPr>
              <w:rPr>
                <w:b/>
                <w:bCs/>
              </w:rPr>
            </w:pPr>
            <w:r>
              <w:rPr>
                <w:b/>
                <w:bCs/>
              </w:rPr>
              <w:t>Intervention scenario</w:t>
            </w:r>
          </w:p>
        </w:tc>
        <w:tc>
          <w:tcPr>
            <w:tcW w:w="2253" w:type="dxa"/>
          </w:tcPr>
          <w:p w14:paraId="5C7D1F04" w14:textId="35F17E5C" w:rsidR="004B1BF4" w:rsidRDefault="004B1BF4">
            <w:pPr>
              <w:rPr>
                <w:b/>
                <w:bCs/>
              </w:rPr>
            </w:pPr>
            <w:r>
              <w:rPr>
                <w:b/>
                <w:bCs/>
              </w:rPr>
              <w:t>India</w:t>
            </w:r>
          </w:p>
        </w:tc>
        <w:tc>
          <w:tcPr>
            <w:tcW w:w="2253" w:type="dxa"/>
          </w:tcPr>
          <w:p w14:paraId="471BD1CA" w14:textId="05758D71" w:rsidR="004B1BF4" w:rsidRDefault="004B1BF4">
            <w:pPr>
              <w:rPr>
                <w:b/>
                <w:bCs/>
              </w:rPr>
            </w:pPr>
            <w:r>
              <w:rPr>
                <w:b/>
                <w:bCs/>
              </w:rPr>
              <w:t>South Africa</w:t>
            </w:r>
          </w:p>
        </w:tc>
      </w:tr>
      <w:tr w:rsidR="007305EA" w14:paraId="0D5B3E42" w14:textId="77777777" w:rsidTr="4EBE8702">
        <w:tc>
          <w:tcPr>
            <w:tcW w:w="1413" w:type="dxa"/>
            <w:vMerge w:val="restart"/>
          </w:tcPr>
          <w:p w14:paraId="3012DAA3" w14:textId="5FB5323E" w:rsidR="007305EA" w:rsidRDefault="007305EA">
            <w:pPr>
              <w:rPr>
                <w:b/>
                <w:bCs/>
              </w:rPr>
            </w:pPr>
            <w:r>
              <w:rPr>
                <w:b/>
                <w:bCs/>
              </w:rPr>
              <w:t>Cumulative TB incidence averted, 2023 - 2030</w:t>
            </w:r>
          </w:p>
        </w:tc>
        <w:tc>
          <w:tcPr>
            <w:tcW w:w="3091" w:type="dxa"/>
          </w:tcPr>
          <w:p w14:paraId="5E5A5D7B" w14:textId="4C3EE9FE" w:rsidR="007305EA" w:rsidRPr="007305EA" w:rsidRDefault="007305EA">
            <w:r w:rsidRPr="007305EA">
              <w:t>Increased diagnostic uptake in healthcare settings</w:t>
            </w:r>
          </w:p>
        </w:tc>
        <w:tc>
          <w:tcPr>
            <w:tcW w:w="2253" w:type="dxa"/>
          </w:tcPr>
          <w:p w14:paraId="757F70F2" w14:textId="22D67AC1" w:rsidR="6966750E" w:rsidRDefault="6966750E" w:rsidP="4EBE8702">
            <w:pPr>
              <w:rPr>
                <w:ins w:id="1173" w:author="Ku, Chu-Chang" w:date="2023-03-06T11:55:00Z"/>
                <w:rFonts w:ascii="Calibri" w:eastAsia="Calibri" w:hAnsi="Calibri" w:cs="Calibri"/>
                <w:color w:val="000000" w:themeColor="text1"/>
                <w:sz w:val="22"/>
                <w:szCs w:val="22"/>
              </w:rPr>
            </w:pPr>
            <w:ins w:id="1174" w:author="Ku, Chu-Chang" w:date="2023-03-06T11:55:00Z">
              <w:r w:rsidRPr="4EBE8702">
                <w:rPr>
                  <w:rFonts w:ascii="Calibri" w:eastAsia="Calibri" w:hAnsi="Calibri" w:cs="Calibri"/>
                  <w:color w:val="000000" w:themeColor="text1"/>
                  <w:sz w:val="22"/>
                  <w:szCs w:val="22"/>
                </w:rPr>
                <w:t>8.5% (6.4% - 10.3%)</w:t>
              </w:r>
            </w:ins>
          </w:p>
          <w:p w14:paraId="2DE6FEF7" w14:textId="42CA281B" w:rsidR="6966750E" w:rsidRDefault="6966750E" w:rsidP="4EBE8702">
            <w:pPr>
              <w:rPr>
                <w:rFonts w:ascii="Calibri" w:eastAsia="Calibri" w:hAnsi="Calibri" w:cs="Calibri"/>
                <w:color w:val="000000" w:themeColor="text1"/>
                <w:sz w:val="22"/>
                <w:szCs w:val="22"/>
              </w:rPr>
            </w:pPr>
            <w:ins w:id="1175" w:author="Ku, Chu-Chang" w:date="2023-03-06T11:55:00Z">
              <w:r w:rsidRPr="4EBE8702">
                <w:rPr>
                  <w:rFonts w:ascii="Calibri" w:eastAsia="Calibri" w:hAnsi="Calibri" w:cs="Calibri"/>
                  <w:color w:val="000000" w:themeColor="text1"/>
                  <w:sz w:val="22"/>
                  <w:szCs w:val="22"/>
                </w:rPr>
                <w:t xml:space="preserve"> with PPM</w:t>
              </w:r>
            </w:ins>
          </w:p>
        </w:tc>
        <w:tc>
          <w:tcPr>
            <w:tcW w:w="2253" w:type="dxa"/>
          </w:tcPr>
          <w:p w14:paraId="293E7858" w14:textId="710FB45D" w:rsidR="4EBE8702" w:rsidRDefault="4EBE8702">
            <w:ins w:id="1176" w:author="Ku, Chu-Chang" w:date="2023-03-06T11:57:00Z">
              <w:r w:rsidRPr="4EBE8702">
                <w:rPr>
                  <w:rFonts w:ascii="Calibri" w:eastAsia="Calibri" w:hAnsi="Calibri" w:cs="Calibri"/>
                  <w:color w:val="000000" w:themeColor="text1"/>
                  <w:sz w:val="22"/>
                  <w:szCs w:val="22"/>
                </w:rPr>
                <w:t>7.7% (5.7% - 9.5%)</w:t>
              </w:r>
            </w:ins>
          </w:p>
        </w:tc>
      </w:tr>
      <w:tr w:rsidR="007305EA" w14:paraId="5F202CD7" w14:textId="77777777" w:rsidTr="4EBE8702">
        <w:tc>
          <w:tcPr>
            <w:tcW w:w="1413" w:type="dxa"/>
            <w:vMerge/>
          </w:tcPr>
          <w:p w14:paraId="00702D57" w14:textId="77777777" w:rsidR="007305EA" w:rsidRDefault="007305EA">
            <w:pPr>
              <w:rPr>
                <w:b/>
                <w:bCs/>
              </w:rPr>
            </w:pPr>
          </w:p>
        </w:tc>
        <w:tc>
          <w:tcPr>
            <w:tcW w:w="3091" w:type="dxa"/>
          </w:tcPr>
          <w:p w14:paraId="6A882165" w14:textId="3086B43B" w:rsidR="007305EA" w:rsidRPr="007305EA" w:rsidRDefault="007305EA">
            <w:r w:rsidRPr="007305EA">
              <w:t>Proactive case-finding, symptomatic TB</w:t>
            </w:r>
          </w:p>
        </w:tc>
        <w:tc>
          <w:tcPr>
            <w:tcW w:w="2253" w:type="dxa"/>
          </w:tcPr>
          <w:p w14:paraId="0C722C5A" w14:textId="005D0286" w:rsidR="4EBE8702" w:rsidRDefault="4EBE8702">
            <w:ins w:id="1177" w:author="Ku, Chu-Chang" w:date="2023-03-06T11:55:00Z">
              <w:r w:rsidRPr="4EBE8702">
                <w:rPr>
                  <w:rFonts w:ascii="Calibri" w:eastAsia="Calibri" w:hAnsi="Calibri" w:cs="Calibri"/>
                  <w:color w:val="000000" w:themeColor="text1"/>
                  <w:sz w:val="22"/>
                  <w:szCs w:val="22"/>
                </w:rPr>
                <w:t>8.8% (6.6% - 10.8%)</w:t>
              </w:r>
            </w:ins>
          </w:p>
        </w:tc>
        <w:tc>
          <w:tcPr>
            <w:tcW w:w="2253" w:type="dxa"/>
          </w:tcPr>
          <w:p w14:paraId="6D181595" w14:textId="6D931E2C" w:rsidR="4EBE8702" w:rsidRDefault="4EBE8702">
            <w:ins w:id="1178" w:author="Ku, Chu-Chang" w:date="2023-03-06T11:57:00Z">
              <w:r w:rsidRPr="4EBE8702">
                <w:rPr>
                  <w:rFonts w:ascii="Calibri" w:eastAsia="Calibri" w:hAnsi="Calibri" w:cs="Calibri"/>
                  <w:color w:val="000000" w:themeColor="text1"/>
                  <w:sz w:val="22"/>
                  <w:szCs w:val="22"/>
                </w:rPr>
                <w:t>6.4% (4.8% - 8.0%)</w:t>
              </w:r>
            </w:ins>
          </w:p>
        </w:tc>
      </w:tr>
      <w:tr w:rsidR="00A47060" w14:paraId="4AB0560F" w14:textId="77777777" w:rsidTr="4EBE8702">
        <w:trPr>
          <w:ins w:id="1179" w:author="Ku, Chu-Chang" w:date="2023-03-06T17:59:00Z"/>
        </w:trPr>
        <w:tc>
          <w:tcPr>
            <w:tcW w:w="1413" w:type="dxa"/>
            <w:vMerge/>
          </w:tcPr>
          <w:p w14:paraId="4CA7975A" w14:textId="77777777" w:rsidR="00A47060" w:rsidRDefault="00A47060" w:rsidP="00A47060">
            <w:pPr>
              <w:rPr>
                <w:ins w:id="1180" w:author="Ku, Chu-Chang" w:date="2023-03-06T17:59:00Z"/>
                <w:b/>
                <w:bCs/>
              </w:rPr>
            </w:pPr>
          </w:p>
        </w:tc>
        <w:tc>
          <w:tcPr>
            <w:tcW w:w="3091" w:type="dxa"/>
          </w:tcPr>
          <w:p w14:paraId="54664158" w14:textId="7D6C9C53" w:rsidR="00A47060" w:rsidRPr="007305EA" w:rsidRDefault="00A47060" w:rsidP="00A47060">
            <w:pPr>
              <w:rPr>
                <w:ins w:id="1181" w:author="Ku, Chu-Chang" w:date="2023-03-06T17:59:00Z"/>
              </w:rPr>
            </w:pPr>
            <w:ins w:id="1182" w:author="Ku, Chu-Chang" w:date="2023-03-06T17:59:00Z">
              <w:r w:rsidRPr="007305EA">
                <w:t>ACF, 10% of asymptomatic TB in vulnerable population</w:t>
              </w:r>
            </w:ins>
          </w:p>
        </w:tc>
        <w:tc>
          <w:tcPr>
            <w:tcW w:w="2253" w:type="dxa"/>
          </w:tcPr>
          <w:p w14:paraId="71E5AB27" w14:textId="4AB60BF2" w:rsidR="00A47060" w:rsidRPr="4EBE8702" w:rsidRDefault="00A47060" w:rsidP="00A47060">
            <w:pPr>
              <w:rPr>
                <w:ins w:id="1183" w:author="Ku, Chu-Chang" w:date="2023-03-06T17:59:00Z"/>
                <w:rFonts w:ascii="Calibri" w:eastAsia="Calibri" w:hAnsi="Calibri" w:cs="Calibri"/>
                <w:color w:val="000000" w:themeColor="text1"/>
                <w:sz w:val="22"/>
                <w:szCs w:val="22"/>
              </w:rPr>
            </w:pPr>
            <w:ins w:id="1184" w:author="Ku, Chu-Chang" w:date="2023-03-06T17:59:00Z">
              <w:r w:rsidRPr="4EBE8702">
                <w:rPr>
                  <w:rFonts w:ascii="Calibri" w:eastAsia="Calibri" w:hAnsi="Calibri" w:cs="Calibri"/>
                  <w:color w:val="000000" w:themeColor="text1"/>
                  <w:sz w:val="22"/>
                  <w:szCs w:val="22"/>
                </w:rPr>
                <w:t>1.3% (1.0% - 1.5%)</w:t>
              </w:r>
            </w:ins>
          </w:p>
        </w:tc>
        <w:tc>
          <w:tcPr>
            <w:tcW w:w="2253" w:type="dxa"/>
          </w:tcPr>
          <w:p w14:paraId="12E3DD60" w14:textId="44F51D0E" w:rsidR="00A47060" w:rsidRPr="4EBE8702" w:rsidRDefault="00A47060" w:rsidP="00A47060">
            <w:pPr>
              <w:rPr>
                <w:ins w:id="1185" w:author="Ku, Chu-Chang" w:date="2023-03-06T17:59:00Z"/>
                <w:rFonts w:ascii="Calibri" w:eastAsia="Calibri" w:hAnsi="Calibri" w:cs="Calibri"/>
                <w:color w:val="000000" w:themeColor="text1"/>
                <w:sz w:val="22"/>
                <w:szCs w:val="22"/>
              </w:rPr>
            </w:pPr>
            <w:ins w:id="1186" w:author="Ku, Chu-Chang" w:date="2023-03-06T17:59:00Z">
              <w:r w:rsidRPr="4EBE8702">
                <w:rPr>
                  <w:rFonts w:ascii="Calibri" w:eastAsia="Calibri" w:hAnsi="Calibri" w:cs="Calibri"/>
                  <w:color w:val="000000" w:themeColor="text1"/>
                  <w:sz w:val="22"/>
                  <w:szCs w:val="22"/>
                </w:rPr>
                <w:t>1.3% (0.7% - 1.7%)</w:t>
              </w:r>
            </w:ins>
          </w:p>
        </w:tc>
      </w:tr>
      <w:tr w:rsidR="00A47060" w14:paraId="43517663" w14:textId="77777777" w:rsidTr="4EBE8702">
        <w:tc>
          <w:tcPr>
            <w:tcW w:w="1413" w:type="dxa"/>
            <w:vMerge/>
          </w:tcPr>
          <w:p w14:paraId="70651AD4" w14:textId="77777777" w:rsidR="00A47060" w:rsidRDefault="00A47060" w:rsidP="00A47060">
            <w:pPr>
              <w:rPr>
                <w:b/>
                <w:bCs/>
              </w:rPr>
            </w:pPr>
          </w:p>
        </w:tc>
        <w:tc>
          <w:tcPr>
            <w:tcW w:w="3091" w:type="dxa"/>
          </w:tcPr>
          <w:p w14:paraId="71C33857" w14:textId="27C8F701" w:rsidR="00A47060" w:rsidRPr="007305EA" w:rsidRDefault="00A47060" w:rsidP="00A47060">
            <w:ins w:id="1187" w:author="Ku, Chu-Chang" w:date="2023-03-06T18:00:00Z">
              <w:r>
                <w:t>All measure combined</w:t>
              </w:r>
            </w:ins>
            <w:del w:id="1188" w:author="Ku, Chu-Chang" w:date="2023-03-06T17:59:00Z">
              <w:r w:rsidRPr="007305EA" w:rsidDel="00A47060">
                <w:delText>ACF, 10% of asymptomatic TB in vulnerable population</w:delText>
              </w:r>
            </w:del>
          </w:p>
        </w:tc>
        <w:tc>
          <w:tcPr>
            <w:tcW w:w="2253" w:type="dxa"/>
          </w:tcPr>
          <w:p w14:paraId="73FE0B1C" w14:textId="36188694" w:rsidR="00A47060" w:rsidRPr="00A47060" w:rsidRDefault="00A47060" w:rsidP="00A47060">
            <w:pPr>
              <w:rPr>
                <w:rFonts w:ascii="Calibri" w:hAnsi="Calibri" w:cs="Calibri"/>
                <w:color w:val="000000"/>
                <w:sz w:val="22"/>
                <w:szCs w:val="22"/>
                <w:rPrChange w:id="1189" w:author="Ku, Chu-Chang" w:date="2023-03-06T18:02:00Z">
                  <w:rPr/>
                </w:rPrChange>
              </w:rPr>
            </w:pPr>
            <w:ins w:id="1190" w:author="Ku, Chu-Chang" w:date="2023-03-06T18:02:00Z">
              <w:r>
                <w:rPr>
                  <w:rFonts w:ascii="Calibri" w:hAnsi="Calibri" w:cs="Calibri"/>
                  <w:color w:val="000000"/>
                  <w:sz w:val="22"/>
                  <w:szCs w:val="22"/>
                </w:rPr>
                <w:t>13.9% (10.5% - 16.5%)</w:t>
              </w:r>
            </w:ins>
          </w:p>
        </w:tc>
        <w:tc>
          <w:tcPr>
            <w:tcW w:w="2253" w:type="dxa"/>
          </w:tcPr>
          <w:p w14:paraId="14B74290" w14:textId="798D4BD0" w:rsidR="00A47060" w:rsidRPr="00A47060" w:rsidRDefault="00A47060" w:rsidP="00A47060">
            <w:pPr>
              <w:rPr>
                <w:rFonts w:ascii="Calibri" w:hAnsi="Calibri" w:cs="Calibri"/>
                <w:color w:val="000000"/>
                <w:sz w:val="22"/>
                <w:szCs w:val="22"/>
                <w:rPrChange w:id="1191" w:author="Ku, Chu-Chang" w:date="2023-03-06T18:02:00Z">
                  <w:rPr/>
                </w:rPrChange>
              </w:rPr>
            </w:pPr>
            <w:ins w:id="1192" w:author="Ku, Chu-Chang" w:date="2023-03-06T18:02:00Z">
              <w:r>
                <w:rPr>
                  <w:rFonts w:ascii="Calibri" w:hAnsi="Calibri" w:cs="Calibri"/>
                  <w:color w:val="000000"/>
                  <w:sz w:val="22"/>
                  <w:szCs w:val="22"/>
                </w:rPr>
                <w:t>14.0% (11.4% - 16.6%)</w:t>
              </w:r>
            </w:ins>
          </w:p>
        </w:tc>
      </w:tr>
      <w:tr w:rsidR="00A47060" w14:paraId="29854F9D" w14:textId="77777777" w:rsidTr="4EBE8702">
        <w:tc>
          <w:tcPr>
            <w:tcW w:w="1413" w:type="dxa"/>
            <w:vMerge w:val="restart"/>
          </w:tcPr>
          <w:p w14:paraId="27379440" w14:textId="56C8A878" w:rsidR="00A47060" w:rsidRDefault="00A47060" w:rsidP="00A47060">
            <w:pPr>
              <w:rPr>
                <w:b/>
                <w:bCs/>
              </w:rPr>
            </w:pPr>
            <w:r>
              <w:rPr>
                <w:b/>
                <w:bCs/>
              </w:rPr>
              <w:t>Cumulative TB mortality averted, 2023 - 2030</w:t>
            </w:r>
          </w:p>
        </w:tc>
        <w:tc>
          <w:tcPr>
            <w:tcW w:w="3091" w:type="dxa"/>
          </w:tcPr>
          <w:p w14:paraId="1A3F1E63" w14:textId="086A82E3" w:rsidR="00A47060" w:rsidRPr="007305EA" w:rsidRDefault="00A47060" w:rsidP="00A47060">
            <w:r w:rsidRPr="007305EA">
              <w:t>Increased diagnostic uptake in healthcare settings</w:t>
            </w:r>
          </w:p>
        </w:tc>
        <w:tc>
          <w:tcPr>
            <w:tcW w:w="2253" w:type="dxa"/>
          </w:tcPr>
          <w:p w14:paraId="7EAF5FC2" w14:textId="18526057" w:rsidR="00A47060" w:rsidRDefault="00A47060" w:rsidP="00A47060">
            <w:ins w:id="1193" w:author="Ku, Chu-Chang" w:date="2023-03-06T11:56:00Z">
              <w:r w:rsidRPr="4EBE8702">
                <w:rPr>
                  <w:rFonts w:ascii="Calibri" w:eastAsia="Calibri" w:hAnsi="Calibri" w:cs="Calibri"/>
                  <w:color w:val="000000" w:themeColor="text1"/>
                  <w:sz w:val="22"/>
                  <w:szCs w:val="22"/>
                </w:rPr>
                <w:t>16.3% (13.8% - 19.1%)</w:t>
              </w:r>
            </w:ins>
          </w:p>
        </w:tc>
        <w:tc>
          <w:tcPr>
            <w:tcW w:w="2253" w:type="dxa"/>
          </w:tcPr>
          <w:p w14:paraId="78628453" w14:textId="3FCC458B" w:rsidR="00A47060" w:rsidRDefault="00A47060" w:rsidP="00A47060">
            <w:ins w:id="1194" w:author="Ku, Chu-Chang" w:date="2023-03-06T11:57:00Z">
              <w:r w:rsidRPr="4EBE8702">
                <w:rPr>
                  <w:rFonts w:ascii="Calibri" w:eastAsia="Calibri" w:hAnsi="Calibri" w:cs="Calibri"/>
                  <w:color w:val="000000" w:themeColor="text1"/>
                  <w:sz w:val="22"/>
                  <w:szCs w:val="22"/>
                </w:rPr>
                <w:t>14.9% (11.3% - 18.1%)</w:t>
              </w:r>
            </w:ins>
          </w:p>
        </w:tc>
      </w:tr>
      <w:tr w:rsidR="00A47060" w14:paraId="7C10AD35" w14:textId="77777777" w:rsidTr="4EBE8702">
        <w:tc>
          <w:tcPr>
            <w:tcW w:w="1413" w:type="dxa"/>
            <w:vMerge/>
          </w:tcPr>
          <w:p w14:paraId="7A4C15AB" w14:textId="77777777" w:rsidR="00A47060" w:rsidRDefault="00A47060" w:rsidP="00A47060">
            <w:pPr>
              <w:rPr>
                <w:b/>
                <w:bCs/>
              </w:rPr>
            </w:pPr>
          </w:p>
        </w:tc>
        <w:tc>
          <w:tcPr>
            <w:tcW w:w="3091" w:type="dxa"/>
          </w:tcPr>
          <w:p w14:paraId="53E846F1" w14:textId="792BFCE0" w:rsidR="00A47060" w:rsidRPr="007305EA" w:rsidRDefault="00A47060" w:rsidP="00A47060">
            <w:r w:rsidRPr="007305EA">
              <w:t>Proactive case-finding, symptomatic TB</w:t>
            </w:r>
          </w:p>
        </w:tc>
        <w:tc>
          <w:tcPr>
            <w:tcW w:w="2253" w:type="dxa"/>
          </w:tcPr>
          <w:p w14:paraId="7328A4E6" w14:textId="3843D2B7" w:rsidR="00A47060" w:rsidRDefault="00A47060" w:rsidP="00A47060">
            <w:ins w:id="1195" w:author="Ku, Chu-Chang" w:date="2023-03-06T11:56:00Z">
              <w:r w:rsidRPr="4EBE8702">
                <w:rPr>
                  <w:rFonts w:ascii="Calibri" w:eastAsia="Calibri" w:hAnsi="Calibri" w:cs="Calibri"/>
                  <w:color w:val="000000" w:themeColor="text1"/>
                  <w:sz w:val="22"/>
                  <w:szCs w:val="22"/>
                </w:rPr>
                <w:t>17.0% (14.3% - 19.8%)</w:t>
              </w:r>
            </w:ins>
          </w:p>
        </w:tc>
        <w:tc>
          <w:tcPr>
            <w:tcW w:w="2253" w:type="dxa"/>
          </w:tcPr>
          <w:p w14:paraId="797004F6" w14:textId="33296BCF" w:rsidR="00A47060" w:rsidRDefault="00A47060" w:rsidP="00A47060">
            <w:ins w:id="1196" w:author="Ku, Chu-Chang" w:date="2023-03-06T11:57:00Z">
              <w:r w:rsidRPr="4EBE8702">
                <w:rPr>
                  <w:rFonts w:ascii="Calibri" w:eastAsia="Calibri" w:hAnsi="Calibri" w:cs="Calibri"/>
                  <w:color w:val="000000" w:themeColor="text1"/>
                  <w:sz w:val="22"/>
                  <w:szCs w:val="22"/>
                </w:rPr>
                <w:t>12.1% (9.7% - 15.2%)</w:t>
              </w:r>
            </w:ins>
          </w:p>
        </w:tc>
      </w:tr>
      <w:tr w:rsidR="00A47060" w14:paraId="31EC6863" w14:textId="77777777" w:rsidTr="4EBE8702">
        <w:trPr>
          <w:ins w:id="1197" w:author="Ku, Chu-Chang" w:date="2023-03-06T17:59:00Z"/>
        </w:trPr>
        <w:tc>
          <w:tcPr>
            <w:tcW w:w="1413" w:type="dxa"/>
            <w:vMerge/>
          </w:tcPr>
          <w:p w14:paraId="41844DD0" w14:textId="77777777" w:rsidR="00A47060" w:rsidRDefault="00A47060" w:rsidP="00A47060">
            <w:pPr>
              <w:rPr>
                <w:ins w:id="1198" w:author="Ku, Chu-Chang" w:date="2023-03-06T17:59:00Z"/>
                <w:b/>
                <w:bCs/>
              </w:rPr>
            </w:pPr>
          </w:p>
        </w:tc>
        <w:tc>
          <w:tcPr>
            <w:tcW w:w="3091" w:type="dxa"/>
          </w:tcPr>
          <w:p w14:paraId="0BAA0320" w14:textId="3F7E10D8" w:rsidR="00A47060" w:rsidRPr="007305EA" w:rsidRDefault="00A47060" w:rsidP="00A47060">
            <w:pPr>
              <w:rPr>
                <w:ins w:id="1199" w:author="Ku, Chu-Chang" w:date="2023-03-06T17:59:00Z"/>
              </w:rPr>
            </w:pPr>
            <w:ins w:id="1200" w:author="Ku, Chu-Chang" w:date="2023-03-06T17:59:00Z">
              <w:r w:rsidRPr="007305EA">
                <w:t>ACF, 10% of asymptomatic TB in vulnerable population</w:t>
              </w:r>
            </w:ins>
          </w:p>
        </w:tc>
        <w:tc>
          <w:tcPr>
            <w:tcW w:w="2253" w:type="dxa"/>
          </w:tcPr>
          <w:p w14:paraId="14469EF2" w14:textId="6258FCEB" w:rsidR="00A47060" w:rsidRPr="4EBE8702" w:rsidRDefault="00A47060" w:rsidP="00A47060">
            <w:pPr>
              <w:rPr>
                <w:ins w:id="1201" w:author="Ku, Chu-Chang" w:date="2023-03-06T17:59:00Z"/>
                <w:rFonts w:ascii="Calibri" w:eastAsia="Calibri" w:hAnsi="Calibri" w:cs="Calibri"/>
                <w:color w:val="000000" w:themeColor="text1"/>
                <w:sz w:val="22"/>
                <w:szCs w:val="22"/>
              </w:rPr>
            </w:pPr>
            <w:ins w:id="1202" w:author="Ku, Chu-Chang" w:date="2023-03-06T17:59:00Z">
              <w:r w:rsidRPr="4EBE8702">
                <w:rPr>
                  <w:rFonts w:ascii="Calibri" w:eastAsia="Calibri" w:hAnsi="Calibri" w:cs="Calibri"/>
                  <w:color w:val="000000" w:themeColor="text1"/>
                  <w:sz w:val="22"/>
                  <w:szCs w:val="22"/>
                </w:rPr>
                <w:t>1.8% (1.5% - 2.0%)</w:t>
              </w:r>
            </w:ins>
          </w:p>
        </w:tc>
        <w:tc>
          <w:tcPr>
            <w:tcW w:w="2253" w:type="dxa"/>
          </w:tcPr>
          <w:p w14:paraId="744C65DB" w14:textId="0AEBA408" w:rsidR="00A47060" w:rsidRPr="4EBE8702" w:rsidRDefault="00A47060" w:rsidP="00A47060">
            <w:pPr>
              <w:rPr>
                <w:ins w:id="1203" w:author="Ku, Chu-Chang" w:date="2023-03-06T17:59:00Z"/>
                <w:rFonts w:ascii="Calibri" w:eastAsia="Calibri" w:hAnsi="Calibri" w:cs="Calibri"/>
                <w:color w:val="000000" w:themeColor="text1"/>
                <w:sz w:val="22"/>
                <w:szCs w:val="22"/>
              </w:rPr>
            </w:pPr>
            <w:ins w:id="1204" w:author="Ku, Chu-Chang" w:date="2023-03-06T17:59:00Z">
              <w:r w:rsidRPr="4EBE8702">
                <w:rPr>
                  <w:rFonts w:ascii="Calibri" w:eastAsia="Calibri" w:hAnsi="Calibri" w:cs="Calibri"/>
                  <w:color w:val="000000" w:themeColor="text1"/>
                  <w:sz w:val="22"/>
                  <w:szCs w:val="22"/>
                </w:rPr>
                <w:t>1.7% (1.0% - 2.2%)</w:t>
              </w:r>
            </w:ins>
          </w:p>
        </w:tc>
      </w:tr>
      <w:tr w:rsidR="00A47060" w14:paraId="303BAE67" w14:textId="77777777" w:rsidTr="4EBE8702">
        <w:tc>
          <w:tcPr>
            <w:tcW w:w="1413" w:type="dxa"/>
            <w:vMerge/>
          </w:tcPr>
          <w:p w14:paraId="5D1FBC4A" w14:textId="77777777" w:rsidR="00A47060" w:rsidRDefault="00A47060" w:rsidP="00A47060">
            <w:pPr>
              <w:rPr>
                <w:b/>
                <w:bCs/>
              </w:rPr>
            </w:pPr>
          </w:p>
        </w:tc>
        <w:tc>
          <w:tcPr>
            <w:tcW w:w="3091" w:type="dxa"/>
          </w:tcPr>
          <w:p w14:paraId="25874CAF" w14:textId="1F3C08DE" w:rsidR="00A47060" w:rsidRPr="007305EA" w:rsidRDefault="00A47060" w:rsidP="00A47060">
            <w:ins w:id="1205" w:author="Ku, Chu-Chang" w:date="2023-03-06T18:00:00Z">
              <w:r>
                <w:t>All measure combined</w:t>
              </w:r>
            </w:ins>
            <w:del w:id="1206" w:author="Ku, Chu-Chang" w:date="2023-03-06T17:59:00Z">
              <w:r w:rsidRPr="007305EA" w:rsidDel="00A47060">
                <w:delText>ACF, 10% of asymptomatic TB in vulnerable population</w:delText>
              </w:r>
            </w:del>
          </w:p>
        </w:tc>
        <w:tc>
          <w:tcPr>
            <w:tcW w:w="2253" w:type="dxa"/>
          </w:tcPr>
          <w:p w14:paraId="66F56E8E" w14:textId="5E1963B5" w:rsidR="00A47060" w:rsidRPr="00A47060" w:rsidRDefault="00A47060" w:rsidP="00A47060">
            <w:pPr>
              <w:rPr>
                <w:rFonts w:ascii="Calibri" w:hAnsi="Calibri" w:cs="Calibri"/>
                <w:color w:val="000000"/>
                <w:sz w:val="22"/>
                <w:szCs w:val="22"/>
                <w:rPrChange w:id="1207" w:author="Ku, Chu-Chang" w:date="2023-03-06T18:02:00Z">
                  <w:rPr/>
                </w:rPrChange>
              </w:rPr>
            </w:pPr>
            <w:ins w:id="1208" w:author="Ku, Chu-Chang" w:date="2023-03-06T18:02:00Z">
              <w:r>
                <w:rPr>
                  <w:rFonts w:ascii="Calibri" w:hAnsi="Calibri" w:cs="Calibri"/>
                  <w:color w:val="000000"/>
                  <w:sz w:val="22"/>
                  <w:szCs w:val="22"/>
                </w:rPr>
                <w:t>25.5% (22.2% - 28.8%)</w:t>
              </w:r>
            </w:ins>
          </w:p>
        </w:tc>
        <w:tc>
          <w:tcPr>
            <w:tcW w:w="2253" w:type="dxa"/>
          </w:tcPr>
          <w:p w14:paraId="2FFBDEC6" w14:textId="38FFDF10" w:rsidR="00A47060" w:rsidRPr="00A47060" w:rsidRDefault="00A47060" w:rsidP="00A47060">
            <w:pPr>
              <w:rPr>
                <w:rFonts w:ascii="Calibri" w:hAnsi="Calibri" w:cs="Calibri"/>
                <w:color w:val="000000"/>
                <w:sz w:val="22"/>
                <w:szCs w:val="22"/>
                <w:rPrChange w:id="1209" w:author="Ku, Chu-Chang" w:date="2023-03-06T18:02:00Z">
                  <w:rPr/>
                </w:rPrChange>
              </w:rPr>
            </w:pPr>
            <w:ins w:id="1210" w:author="Ku, Chu-Chang" w:date="2023-03-06T18:02:00Z">
              <w:r>
                <w:rPr>
                  <w:rFonts w:ascii="Calibri" w:hAnsi="Calibri" w:cs="Calibri"/>
                  <w:color w:val="000000"/>
                  <w:sz w:val="22"/>
                  <w:szCs w:val="22"/>
                </w:rPr>
                <w:t>25.2% (22.1% - 29.8%)</w:t>
              </w:r>
            </w:ins>
          </w:p>
        </w:tc>
      </w:tr>
    </w:tbl>
    <w:p w14:paraId="656E74FE" w14:textId="1B98B99A" w:rsidR="004B1BF4" w:rsidRDefault="004B1BF4">
      <w:pPr>
        <w:rPr>
          <w:b/>
          <w:bCs/>
        </w:rPr>
      </w:pPr>
    </w:p>
    <w:p w14:paraId="4D151C7D" w14:textId="3DF2D58E" w:rsidR="00117559" w:rsidRDefault="00117559">
      <w:pPr>
        <w:rPr>
          <w:b/>
          <w:bCs/>
        </w:rPr>
      </w:pPr>
    </w:p>
    <w:p w14:paraId="27F782E0" w14:textId="5D64A07E" w:rsidR="00117559" w:rsidRDefault="00117559">
      <w:pPr>
        <w:rPr>
          <w:b/>
          <w:bCs/>
        </w:rPr>
      </w:pPr>
    </w:p>
    <w:p w14:paraId="786DE8CC" w14:textId="5CBE9456" w:rsidR="00117559" w:rsidRDefault="00117559">
      <w:pPr>
        <w:rPr>
          <w:b/>
          <w:bCs/>
        </w:rPr>
      </w:pPr>
    </w:p>
    <w:p w14:paraId="164D7ED6" w14:textId="3607982E" w:rsidR="00153DA6" w:rsidRDefault="00153DA6">
      <w:pPr>
        <w:rPr>
          <w:b/>
          <w:bCs/>
        </w:rPr>
      </w:pPr>
    </w:p>
    <w:p w14:paraId="4ED7C5C7" w14:textId="77777777" w:rsidR="002C5D69" w:rsidRDefault="002C5D69">
      <w:pPr>
        <w:rPr>
          <w:b/>
          <w:bCs/>
          <w:highlight w:val="yellow"/>
        </w:rPr>
      </w:pPr>
      <w:r>
        <w:rPr>
          <w:b/>
          <w:bCs/>
          <w:highlight w:val="yellow"/>
        </w:rPr>
        <w:br w:type="page"/>
      </w:r>
    </w:p>
    <w:p w14:paraId="148D20E6" w14:textId="77777777" w:rsidR="003262E7" w:rsidRDefault="003262E7" w:rsidP="002C5D69">
      <w:pPr>
        <w:rPr>
          <w:b/>
          <w:bCs/>
          <w:highlight w:val="yellow"/>
        </w:rPr>
        <w:sectPr w:rsidR="003262E7" w:rsidSect="00D30E39">
          <w:pgSz w:w="11900" w:h="16840"/>
          <w:pgMar w:top="1440" w:right="1440" w:bottom="1440" w:left="1440" w:header="708" w:footer="708" w:gutter="0"/>
          <w:cols w:space="708"/>
          <w:docGrid w:linePitch="360"/>
        </w:sectPr>
      </w:pPr>
    </w:p>
    <w:p w14:paraId="4271948D" w14:textId="5AE7BE82" w:rsidR="002C5D69" w:rsidRDefault="002C5D69" w:rsidP="002C5D69">
      <w:pPr>
        <w:rPr>
          <w:b/>
          <w:bCs/>
        </w:rPr>
      </w:pPr>
      <w:r w:rsidRPr="00153DA6">
        <w:rPr>
          <w:b/>
          <w:bCs/>
          <w:highlight w:val="yellow"/>
        </w:rPr>
        <w:lastRenderedPageBreak/>
        <w:t>Table S</w:t>
      </w:r>
      <w:r>
        <w:rPr>
          <w:b/>
          <w:bCs/>
          <w:highlight w:val="yellow"/>
        </w:rPr>
        <w:t>4</w:t>
      </w:r>
      <w:r w:rsidRPr="00153DA6">
        <w:rPr>
          <w:b/>
          <w:bCs/>
          <w:highlight w:val="yellow"/>
        </w:rPr>
        <w:t xml:space="preserve">. </w:t>
      </w:r>
      <w:r>
        <w:rPr>
          <w:b/>
          <w:bCs/>
        </w:rPr>
        <w:t>Model parameters</w:t>
      </w:r>
    </w:p>
    <w:p w14:paraId="4B803888" w14:textId="77777777" w:rsidR="003262E7" w:rsidRDefault="003262E7">
      <w:pPr>
        <w:rPr>
          <w:b/>
          <w:bCs/>
        </w:rPr>
      </w:pPr>
    </w:p>
    <w:tbl>
      <w:tblPr>
        <w:tblStyle w:val="TableGrid"/>
        <w:tblW w:w="15082" w:type="dxa"/>
        <w:tblLook w:val="04A0" w:firstRow="1" w:lastRow="0" w:firstColumn="1" w:lastColumn="0" w:noHBand="0" w:noVBand="1"/>
      </w:tblPr>
      <w:tblGrid>
        <w:gridCol w:w="4531"/>
        <w:gridCol w:w="1276"/>
        <w:gridCol w:w="1985"/>
        <w:gridCol w:w="1984"/>
        <w:gridCol w:w="5306"/>
      </w:tblGrid>
      <w:tr w:rsidR="003262E7" w:rsidRPr="003262E7" w14:paraId="045BDFC2" w14:textId="77777777" w:rsidTr="00905375">
        <w:trPr>
          <w:trHeight w:val="288"/>
        </w:trPr>
        <w:tc>
          <w:tcPr>
            <w:tcW w:w="4531" w:type="dxa"/>
            <w:noWrap/>
            <w:hideMark/>
          </w:tcPr>
          <w:p w14:paraId="22AAB1B3"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Parameter</w:t>
            </w:r>
          </w:p>
        </w:tc>
        <w:tc>
          <w:tcPr>
            <w:tcW w:w="1276" w:type="dxa"/>
            <w:noWrap/>
            <w:hideMark/>
          </w:tcPr>
          <w:p w14:paraId="096FF5F9"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Symbol</w:t>
            </w:r>
          </w:p>
        </w:tc>
        <w:tc>
          <w:tcPr>
            <w:tcW w:w="1985" w:type="dxa"/>
            <w:noWrap/>
            <w:hideMark/>
          </w:tcPr>
          <w:p w14:paraId="273C120C"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Value</w:t>
            </w:r>
          </w:p>
        </w:tc>
        <w:tc>
          <w:tcPr>
            <w:tcW w:w="1984" w:type="dxa"/>
            <w:noWrap/>
            <w:hideMark/>
          </w:tcPr>
          <w:p w14:paraId="468D1FDD"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Range</w:t>
            </w:r>
          </w:p>
        </w:tc>
        <w:tc>
          <w:tcPr>
            <w:tcW w:w="5306" w:type="dxa"/>
            <w:noWrap/>
            <w:hideMark/>
          </w:tcPr>
          <w:p w14:paraId="2F0C4265"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Source/Notes</w:t>
            </w:r>
          </w:p>
        </w:tc>
      </w:tr>
      <w:tr w:rsidR="003262E7" w:rsidRPr="003262E7" w14:paraId="1D234C72" w14:textId="77777777" w:rsidTr="00905375">
        <w:trPr>
          <w:trHeight w:val="288"/>
        </w:trPr>
        <w:tc>
          <w:tcPr>
            <w:tcW w:w="4531" w:type="dxa"/>
            <w:noWrap/>
            <w:hideMark/>
          </w:tcPr>
          <w:p w14:paraId="53A3B864" w14:textId="3F5DA473" w:rsidR="003262E7" w:rsidRPr="003262E7" w:rsidRDefault="003262E7" w:rsidP="003262E7">
            <w:pPr>
              <w:rPr>
                <w:rFonts w:ascii="Calibri" w:eastAsia="Times New Roman" w:hAnsi="Calibri" w:cs="Calibri"/>
                <w:b/>
                <w:bCs/>
                <w:color w:val="000000"/>
                <w:sz w:val="22"/>
                <w:szCs w:val="22"/>
                <w:lang w:eastAsia="zh-TW"/>
              </w:rPr>
            </w:pPr>
          </w:p>
        </w:tc>
        <w:tc>
          <w:tcPr>
            <w:tcW w:w="1276" w:type="dxa"/>
            <w:noWrap/>
            <w:hideMark/>
          </w:tcPr>
          <w:p w14:paraId="4AE5C6E5" w14:textId="77777777" w:rsidR="003262E7" w:rsidRPr="003262E7" w:rsidRDefault="003262E7" w:rsidP="003262E7">
            <w:pPr>
              <w:rPr>
                <w:rFonts w:ascii="Calibri" w:eastAsia="Times New Roman" w:hAnsi="Calibri" w:cs="Calibri"/>
                <w:b/>
                <w:bCs/>
                <w:color w:val="000000"/>
                <w:sz w:val="22"/>
                <w:szCs w:val="22"/>
                <w:lang w:eastAsia="zh-TW"/>
              </w:rPr>
            </w:pPr>
          </w:p>
        </w:tc>
        <w:tc>
          <w:tcPr>
            <w:tcW w:w="1985" w:type="dxa"/>
            <w:noWrap/>
            <w:hideMark/>
          </w:tcPr>
          <w:p w14:paraId="6C0C0E9D" w14:textId="77777777" w:rsidR="003262E7" w:rsidRPr="003262E7" w:rsidRDefault="003262E7" w:rsidP="003262E7">
            <w:pPr>
              <w:rPr>
                <w:rFonts w:ascii="Times New Roman" w:eastAsia="Times New Roman" w:hAnsi="Times New Roman" w:cs="Times New Roman"/>
                <w:sz w:val="20"/>
                <w:szCs w:val="20"/>
                <w:lang w:eastAsia="zh-TW"/>
              </w:rPr>
            </w:pPr>
          </w:p>
        </w:tc>
        <w:tc>
          <w:tcPr>
            <w:tcW w:w="1984" w:type="dxa"/>
            <w:noWrap/>
            <w:hideMark/>
          </w:tcPr>
          <w:p w14:paraId="25998B8E" w14:textId="77777777" w:rsidR="003262E7" w:rsidRPr="003262E7" w:rsidRDefault="003262E7" w:rsidP="003262E7">
            <w:pPr>
              <w:rPr>
                <w:rFonts w:ascii="Times New Roman" w:eastAsia="Times New Roman" w:hAnsi="Times New Roman" w:cs="Times New Roman"/>
                <w:sz w:val="20"/>
                <w:szCs w:val="20"/>
                <w:lang w:eastAsia="zh-TW"/>
              </w:rPr>
            </w:pPr>
          </w:p>
        </w:tc>
        <w:tc>
          <w:tcPr>
            <w:tcW w:w="5306" w:type="dxa"/>
            <w:noWrap/>
            <w:hideMark/>
          </w:tcPr>
          <w:p w14:paraId="0E8B9D6E" w14:textId="77777777" w:rsidR="003262E7" w:rsidRPr="003262E7" w:rsidRDefault="003262E7" w:rsidP="003262E7">
            <w:pPr>
              <w:rPr>
                <w:rFonts w:ascii="Times New Roman" w:eastAsia="Times New Roman" w:hAnsi="Times New Roman" w:cs="Times New Roman"/>
                <w:sz w:val="20"/>
                <w:szCs w:val="20"/>
                <w:lang w:eastAsia="zh-TW"/>
              </w:rPr>
            </w:pPr>
          </w:p>
        </w:tc>
      </w:tr>
      <w:tr w:rsidR="003262E7" w:rsidRPr="003262E7" w14:paraId="12F2F46D" w14:textId="77777777" w:rsidTr="00905375">
        <w:trPr>
          <w:trHeight w:val="288"/>
        </w:trPr>
        <w:tc>
          <w:tcPr>
            <w:tcW w:w="4531" w:type="dxa"/>
            <w:noWrap/>
            <w:hideMark/>
          </w:tcPr>
          <w:p w14:paraId="6E386FD4"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Crude mortality rate</w:t>
            </w:r>
          </w:p>
        </w:tc>
        <w:tc>
          <w:tcPr>
            <w:tcW w:w="1276" w:type="dxa"/>
            <w:noWrap/>
            <w:hideMark/>
          </w:tcPr>
          <w:p w14:paraId="0626FD9F" w14:textId="743582A9" w:rsidR="003262E7" w:rsidRPr="003262E7" w:rsidRDefault="003262E7" w:rsidP="003262E7">
            <w:pPr>
              <w:rPr>
                <w:rFonts w:ascii="Calibri" w:eastAsia="Times New Roman" w:hAnsi="Calibri" w:cs="Calibri"/>
                <w:color w:val="000000"/>
                <w:sz w:val="22"/>
                <w:szCs w:val="22"/>
                <w:lang w:eastAsia="zh-TW"/>
              </w:rPr>
            </w:pPr>
            <m:oMathPara>
              <m:oMath>
                <m:r>
                  <w:rPr>
                    <w:rFonts w:ascii="Cambria Math" w:eastAsia="Times New Roman" w:hAnsi="Cambria Math" w:cs="Calibri"/>
                    <w:color w:val="000000"/>
                    <w:sz w:val="22"/>
                    <w:szCs w:val="22"/>
                    <w:lang w:eastAsia="zh-TW"/>
                  </w:rPr>
                  <m:t>μ</m:t>
                </m:r>
              </m:oMath>
            </m:oMathPara>
          </w:p>
        </w:tc>
        <w:tc>
          <w:tcPr>
            <w:tcW w:w="1985" w:type="dxa"/>
            <w:noWrap/>
            <w:hideMark/>
          </w:tcPr>
          <w:p w14:paraId="20DC7BEE"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Exogenous input</w:t>
            </w:r>
          </w:p>
        </w:tc>
        <w:tc>
          <w:tcPr>
            <w:tcW w:w="1984" w:type="dxa"/>
            <w:noWrap/>
            <w:hideMark/>
          </w:tcPr>
          <w:p w14:paraId="458B11A8" w14:textId="77777777" w:rsidR="003262E7" w:rsidRPr="003262E7" w:rsidRDefault="003262E7" w:rsidP="003262E7">
            <w:pPr>
              <w:rPr>
                <w:rFonts w:ascii="Calibri" w:eastAsia="Times New Roman" w:hAnsi="Calibri" w:cs="Calibri"/>
                <w:color w:val="000000"/>
                <w:sz w:val="22"/>
                <w:szCs w:val="22"/>
                <w:lang w:eastAsia="zh-TW"/>
              </w:rPr>
            </w:pPr>
          </w:p>
        </w:tc>
        <w:tc>
          <w:tcPr>
            <w:tcW w:w="5306" w:type="dxa"/>
            <w:noWrap/>
            <w:hideMark/>
          </w:tcPr>
          <w:p w14:paraId="03313CB7" w14:textId="05E3D485"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 xml:space="preserve">Projection 2010 and 2030 population sizes from </w:t>
            </w:r>
            <w:commentRangeStart w:id="1211"/>
            <w:r w:rsidRPr="003262E7">
              <w:rPr>
                <w:rFonts w:ascii="Calibri" w:eastAsia="Times New Roman" w:hAnsi="Calibri" w:cs="Calibri"/>
                <w:color w:val="000000"/>
                <w:sz w:val="22"/>
                <w:szCs w:val="22"/>
                <w:lang w:eastAsia="zh-TW"/>
              </w:rPr>
              <w:t>WPP202</w:t>
            </w:r>
            <w:r w:rsidR="00905375">
              <w:rPr>
                <w:rFonts w:ascii="Calibri" w:eastAsia="Times New Roman" w:hAnsi="Calibri" w:cs="Calibri"/>
                <w:color w:val="000000"/>
                <w:sz w:val="22"/>
                <w:szCs w:val="22"/>
                <w:lang w:eastAsia="zh-TW"/>
              </w:rPr>
              <w:t xml:space="preserve">2 </w:t>
            </w:r>
            <w:r w:rsidR="00905375" w:rsidRPr="00905375">
              <w:rPr>
                <w:rFonts w:ascii="Calibri" w:eastAsia="Times New Roman" w:hAnsi="Calibri" w:cs="Calibri"/>
                <w:color w:val="7030A0"/>
                <w:sz w:val="22"/>
                <w:szCs w:val="22"/>
                <w:lang w:eastAsia="zh-TW"/>
              </w:rPr>
              <w:t>(ref)</w:t>
            </w:r>
            <w:commentRangeEnd w:id="1211"/>
            <w:r w:rsidR="00905375">
              <w:rPr>
                <w:rStyle w:val="CommentReference"/>
              </w:rPr>
              <w:commentReference w:id="1211"/>
            </w:r>
          </w:p>
        </w:tc>
      </w:tr>
      <w:tr w:rsidR="003262E7" w:rsidRPr="003262E7" w14:paraId="7E9A1AD9" w14:textId="77777777" w:rsidTr="00905375">
        <w:trPr>
          <w:trHeight w:val="288"/>
        </w:trPr>
        <w:tc>
          <w:tcPr>
            <w:tcW w:w="4531" w:type="dxa"/>
            <w:noWrap/>
            <w:hideMark/>
          </w:tcPr>
          <w:p w14:paraId="0D97B911"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TB-caused mortality, untreated TB</w:t>
            </w:r>
          </w:p>
        </w:tc>
        <w:tc>
          <w:tcPr>
            <w:tcW w:w="1276" w:type="dxa"/>
            <w:noWrap/>
            <w:hideMark/>
          </w:tcPr>
          <w:p w14:paraId="10A385E3" w14:textId="4D2D66D4" w:rsidR="003262E7" w:rsidRPr="003262E7" w:rsidRDefault="00000000" w:rsidP="003262E7">
            <w:pPr>
              <w:rPr>
                <w:rFonts w:ascii="Calibri" w:eastAsia="Times New Roman" w:hAnsi="Calibri" w:cs="Calibri"/>
                <w:color w:val="000000"/>
                <w:sz w:val="22"/>
                <w:szCs w:val="22"/>
                <w:lang w:eastAsia="zh-TW"/>
              </w:rPr>
            </w:pPr>
            <m:oMathPara>
              <m:oMath>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μ</m:t>
                    </m:r>
                  </m:e>
                  <m:sub>
                    <m:r>
                      <w:rPr>
                        <w:rFonts w:ascii="Cambria Math" w:eastAsia="Times New Roman" w:hAnsi="Cambria Math" w:cs="Calibri"/>
                        <w:color w:val="000000"/>
                        <w:sz w:val="22"/>
                        <w:szCs w:val="22"/>
                        <w:lang w:eastAsia="zh-TW"/>
                      </w:rPr>
                      <m:t>tb</m:t>
                    </m:r>
                  </m:sub>
                </m:sSub>
              </m:oMath>
            </m:oMathPara>
          </w:p>
        </w:tc>
        <w:tc>
          <w:tcPr>
            <w:tcW w:w="1985" w:type="dxa"/>
            <w:noWrap/>
            <w:hideMark/>
          </w:tcPr>
          <w:p w14:paraId="6C541E98"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0.127</w:t>
            </w:r>
          </w:p>
        </w:tc>
        <w:tc>
          <w:tcPr>
            <w:tcW w:w="1984" w:type="dxa"/>
            <w:noWrap/>
            <w:hideMark/>
          </w:tcPr>
          <w:p w14:paraId="722691D8" w14:textId="77777777" w:rsidR="003262E7" w:rsidRPr="003262E7" w:rsidRDefault="003262E7" w:rsidP="003262E7">
            <w:pPr>
              <w:rPr>
                <w:rFonts w:ascii="Calibri" w:eastAsia="Times New Roman" w:hAnsi="Calibri" w:cs="Calibri"/>
                <w:color w:val="000000"/>
                <w:sz w:val="22"/>
                <w:szCs w:val="22"/>
                <w:lang w:eastAsia="zh-TW"/>
              </w:rPr>
            </w:pPr>
          </w:p>
        </w:tc>
        <w:tc>
          <w:tcPr>
            <w:tcW w:w="5306" w:type="dxa"/>
            <w:noWrap/>
            <w:hideMark/>
          </w:tcPr>
          <w:p w14:paraId="0972D892" w14:textId="697547B0" w:rsidR="0097640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70\% and   20\% untreated case-fatality for smear+/-</w:t>
            </w:r>
            <w:proofErr w:type="spellStart"/>
            <w:r w:rsidRPr="003262E7">
              <w:rPr>
                <w:rFonts w:ascii="Calibri" w:eastAsia="Times New Roman" w:hAnsi="Calibri" w:cs="Calibri"/>
                <w:color w:val="000000"/>
                <w:sz w:val="22"/>
                <w:szCs w:val="22"/>
                <w:lang w:eastAsia="zh-TW"/>
              </w:rPr>
              <w:t>ve</w:t>
            </w:r>
            <w:proofErr w:type="spellEnd"/>
            <w:r w:rsidRPr="003262E7">
              <w:rPr>
                <w:rFonts w:ascii="Calibri" w:eastAsia="Times New Roman" w:hAnsi="Calibri" w:cs="Calibri"/>
                <w:color w:val="000000"/>
                <w:sz w:val="22"/>
                <w:szCs w:val="22"/>
                <w:lang w:eastAsia="zh-TW"/>
              </w:rPr>
              <w:t xml:space="preserve"> </w:t>
            </w:r>
          </w:p>
          <w:p w14:paraId="4CB60993" w14:textId="08F4CCEC"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with 3 year disease duration</w:t>
            </w:r>
            <w:r w:rsidR="00905375">
              <w:rPr>
                <w:rFonts w:ascii="Calibri" w:eastAsia="Times New Roman" w:hAnsi="Calibri" w:cs="Calibri"/>
                <w:color w:val="000000"/>
                <w:sz w:val="22"/>
                <w:szCs w:val="22"/>
                <w:lang w:eastAsia="zh-TW"/>
              </w:rPr>
              <w:t xml:space="preserve"> </w:t>
            </w:r>
            <w:commentRangeStart w:id="1212"/>
            <w:r w:rsidR="00905375" w:rsidRPr="00905375">
              <w:rPr>
                <w:rFonts w:ascii="Calibri" w:eastAsia="Times New Roman" w:hAnsi="Calibri" w:cs="Calibri"/>
                <w:color w:val="7030A0"/>
                <w:sz w:val="22"/>
                <w:szCs w:val="22"/>
                <w:lang w:eastAsia="zh-TW"/>
              </w:rPr>
              <w:t>(ref)</w:t>
            </w:r>
            <w:commentRangeEnd w:id="1212"/>
            <w:r w:rsidR="002758AD">
              <w:rPr>
                <w:rStyle w:val="CommentReference"/>
              </w:rPr>
              <w:commentReference w:id="1212"/>
            </w:r>
          </w:p>
        </w:tc>
      </w:tr>
      <w:tr w:rsidR="003262E7" w:rsidRPr="003262E7" w14:paraId="0A650BC4" w14:textId="77777777" w:rsidTr="00905375">
        <w:trPr>
          <w:trHeight w:val="288"/>
        </w:trPr>
        <w:tc>
          <w:tcPr>
            <w:tcW w:w="4531" w:type="dxa"/>
            <w:noWrap/>
            <w:hideMark/>
          </w:tcPr>
          <w:p w14:paraId="7904FDDA"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Background mortality rate</w:t>
            </w:r>
          </w:p>
        </w:tc>
        <w:tc>
          <w:tcPr>
            <w:tcW w:w="1276" w:type="dxa"/>
            <w:noWrap/>
            <w:hideMark/>
          </w:tcPr>
          <w:p w14:paraId="4F8B7A52" w14:textId="2EE15B7B" w:rsidR="003262E7" w:rsidRPr="003262E7" w:rsidRDefault="00000000" w:rsidP="003262E7">
            <w:pPr>
              <w:rPr>
                <w:rFonts w:ascii="Calibri" w:eastAsia="Times New Roman" w:hAnsi="Calibri" w:cs="Calibri"/>
                <w:color w:val="000000"/>
                <w:sz w:val="22"/>
                <w:szCs w:val="22"/>
                <w:lang w:eastAsia="zh-TW"/>
              </w:rPr>
            </w:pPr>
            <m:oMathPara>
              <m:oMath>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μ</m:t>
                    </m:r>
                  </m:e>
                  <m:sub>
                    <m:r>
                      <w:rPr>
                        <w:rFonts w:ascii="Cambria Math" w:eastAsia="Times New Roman" w:hAnsi="Cambria Math" w:cs="Calibri"/>
                        <w:color w:val="000000"/>
                        <w:sz w:val="22"/>
                        <w:szCs w:val="22"/>
                        <w:lang w:eastAsia="zh-TW"/>
                      </w:rPr>
                      <m:t>0</m:t>
                    </m:r>
                  </m:sub>
                </m:sSub>
              </m:oMath>
            </m:oMathPara>
          </w:p>
        </w:tc>
        <w:tc>
          <w:tcPr>
            <w:tcW w:w="1985" w:type="dxa"/>
            <w:noWrap/>
            <w:hideMark/>
          </w:tcPr>
          <w:p w14:paraId="34E08BCF" w14:textId="77777777" w:rsidR="003262E7" w:rsidRPr="003262E7" w:rsidRDefault="003262E7" w:rsidP="003262E7">
            <w:pPr>
              <w:rPr>
                <w:rFonts w:ascii="Calibri" w:eastAsia="Times New Roman" w:hAnsi="Calibri" w:cs="Calibri"/>
                <w:color w:val="000000"/>
                <w:sz w:val="22"/>
                <w:szCs w:val="22"/>
                <w:lang w:eastAsia="zh-TW"/>
              </w:rPr>
            </w:pPr>
          </w:p>
        </w:tc>
        <w:tc>
          <w:tcPr>
            <w:tcW w:w="1984" w:type="dxa"/>
            <w:noWrap/>
            <w:hideMark/>
          </w:tcPr>
          <w:p w14:paraId="25604CE2" w14:textId="77777777" w:rsidR="003262E7" w:rsidRPr="003262E7" w:rsidRDefault="003262E7" w:rsidP="003262E7">
            <w:pPr>
              <w:rPr>
                <w:rFonts w:ascii="Times New Roman" w:eastAsia="Times New Roman" w:hAnsi="Times New Roman" w:cs="Times New Roman"/>
                <w:sz w:val="20"/>
                <w:szCs w:val="20"/>
                <w:lang w:eastAsia="zh-TW"/>
              </w:rPr>
            </w:pPr>
          </w:p>
        </w:tc>
        <w:tc>
          <w:tcPr>
            <w:tcW w:w="5306" w:type="dxa"/>
            <w:noWrap/>
            <w:hideMark/>
          </w:tcPr>
          <w:p w14:paraId="7A7234EB"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Reweighted crude mortality by excluded TB-caused deaths (+ HIV-related deaths for SA)</w:t>
            </w:r>
          </w:p>
        </w:tc>
      </w:tr>
      <w:tr w:rsidR="003262E7" w:rsidRPr="003262E7" w14:paraId="5B5EC902" w14:textId="77777777" w:rsidTr="00905375">
        <w:trPr>
          <w:trHeight w:val="288"/>
        </w:trPr>
        <w:tc>
          <w:tcPr>
            <w:tcW w:w="4531" w:type="dxa"/>
            <w:noWrap/>
            <w:hideMark/>
          </w:tcPr>
          <w:p w14:paraId="6181235C"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Population  growth rate between 1970 and 2030</w:t>
            </w:r>
          </w:p>
        </w:tc>
        <w:tc>
          <w:tcPr>
            <w:tcW w:w="1276" w:type="dxa"/>
            <w:noWrap/>
            <w:hideMark/>
          </w:tcPr>
          <w:p w14:paraId="3236735D" w14:textId="0A51F74E" w:rsidR="003262E7" w:rsidRPr="003262E7" w:rsidRDefault="003262E7" w:rsidP="003262E7">
            <w:pPr>
              <w:rPr>
                <w:rFonts w:ascii="Calibri" w:eastAsia="Times New Roman" w:hAnsi="Calibri" w:cs="Calibri"/>
                <w:color w:val="000000"/>
                <w:sz w:val="22"/>
                <w:szCs w:val="22"/>
                <w:lang w:eastAsia="zh-TW"/>
              </w:rPr>
            </w:pPr>
            <m:oMathPara>
              <m:oMath>
                <m:r>
                  <w:rPr>
                    <w:rFonts w:ascii="Cambria Math" w:eastAsia="Times New Roman" w:hAnsi="Cambria Math" w:cs="Calibri"/>
                    <w:color w:val="000000"/>
                    <w:sz w:val="22"/>
                    <w:szCs w:val="22"/>
                    <w:lang w:eastAsia="zh-TW"/>
                  </w:rPr>
                  <m:t>g</m:t>
                </m:r>
              </m:oMath>
            </m:oMathPara>
          </w:p>
        </w:tc>
        <w:tc>
          <w:tcPr>
            <w:tcW w:w="1985" w:type="dxa"/>
            <w:noWrap/>
            <w:hideMark/>
          </w:tcPr>
          <w:p w14:paraId="6DF482AF"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Exogenous input</w:t>
            </w:r>
          </w:p>
        </w:tc>
        <w:tc>
          <w:tcPr>
            <w:tcW w:w="1984" w:type="dxa"/>
            <w:noWrap/>
            <w:hideMark/>
          </w:tcPr>
          <w:p w14:paraId="584673DA" w14:textId="77777777" w:rsidR="003262E7" w:rsidRPr="003262E7" w:rsidRDefault="003262E7" w:rsidP="003262E7">
            <w:pPr>
              <w:rPr>
                <w:rFonts w:ascii="Calibri" w:eastAsia="Times New Roman" w:hAnsi="Calibri" w:cs="Calibri"/>
                <w:color w:val="000000"/>
                <w:sz w:val="22"/>
                <w:szCs w:val="22"/>
                <w:lang w:eastAsia="zh-TW"/>
              </w:rPr>
            </w:pPr>
          </w:p>
        </w:tc>
        <w:tc>
          <w:tcPr>
            <w:tcW w:w="5306" w:type="dxa"/>
            <w:noWrap/>
            <w:hideMark/>
          </w:tcPr>
          <w:p w14:paraId="21D74AD6" w14:textId="01AA2808"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Calculated with 2010 and 2030 population sizes from WPP202</w:t>
            </w:r>
            <w:r w:rsidR="00905375">
              <w:rPr>
                <w:rFonts w:ascii="Calibri" w:eastAsia="Times New Roman" w:hAnsi="Calibri" w:cs="Calibri"/>
                <w:color w:val="000000"/>
                <w:sz w:val="22"/>
                <w:szCs w:val="22"/>
                <w:lang w:eastAsia="zh-TW"/>
              </w:rPr>
              <w:t xml:space="preserve">2 </w:t>
            </w:r>
          </w:p>
        </w:tc>
      </w:tr>
      <w:tr w:rsidR="003262E7" w:rsidRPr="003262E7" w14:paraId="55956260" w14:textId="77777777" w:rsidTr="00905375">
        <w:trPr>
          <w:trHeight w:val="288"/>
        </w:trPr>
        <w:tc>
          <w:tcPr>
            <w:tcW w:w="4531" w:type="dxa"/>
            <w:noWrap/>
            <w:hideMark/>
          </w:tcPr>
          <w:p w14:paraId="5E5246B0"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HIV incidence (SA only)</w:t>
            </w:r>
          </w:p>
        </w:tc>
        <w:tc>
          <w:tcPr>
            <w:tcW w:w="1276" w:type="dxa"/>
            <w:noWrap/>
            <w:hideMark/>
          </w:tcPr>
          <w:p w14:paraId="156EBC89" w14:textId="7E631F31" w:rsidR="003262E7" w:rsidRPr="003262E7" w:rsidRDefault="00000000" w:rsidP="003262E7">
            <w:pPr>
              <w:rPr>
                <w:rFonts w:ascii="Calibri" w:eastAsia="Times New Roman" w:hAnsi="Calibri" w:cs="Calibri"/>
                <w:color w:val="000000"/>
                <w:sz w:val="22"/>
                <w:szCs w:val="22"/>
                <w:lang w:eastAsia="zh-TW"/>
              </w:rPr>
            </w:pPr>
            <m:oMathPara>
              <m:oMath>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r</m:t>
                    </m:r>
                  </m:e>
                  <m:sub>
                    <m:r>
                      <w:rPr>
                        <w:rFonts w:ascii="Cambria Math" w:eastAsia="Times New Roman" w:hAnsi="Cambria Math" w:cs="Calibri"/>
                        <w:color w:val="000000"/>
                        <w:sz w:val="22"/>
                        <w:szCs w:val="22"/>
                        <w:lang w:eastAsia="zh-TW"/>
                      </w:rPr>
                      <m:t>hivi</m:t>
                    </m:r>
                  </m:sub>
                </m:sSub>
              </m:oMath>
            </m:oMathPara>
          </w:p>
        </w:tc>
        <w:tc>
          <w:tcPr>
            <w:tcW w:w="1985" w:type="dxa"/>
            <w:noWrap/>
            <w:hideMark/>
          </w:tcPr>
          <w:p w14:paraId="54438B24"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Exogenous input</w:t>
            </w:r>
          </w:p>
        </w:tc>
        <w:tc>
          <w:tcPr>
            <w:tcW w:w="1984" w:type="dxa"/>
            <w:noWrap/>
            <w:hideMark/>
          </w:tcPr>
          <w:p w14:paraId="3E3DC6D6" w14:textId="77777777" w:rsidR="003262E7" w:rsidRPr="003262E7" w:rsidRDefault="003262E7" w:rsidP="003262E7">
            <w:pPr>
              <w:rPr>
                <w:rFonts w:ascii="Calibri" w:eastAsia="Times New Roman" w:hAnsi="Calibri" w:cs="Calibri"/>
                <w:color w:val="000000"/>
                <w:sz w:val="22"/>
                <w:szCs w:val="22"/>
                <w:lang w:eastAsia="zh-TW"/>
              </w:rPr>
            </w:pPr>
          </w:p>
        </w:tc>
        <w:tc>
          <w:tcPr>
            <w:tcW w:w="5306" w:type="dxa"/>
            <w:noWrap/>
            <w:hideMark/>
          </w:tcPr>
          <w:p w14:paraId="6301C2A7"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Smoothed data based on UNAIDS data, and projected linearly at log scale</w:t>
            </w:r>
          </w:p>
        </w:tc>
      </w:tr>
      <w:tr w:rsidR="003262E7" w:rsidRPr="003262E7" w14:paraId="79FF4F28" w14:textId="77777777" w:rsidTr="00905375">
        <w:trPr>
          <w:trHeight w:val="288"/>
        </w:trPr>
        <w:tc>
          <w:tcPr>
            <w:tcW w:w="4531" w:type="dxa"/>
            <w:noWrap/>
            <w:hideMark/>
          </w:tcPr>
          <w:p w14:paraId="5EEBD151" w14:textId="63A16F44"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 xml:space="preserve">ART </w:t>
            </w:r>
            <w:r w:rsidR="00976407" w:rsidRPr="003262E7">
              <w:rPr>
                <w:rFonts w:ascii="Calibri" w:eastAsia="Times New Roman" w:hAnsi="Calibri" w:cs="Calibri"/>
                <w:color w:val="000000"/>
                <w:sz w:val="22"/>
                <w:szCs w:val="22"/>
                <w:lang w:eastAsia="zh-TW"/>
              </w:rPr>
              <w:t>initiation</w:t>
            </w:r>
            <w:r w:rsidRPr="003262E7">
              <w:rPr>
                <w:rFonts w:ascii="Calibri" w:eastAsia="Times New Roman" w:hAnsi="Calibri" w:cs="Calibri"/>
                <w:color w:val="000000"/>
                <w:sz w:val="22"/>
                <w:szCs w:val="22"/>
                <w:lang w:eastAsia="zh-TW"/>
              </w:rPr>
              <w:t xml:space="preserve"> (SA only)</w:t>
            </w:r>
          </w:p>
        </w:tc>
        <w:tc>
          <w:tcPr>
            <w:tcW w:w="1276" w:type="dxa"/>
            <w:noWrap/>
            <w:hideMark/>
          </w:tcPr>
          <w:p w14:paraId="17CA0577" w14:textId="5C200F2C" w:rsidR="003262E7" w:rsidRPr="003262E7" w:rsidRDefault="00000000" w:rsidP="003262E7">
            <w:pPr>
              <w:rPr>
                <w:rFonts w:ascii="Calibri" w:eastAsia="Times New Roman" w:hAnsi="Calibri" w:cs="Calibri"/>
                <w:color w:val="000000"/>
                <w:sz w:val="22"/>
                <w:szCs w:val="22"/>
                <w:lang w:eastAsia="zh-TW"/>
              </w:rPr>
            </w:pPr>
            <m:oMathPara>
              <m:oMath>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r</m:t>
                    </m:r>
                  </m:e>
                  <m:sub>
                    <m:r>
                      <w:rPr>
                        <w:rFonts w:ascii="Cambria Math" w:eastAsia="Times New Roman" w:hAnsi="Cambria Math" w:cs="Calibri"/>
                        <w:color w:val="000000"/>
                        <w:sz w:val="22"/>
                        <w:szCs w:val="22"/>
                        <w:lang w:eastAsia="zh-TW"/>
                      </w:rPr>
                      <m:t>arti</m:t>
                    </m:r>
                  </m:sub>
                </m:sSub>
              </m:oMath>
            </m:oMathPara>
          </w:p>
        </w:tc>
        <w:tc>
          <w:tcPr>
            <w:tcW w:w="1985" w:type="dxa"/>
            <w:noWrap/>
            <w:hideMark/>
          </w:tcPr>
          <w:p w14:paraId="3C40756E"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Exogenous input</w:t>
            </w:r>
          </w:p>
        </w:tc>
        <w:tc>
          <w:tcPr>
            <w:tcW w:w="1984" w:type="dxa"/>
            <w:noWrap/>
            <w:hideMark/>
          </w:tcPr>
          <w:p w14:paraId="0FE5D694" w14:textId="77777777" w:rsidR="003262E7" w:rsidRPr="003262E7" w:rsidRDefault="003262E7" w:rsidP="003262E7">
            <w:pPr>
              <w:rPr>
                <w:rFonts w:ascii="Calibri" w:eastAsia="Times New Roman" w:hAnsi="Calibri" w:cs="Calibri"/>
                <w:color w:val="000000"/>
                <w:sz w:val="22"/>
                <w:szCs w:val="22"/>
                <w:lang w:eastAsia="zh-TW"/>
              </w:rPr>
            </w:pPr>
          </w:p>
        </w:tc>
        <w:tc>
          <w:tcPr>
            <w:tcW w:w="5306" w:type="dxa"/>
            <w:noWrap/>
            <w:hideMark/>
          </w:tcPr>
          <w:p w14:paraId="7F65A887" w14:textId="77777777" w:rsidR="003262E7" w:rsidRPr="003262E7" w:rsidRDefault="003262E7" w:rsidP="003262E7">
            <w:pPr>
              <w:rPr>
                <w:rFonts w:ascii="Times New Roman" w:eastAsia="Times New Roman" w:hAnsi="Times New Roman" w:cs="Times New Roman"/>
                <w:sz w:val="20"/>
                <w:szCs w:val="20"/>
                <w:lang w:eastAsia="zh-TW"/>
              </w:rPr>
            </w:pPr>
          </w:p>
        </w:tc>
      </w:tr>
      <w:tr w:rsidR="003262E7" w:rsidRPr="003262E7" w14:paraId="05FF32DF" w14:textId="77777777" w:rsidTr="00905375">
        <w:trPr>
          <w:trHeight w:val="288"/>
        </w:trPr>
        <w:tc>
          <w:tcPr>
            <w:tcW w:w="4531" w:type="dxa"/>
            <w:noWrap/>
            <w:hideMark/>
          </w:tcPr>
          <w:p w14:paraId="528CA525"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HIV mortality (SA only)</w:t>
            </w:r>
          </w:p>
        </w:tc>
        <w:tc>
          <w:tcPr>
            <w:tcW w:w="1276" w:type="dxa"/>
            <w:noWrap/>
            <w:hideMark/>
          </w:tcPr>
          <w:p w14:paraId="78A860C4" w14:textId="3ED43B54" w:rsidR="003262E7" w:rsidRPr="003262E7" w:rsidRDefault="00000000" w:rsidP="003262E7">
            <w:pPr>
              <w:rPr>
                <w:rFonts w:ascii="Calibri" w:eastAsia="Times New Roman" w:hAnsi="Calibri" w:cs="Calibri"/>
                <w:color w:val="000000"/>
                <w:sz w:val="22"/>
                <w:szCs w:val="22"/>
                <w:lang w:eastAsia="zh-TW"/>
              </w:rPr>
            </w:pPr>
            <m:oMathPara>
              <m:oMath>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μ</m:t>
                    </m:r>
                  </m:e>
                  <m:sub>
                    <m:r>
                      <w:rPr>
                        <w:rFonts w:ascii="Cambria Math" w:eastAsia="Times New Roman" w:hAnsi="Cambria Math" w:cs="Calibri"/>
                        <w:color w:val="000000"/>
                        <w:sz w:val="22"/>
                        <w:szCs w:val="22"/>
                        <w:lang w:eastAsia="zh-TW"/>
                      </w:rPr>
                      <m:t>hiv</m:t>
                    </m:r>
                  </m:sub>
                </m:sSub>
              </m:oMath>
            </m:oMathPara>
          </w:p>
        </w:tc>
        <w:tc>
          <w:tcPr>
            <w:tcW w:w="1985" w:type="dxa"/>
            <w:noWrap/>
            <w:hideMark/>
          </w:tcPr>
          <w:p w14:paraId="6E9547B8"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Exogenous input</w:t>
            </w:r>
          </w:p>
        </w:tc>
        <w:tc>
          <w:tcPr>
            <w:tcW w:w="1984" w:type="dxa"/>
            <w:noWrap/>
            <w:hideMark/>
          </w:tcPr>
          <w:p w14:paraId="6FED5C3F" w14:textId="77777777" w:rsidR="003262E7" w:rsidRPr="003262E7" w:rsidRDefault="003262E7" w:rsidP="003262E7">
            <w:pPr>
              <w:rPr>
                <w:rFonts w:ascii="Calibri" w:eastAsia="Times New Roman" w:hAnsi="Calibri" w:cs="Calibri"/>
                <w:color w:val="000000"/>
                <w:sz w:val="22"/>
                <w:szCs w:val="22"/>
                <w:lang w:eastAsia="zh-TW"/>
              </w:rPr>
            </w:pPr>
          </w:p>
        </w:tc>
        <w:tc>
          <w:tcPr>
            <w:tcW w:w="5306" w:type="dxa"/>
            <w:noWrap/>
            <w:hideMark/>
          </w:tcPr>
          <w:p w14:paraId="7FF8C735" w14:textId="77777777" w:rsidR="003262E7" w:rsidRPr="003262E7" w:rsidRDefault="003262E7" w:rsidP="003262E7">
            <w:pPr>
              <w:rPr>
                <w:rFonts w:ascii="Times New Roman" w:eastAsia="Times New Roman" w:hAnsi="Times New Roman" w:cs="Times New Roman"/>
                <w:sz w:val="20"/>
                <w:szCs w:val="20"/>
                <w:lang w:eastAsia="zh-TW"/>
              </w:rPr>
            </w:pPr>
          </w:p>
        </w:tc>
      </w:tr>
      <w:tr w:rsidR="003262E7" w:rsidRPr="003262E7" w14:paraId="343E535B" w14:textId="77777777" w:rsidTr="00905375">
        <w:trPr>
          <w:trHeight w:val="288"/>
        </w:trPr>
        <w:tc>
          <w:tcPr>
            <w:tcW w:w="4531" w:type="dxa"/>
            <w:noWrap/>
            <w:hideMark/>
          </w:tcPr>
          <w:p w14:paraId="06468828" w14:textId="77777777" w:rsidR="003262E7" w:rsidRPr="003262E7" w:rsidRDefault="003262E7" w:rsidP="003262E7">
            <w:pPr>
              <w:rPr>
                <w:rFonts w:ascii="Times New Roman" w:eastAsia="Times New Roman" w:hAnsi="Times New Roman" w:cs="Times New Roman"/>
                <w:sz w:val="20"/>
                <w:szCs w:val="20"/>
                <w:lang w:eastAsia="zh-TW"/>
              </w:rPr>
            </w:pPr>
          </w:p>
        </w:tc>
        <w:tc>
          <w:tcPr>
            <w:tcW w:w="1276" w:type="dxa"/>
            <w:noWrap/>
            <w:hideMark/>
          </w:tcPr>
          <w:p w14:paraId="5AE2088C" w14:textId="77777777" w:rsidR="003262E7" w:rsidRPr="003262E7" w:rsidRDefault="003262E7" w:rsidP="003262E7">
            <w:pPr>
              <w:rPr>
                <w:rFonts w:ascii="Times New Roman" w:eastAsia="Times New Roman" w:hAnsi="Times New Roman" w:cs="Times New Roman"/>
                <w:sz w:val="20"/>
                <w:szCs w:val="20"/>
                <w:lang w:eastAsia="zh-TW"/>
              </w:rPr>
            </w:pPr>
          </w:p>
        </w:tc>
        <w:tc>
          <w:tcPr>
            <w:tcW w:w="1985" w:type="dxa"/>
            <w:noWrap/>
            <w:hideMark/>
          </w:tcPr>
          <w:p w14:paraId="2C6ECE88" w14:textId="77777777" w:rsidR="003262E7" w:rsidRPr="003262E7" w:rsidRDefault="003262E7" w:rsidP="003262E7">
            <w:pPr>
              <w:rPr>
                <w:rFonts w:ascii="Times New Roman" w:eastAsia="Times New Roman" w:hAnsi="Times New Roman" w:cs="Times New Roman"/>
                <w:sz w:val="20"/>
                <w:szCs w:val="20"/>
                <w:lang w:eastAsia="zh-TW"/>
              </w:rPr>
            </w:pPr>
          </w:p>
        </w:tc>
        <w:tc>
          <w:tcPr>
            <w:tcW w:w="1984" w:type="dxa"/>
            <w:noWrap/>
            <w:hideMark/>
          </w:tcPr>
          <w:p w14:paraId="31F611EC" w14:textId="77777777" w:rsidR="003262E7" w:rsidRPr="003262E7" w:rsidRDefault="003262E7" w:rsidP="003262E7">
            <w:pPr>
              <w:rPr>
                <w:rFonts w:ascii="Times New Roman" w:eastAsia="Times New Roman" w:hAnsi="Times New Roman" w:cs="Times New Roman"/>
                <w:sz w:val="20"/>
                <w:szCs w:val="20"/>
                <w:lang w:eastAsia="zh-TW"/>
              </w:rPr>
            </w:pPr>
          </w:p>
        </w:tc>
        <w:tc>
          <w:tcPr>
            <w:tcW w:w="5306" w:type="dxa"/>
            <w:noWrap/>
            <w:hideMark/>
          </w:tcPr>
          <w:p w14:paraId="481A4E65" w14:textId="77777777" w:rsidR="003262E7" w:rsidRPr="003262E7" w:rsidRDefault="003262E7" w:rsidP="003262E7">
            <w:pPr>
              <w:rPr>
                <w:rFonts w:ascii="Times New Roman" w:eastAsia="Times New Roman" w:hAnsi="Times New Roman" w:cs="Times New Roman"/>
                <w:sz w:val="20"/>
                <w:szCs w:val="20"/>
                <w:lang w:eastAsia="zh-TW"/>
              </w:rPr>
            </w:pPr>
          </w:p>
        </w:tc>
      </w:tr>
      <w:tr w:rsidR="003262E7" w:rsidRPr="003262E7" w14:paraId="7383D94C" w14:textId="77777777" w:rsidTr="00905375">
        <w:trPr>
          <w:trHeight w:val="288"/>
        </w:trPr>
        <w:tc>
          <w:tcPr>
            <w:tcW w:w="4531" w:type="dxa"/>
            <w:noWrap/>
            <w:hideMark/>
          </w:tcPr>
          <w:p w14:paraId="56109BA8" w14:textId="77777777" w:rsidR="003262E7" w:rsidRPr="003262E7" w:rsidRDefault="003262E7" w:rsidP="003262E7">
            <w:pPr>
              <w:rPr>
                <w:rFonts w:ascii="Calibri" w:eastAsia="Times New Roman" w:hAnsi="Calibri" w:cs="Calibri"/>
                <w:b/>
                <w:bCs/>
                <w:color w:val="000000"/>
                <w:sz w:val="22"/>
                <w:szCs w:val="22"/>
                <w:lang w:eastAsia="zh-TW"/>
              </w:rPr>
            </w:pPr>
            <w:r w:rsidRPr="003262E7">
              <w:rPr>
                <w:rFonts w:ascii="Calibri" w:eastAsia="Times New Roman" w:hAnsi="Calibri" w:cs="Calibri"/>
                <w:b/>
                <w:bCs/>
                <w:color w:val="000000"/>
                <w:sz w:val="22"/>
                <w:szCs w:val="22"/>
                <w:lang w:eastAsia="zh-TW"/>
              </w:rPr>
              <w:t>TB natural history</w:t>
            </w:r>
          </w:p>
        </w:tc>
        <w:tc>
          <w:tcPr>
            <w:tcW w:w="1276" w:type="dxa"/>
            <w:noWrap/>
            <w:hideMark/>
          </w:tcPr>
          <w:p w14:paraId="56304E74" w14:textId="77777777" w:rsidR="003262E7" w:rsidRPr="003262E7" w:rsidRDefault="003262E7" w:rsidP="003262E7">
            <w:pPr>
              <w:rPr>
                <w:rFonts w:ascii="Calibri" w:eastAsia="Times New Roman" w:hAnsi="Calibri" w:cs="Calibri"/>
                <w:b/>
                <w:bCs/>
                <w:color w:val="000000"/>
                <w:sz w:val="22"/>
                <w:szCs w:val="22"/>
                <w:lang w:eastAsia="zh-TW"/>
              </w:rPr>
            </w:pPr>
          </w:p>
        </w:tc>
        <w:tc>
          <w:tcPr>
            <w:tcW w:w="1985" w:type="dxa"/>
            <w:noWrap/>
            <w:hideMark/>
          </w:tcPr>
          <w:p w14:paraId="163E8A7D" w14:textId="77777777" w:rsidR="003262E7" w:rsidRPr="003262E7" w:rsidRDefault="003262E7" w:rsidP="003262E7">
            <w:pPr>
              <w:rPr>
                <w:rFonts w:ascii="Times New Roman" w:eastAsia="Times New Roman" w:hAnsi="Times New Roman" w:cs="Times New Roman"/>
                <w:sz w:val="20"/>
                <w:szCs w:val="20"/>
                <w:lang w:eastAsia="zh-TW"/>
              </w:rPr>
            </w:pPr>
          </w:p>
        </w:tc>
        <w:tc>
          <w:tcPr>
            <w:tcW w:w="1984" w:type="dxa"/>
            <w:noWrap/>
            <w:hideMark/>
          </w:tcPr>
          <w:p w14:paraId="7853A8C9" w14:textId="77777777" w:rsidR="003262E7" w:rsidRPr="003262E7" w:rsidRDefault="003262E7" w:rsidP="003262E7">
            <w:pPr>
              <w:rPr>
                <w:rFonts w:ascii="Times New Roman" w:eastAsia="Times New Roman" w:hAnsi="Times New Roman" w:cs="Times New Roman"/>
                <w:sz w:val="20"/>
                <w:szCs w:val="20"/>
                <w:lang w:eastAsia="zh-TW"/>
              </w:rPr>
            </w:pPr>
          </w:p>
        </w:tc>
        <w:tc>
          <w:tcPr>
            <w:tcW w:w="5306" w:type="dxa"/>
            <w:noWrap/>
            <w:hideMark/>
          </w:tcPr>
          <w:p w14:paraId="3C7F1CE2" w14:textId="77777777" w:rsidR="003262E7" w:rsidRPr="003262E7" w:rsidRDefault="003262E7" w:rsidP="003262E7">
            <w:pPr>
              <w:rPr>
                <w:rFonts w:ascii="Times New Roman" w:eastAsia="Times New Roman" w:hAnsi="Times New Roman" w:cs="Times New Roman"/>
                <w:sz w:val="20"/>
                <w:szCs w:val="20"/>
                <w:lang w:eastAsia="zh-TW"/>
              </w:rPr>
            </w:pPr>
          </w:p>
        </w:tc>
      </w:tr>
      <w:tr w:rsidR="003262E7" w:rsidRPr="003262E7" w14:paraId="530CFD25" w14:textId="77777777" w:rsidTr="00905375">
        <w:trPr>
          <w:trHeight w:val="288"/>
        </w:trPr>
        <w:tc>
          <w:tcPr>
            <w:tcW w:w="4531" w:type="dxa"/>
            <w:noWrap/>
            <w:hideMark/>
          </w:tcPr>
          <w:p w14:paraId="24343897"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Symptom development rate</w:t>
            </w:r>
          </w:p>
        </w:tc>
        <w:tc>
          <w:tcPr>
            <w:tcW w:w="1276" w:type="dxa"/>
            <w:noWrap/>
            <w:hideMark/>
          </w:tcPr>
          <w:p w14:paraId="026BB5A0" w14:textId="4F6B87C8" w:rsidR="003262E7" w:rsidRPr="003262E7" w:rsidRDefault="003262E7" w:rsidP="003262E7">
            <w:pPr>
              <w:rPr>
                <w:rFonts w:ascii="Calibri" w:eastAsia="Times New Roman" w:hAnsi="Calibri" w:cs="Calibri"/>
                <w:color w:val="000000"/>
                <w:sz w:val="22"/>
                <w:szCs w:val="22"/>
                <w:lang w:eastAsia="zh-TW"/>
              </w:rPr>
            </w:pPr>
            <m:oMathPara>
              <m:oMath>
                <m:r>
                  <w:rPr>
                    <w:rFonts w:ascii="Cambria Math" w:eastAsia="Times New Roman" w:hAnsi="Cambria Math" w:cs="Calibri"/>
                    <w:color w:val="000000"/>
                    <w:sz w:val="22"/>
                    <w:szCs w:val="22"/>
                    <w:lang w:eastAsia="zh-TW"/>
                  </w:rPr>
                  <m:t>σ</m:t>
                </m:r>
              </m:oMath>
            </m:oMathPara>
          </w:p>
        </w:tc>
        <w:tc>
          <w:tcPr>
            <w:tcW w:w="1985" w:type="dxa"/>
            <w:noWrap/>
            <w:hideMark/>
          </w:tcPr>
          <w:p w14:paraId="79237A83"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1</w:t>
            </w:r>
          </w:p>
        </w:tc>
        <w:tc>
          <w:tcPr>
            <w:tcW w:w="1984" w:type="dxa"/>
            <w:noWrap/>
            <w:hideMark/>
          </w:tcPr>
          <w:p w14:paraId="611FE70E"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0.5, 6</w:t>
            </w:r>
          </w:p>
        </w:tc>
        <w:tc>
          <w:tcPr>
            <w:tcW w:w="5306" w:type="dxa"/>
            <w:noWrap/>
            <w:hideMark/>
          </w:tcPr>
          <w:p w14:paraId="1FEFF169"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2-24 months subclinical stage</w:t>
            </w:r>
          </w:p>
        </w:tc>
      </w:tr>
      <w:tr w:rsidR="003262E7" w:rsidRPr="003262E7" w14:paraId="258524DB" w14:textId="77777777" w:rsidTr="00905375">
        <w:trPr>
          <w:trHeight w:val="288"/>
        </w:trPr>
        <w:tc>
          <w:tcPr>
            <w:tcW w:w="4531" w:type="dxa"/>
            <w:noWrap/>
            <w:hideMark/>
          </w:tcPr>
          <w:p w14:paraId="34585088"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Proportion of TB progress within two years following infection</w:t>
            </w:r>
          </w:p>
        </w:tc>
        <w:tc>
          <w:tcPr>
            <w:tcW w:w="1276" w:type="dxa"/>
            <w:noWrap/>
            <w:hideMark/>
          </w:tcPr>
          <w:p w14:paraId="3B162DF3" w14:textId="4A9D0FB8" w:rsidR="003262E7" w:rsidRPr="003262E7" w:rsidRDefault="003262E7" w:rsidP="003262E7">
            <w:pPr>
              <w:rPr>
                <w:rFonts w:ascii="Calibri" w:eastAsia="Times New Roman" w:hAnsi="Calibri" w:cs="Calibri"/>
                <w:color w:val="000000"/>
                <w:sz w:val="22"/>
                <w:szCs w:val="22"/>
                <w:lang w:eastAsia="zh-TW"/>
              </w:rPr>
            </w:pPr>
            <m:oMathPara>
              <m:oMath>
                <m:r>
                  <w:rPr>
                    <w:rFonts w:ascii="Cambria Math" w:eastAsia="Times New Roman" w:hAnsi="Cambria Math" w:cs="Calibri"/>
                    <w:color w:val="000000"/>
                    <w:sz w:val="22"/>
                    <w:szCs w:val="22"/>
                    <w:lang w:eastAsia="zh-TW"/>
                  </w:rPr>
                  <m:t>θ</m:t>
                </m:r>
              </m:oMath>
            </m:oMathPara>
          </w:p>
        </w:tc>
        <w:tc>
          <w:tcPr>
            <w:tcW w:w="1985" w:type="dxa"/>
            <w:noWrap/>
            <w:hideMark/>
          </w:tcPr>
          <w:p w14:paraId="5CED9420"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0.1</w:t>
            </w:r>
          </w:p>
        </w:tc>
        <w:tc>
          <w:tcPr>
            <w:tcW w:w="1984" w:type="dxa"/>
            <w:noWrap/>
            <w:hideMark/>
          </w:tcPr>
          <w:p w14:paraId="21586917"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0.09, 0.14</w:t>
            </w:r>
          </w:p>
        </w:tc>
        <w:tc>
          <w:tcPr>
            <w:tcW w:w="5306" w:type="dxa"/>
            <w:noWrap/>
            <w:hideMark/>
          </w:tcPr>
          <w:p w14:paraId="57C46C8C" w14:textId="2E49620B" w:rsidR="003262E7" w:rsidRPr="003262E7" w:rsidRDefault="00905375" w:rsidP="003262E7">
            <w:pPr>
              <w:rPr>
                <w:rFonts w:ascii="Calibri" w:eastAsia="Times New Roman" w:hAnsi="Calibri" w:cs="Calibri"/>
                <w:color w:val="000000"/>
                <w:sz w:val="22"/>
                <w:szCs w:val="22"/>
                <w:lang w:eastAsia="zh-TW"/>
              </w:rPr>
            </w:pPr>
            <w:r>
              <w:rPr>
                <w:rFonts w:ascii="Calibri" w:eastAsia="Times New Roman" w:hAnsi="Calibri" w:cs="Calibri"/>
                <w:color w:val="000000"/>
                <w:sz w:val="22"/>
                <w:szCs w:val="22"/>
                <w:lang w:eastAsia="zh-TW"/>
              </w:rPr>
              <w:t xml:space="preserve"> </w:t>
            </w:r>
            <w:commentRangeStart w:id="1213"/>
            <w:r w:rsidRPr="00905375">
              <w:rPr>
                <w:rFonts w:ascii="Calibri" w:eastAsia="Times New Roman" w:hAnsi="Calibri" w:cs="Calibri"/>
                <w:color w:val="7030A0"/>
                <w:sz w:val="22"/>
                <w:szCs w:val="22"/>
                <w:lang w:eastAsia="zh-TW"/>
              </w:rPr>
              <w:t>(ref)</w:t>
            </w:r>
            <w:commentRangeEnd w:id="1213"/>
            <w:r w:rsidR="002758AD">
              <w:rPr>
                <w:rStyle w:val="CommentReference"/>
              </w:rPr>
              <w:commentReference w:id="1213"/>
            </w:r>
          </w:p>
        </w:tc>
      </w:tr>
      <w:tr w:rsidR="003262E7" w:rsidRPr="003262E7" w14:paraId="1FC8A3C2" w14:textId="77777777" w:rsidTr="00905375">
        <w:trPr>
          <w:trHeight w:val="288"/>
        </w:trPr>
        <w:tc>
          <w:tcPr>
            <w:tcW w:w="4531" w:type="dxa"/>
            <w:noWrap/>
            <w:hideMark/>
          </w:tcPr>
          <w:p w14:paraId="7FE3B1E8"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Spontaneous recovery rate</w:t>
            </w:r>
          </w:p>
        </w:tc>
        <w:tc>
          <w:tcPr>
            <w:tcW w:w="1276" w:type="dxa"/>
            <w:noWrap/>
            <w:hideMark/>
          </w:tcPr>
          <w:p w14:paraId="5D2D1501" w14:textId="39429F80" w:rsidR="003262E7" w:rsidRPr="003262E7" w:rsidRDefault="00000000" w:rsidP="003262E7">
            <w:pPr>
              <w:rPr>
                <w:rFonts w:ascii="Calibri" w:eastAsia="Times New Roman" w:hAnsi="Calibri" w:cs="Calibri"/>
                <w:color w:val="000000"/>
                <w:sz w:val="22"/>
                <w:szCs w:val="22"/>
                <w:lang w:eastAsia="zh-TW"/>
              </w:rPr>
            </w:pPr>
            <m:oMathPara>
              <m:oMath>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ν</m:t>
                    </m:r>
                  </m:e>
                  <m:sub>
                    <m:r>
                      <w:rPr>
                        <w:rFonts w:ascii="Cambria Math" w:eastAsia="Times New Roman" w:hAnsi="Cambria Math" w:cs="Calibri"/>
                        <w:color w:val="000000"/>
                        <w:sz w:val="22"/>
                        <w:szCs w:val="22"/>
                        <w:lang w:eastAsia="zh-TW"/>
                      </w:rPr>
                      <m:t>r</m:t>
                    </m:r>
                  </m:sub>
                </m:sSub>
              </m:oMath>
            </m:oMathPara>
          </w:p>
        </w:tc>
        <w:tc>
          <w:tcPr>
            <w:tcW w:w="1985" w:type="dxa"/>
            <w:noWrap/>
            <w:hideMark/>
          </w:tcPr>
          <w:p w14:paraId="258BADCB"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0.206</w:t>
            </w:r>
          </w:p>
        </w:tc>
        <w:tc>
          <w:tcPr>
            <w:tcW w:w="1984" w:type="dxa"/>
            <w:noWrap/>
            <w:hideMark/>
          </w:tcPr>
          <w:p w14:paraId="7A9703D5" w14:textId="77777777" w:rsidR="003262E7" w:rsidRPr="003262E7" w:rsidRDefault="003262E7" w:rsidP="003262E7">
            <w:pPr>
              <w:rPr>
                <w:rFonts w:ascii="Calibri" w:eastAsia="Times New Roman" w:hAnsi="Calibri" w:cs="Calibri"/>
                <w:color w:val="000000"/>
                <w:sz w:val="22"/>
                <w:szCs w:val="22"/>
                <w:lang w:eastAsia="zh-TW"/>
              </w:rPr>
            </w:pPr>
          </w:p>
        </w:tc>
        <w:tc>
          <w:tcPr>
            <w:tcW w:w="5306" w:type="dxa"/>
            <w:noWrap/>
            <w:hideMark/>
          </w:tcPr>
          <w:p w14:paraId="0E7B0056" w14:textId="22A9CE9D" w:rsidR="003262E7" w:rsidRPr="003262E7" w:rsidRDefault="00905375" w:rsidP="003262E7">
            <w:pPr>
              <w:rPr>
                <w:rFonts w:ascii="Calibri" w:eastAsia="Times New Roman" w:hAnsi="Calibri" w:cs="Calibri"/>
                <w:color w:val="000000"/>
                <w:sz w:val="22"/>
                <w:szCs w:val="22"/>
                <w:lang w:eastAsia="zh-TW"/>
              </w:rPr>
            </w:pPr>
            <w:r>
              <w:rPr>
                <w:rFonts w:ascii="Calibri" w:eastAsia="Times New Roman" w:hAnsi="Calibri" w:cs="Calibri"/>
                <w:color w:val="000000"/>
                <w:sz w:val="22"/>
                <w:szCs w:val="22"/>
                <w:lang w:eastAsia="zh-TW"/>
              </w:rPr>
              <w:t xml:space="preserve"> </w:t>
            </w:r>
            <w:commentRangeStart w:id="1214"/>
            <w:r w:rsidRPr="00905375">
              <w:rPr>
                <w:rFonts w:ascii="Calibri" w:eastAsia="Times New Roman" w:hAnsi="Calibri" w:cs="Calibri"/>
                <w:color w:val="7030A0"/>
                <w:sz w:val="22"/>
                <w:szCs w:val="22"/>
                <w:lang w:eastAsia="zh-TW"/>
              </w:rPr>
              <w:t>(ref)</w:t>
            </w:r>
            <w:commentRangeEnd w:id="1214"/>
            <w:r w:rsidR="002758AD">
              <w:rPr>
                <w:rStyle w:val="CommentReference"/>
              </w:rPr>
              <w:commentReference w:id="1214"/>
            </w:r>
          </w:p>
        </w:tc>
      </w:tr>
      <w:tr w:rsidR="003262E7" w:rsidRPr="003262E7" w14:paraId="59DE2B4B" w14:textId="77777777" w:rsidTr="00905375">
        <w:trPr>
          <w:trHeight w:val="288"/>
        </w:trPr>
        <w:tc>
          <w:tcPr>
            <w:tcW w:w="4531" w:type="dxa"/>
            <w:noWrap/>
            <w:hideMark/>
          </w:tcPr>
          <w:p w14:paraId="6F3F0C03"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Self-clearance rate</w:t>
            </w:r>
          </w:p>
        </w:tc>
        <w:tc>
          <w:tcPr>
            <w:tcW w:w="1276" w:type="dxa"/>
            <w:noWrap/>
            <w:hideMark/>
          </w:tcPr>
          <w:p w14:paraId="60BCB451" w14:textId="48A10536" w:rsidR="003262E7" w:rsidRPr="003262E7" w:rsidRDefault="003262E7" w:rsidP="003262E7">
            <w:pPr>
              <w:rPr>
                <w:rFonts w:ascii="Calibri" w:eastAsia="Times New Roman" w:hAnsi="Calibri" w:cs="Calibri"/>
                <w:color w:val="000000"/>
                <w:sz w:val="22"/>
                <w:szCs w:val="22"/>
                <w:lang w:eastAsia="zh-TW"/>
              </w:rPr>
            </w:pPr>
            <m:oMathPara>
              <m:oMath>
                <m:r>
                  <w:rPr>
                    <w:rFonts w:ascii="Cambria Math" w:eastAsia="Times New Roman" w:hAnsi="Cambria Math" w:cs="Calibri"/>
                    <w:color w:val="000000"/>
                    <w:sz w:val="22"/>
                    <w:szCs w:val="22"/>
                    <w:lang w:eastAsia="zh-TW"/>
                  </w:rPr>
                  <m:t>ν_c</m:t>
                </m:r>
              </m:oMath>
            </m:oMathPara>
          </w:p>
        </w:tc>
        <w:tc>
          <w:tcPr>
            <w:tcW w:w="1985" w:type="dxa"/>
            <w:noWrap/>
            <w:hideMark/>
          </w:tcPr>
          <w:p w14:paraId="425E708D"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0.03</w:t>
            </w:r>
          </w:p>
        </w:tc>
        <w:tc>
          <w:tcPr>
            <w:tcW w:w="1984" w:type="dxa"/>
            <w:noWrap/>
            <w:hideMark/>
          </w:tcPr>
          <w:p w14:paraId="3C10A4FE"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0.02, 0.04</w:t>
            </w:r>
          </w:p>
        </w:tc>
        <w:tc>
          <w:tcPr>
            <w:tcW w:w="5306" w:type="dxa"/>
            <w:noWrap/>
            <w:hideMark/>
          </w:tcPr>
          <w:p w14:paraId="659680F5" w14:textId="64BE550B" w:rsidR="003262E7" w:rsidRPr="003262E7" w:rsidRDefault="00905375" w:rsidP="003262E7">
            <w:pPr>
              <w:rPr>
                <w:rFonts w:ascii="Calibri" w:eastAsia="Times New Roman" w:hAnsi="Calibri" w:cs="Calibri"/>
                <w:color w:val="000000"/>
                <w:sz w:val="22"/>
                <w:szCs w:val="22"/>
                <w:lang w:eastAsia="zh-TW"/>
              </w:rPr>
            </w:pPr>
            <w:r>
              <w:rPr>
                <w:rFonts w:ascii="Calibri" w:eastAsia="Times New Roman" w:hAnsi="Calibri" w:cs="Calibri"/>
                <w:color w:val="000000"/>
                <w:sz w:val="22"/>
                <w:szCs w:val="22"/>
                <w:lang w:eastAsia="zh-TW"/>
              </w:rPr>
              <w:t xml:space="preserve"> </w:t>
            </w:r>
            <w:commentRangeStart w:id="1215"/>
            <w:r w:rsidRPr="00905375">
              <w:rPr>
                <w:rFonts w:ascii="Calibri" w:eastAsia="Times New Roman" w:hAnsi="Calibri" w:cs="Calibri"/>
                <w:color w:val="7030A0"/>
                <w:sz w:val="22"/>
                <w:szCs w:val="22"/>
                <w:lang w:eastAsia="zh-TW"/>
              </w:rPr>
              <w:t>(ref)</w:t>
            </w:r>
            <w:commentRangeEnd w:id="1215"/>
            <w:r w:rsidR="002758AD">
              <w:rPr>
                <w:rStyle w:val="CommentReference"/>
              </w:rPr>
              <w:commentReference w:id="1215"/>
            </w:r>
          </w:p>
        </w:tc>
      </w:tr>
      <w:tr w:rsidR="003262E7" w:rsidRPr="003262E7" w14:paraId="780723DC" w14:textId="77777777" w:rsidTr="00905375">
        <w:trPr>
          <w:trHeight w:val="288"/>
        </w:trPr>
        <w:tc>
          <w:tcPr>
            <w:tcW w:w="4531" w:type="dxa"/>
            <w:noWrap/>
            <w:hideMark/>
          </w:tcPr>
          <w:p w14:paraId="3B2FB27D" w14:textId="71C724DA"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Stabilisation rate, after infection</w:t>
            </w:r>
          </w:p>
        </w:tc>
        <w:tc>
          <w:tcPr>
            <w:tcW w:w="1276" w:type="dxa"/>
            <w:noWrap/>
            <w:hideMark/>
          </w:tcPr>
          <w:p w14:paraId="2FDF41DF" w14:textId="5EC664A9" w:rsidR="003262E7" w:rsidRPr="003262E7" w:rsidRDefault="00000000" w:rsidP="003262E7">
            <w:pPr>
              <w:rPr>
                <w:rFonts w:ascii="Calibri" w:eastAsia="Times New Roman" w:hAnsi="Calibri" w:cs="Calibri"/>
                <w:color w:val="000000"/>
                <w:sz w:val="22"/>
                <w:szCs w:val="22"/>
                <w:lang w:eastAsia="zh-TW"/>
              </w:rPr>
            </w:pPr>
            <m:oMathPara>
              <m:oMath>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η</m:t>
                    </m:r>
                  </m:e>
                  <m:sub>
                    <m:r>
                      <w:rPr>
                        <w:rFonts w:ascii="Cambria Math" w:eastAsia="Times New Roman" w:hAnsi="Cambria Math" w:cs="Calibri"/>
                        <w:color w:val="000000"/>
                        <w:sz w:val="22"/>
                        <w:szCs w:val="22"/>
                        <w:lang w:eastAsia="zh-TW"/>
                      </w:rPr>
                      <m:t>0</m:t>
                    </m:r>
                  </m:sub>
                </m:sSub>
              </m:oMath>
            </m:oMathPara>
          </w:p>
        </w:tc>
        <w:tc>
          <w:tcPr>
            <w:tcW w:w="1985" w:type="dxa"/>
            <w:noWrap/>
            <w:hideMark/>
          </w:tcPr>
          <w:p w14:paraId="22EEE766"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0.5</w:t>
            </w:r>
          </w:p>
        </w:tc>
        <w:tc>
          <w:tcPr>
            <w:tcW w:w="1984" w:type="dxa"/>
            <w:noWrap/>
            <w:hideMark/>
          </w:tcPr>
          <w:p w14:paraId="422FF04C" w14:textId="77777777" w:rsidR="003262E7" w:rsidRPr="003262E7" w:rsidRDefault="003262E7" w:rsidP="003262E7">
            <w:pPr>
              <w:rPr>
                <w:rFonts w:ascii="Calibri" w:eastAsia="Times New Roman" w:hAnsi="Calibri" w:cs="Calibri"/>
                <w:color w:val="000000"/>
                <w:sz w:val="22"/>
                <w:szCs w:val="22"/>
                <w:lang w:eastAsia="zh-TW"/>
              </w:rPr>
            </w:pPr>
          </w:p>
        </w:tc>
        <w:tc>
          <w:tcPr>
            <w:tcW w:w="5306" w:type="dxa"/>
            <w:noWrap/>
            <w:hideMark/>
          </w:tcPr>
          <w:p w14:paraId="44226EF2"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2 years with high progression risk</w:t>
            </w:r>
          </w:p>
        </w:tc>
      </w:tr>
      <w:tr w:rsidR="003262E7" w:rsidRPr="003262E7" w14:paraId="18E3FEAC" w14:textId="77777777" w:rsidTr="00905375">
        <w:trPr>
          <w:trHeight w:val="288"/>
        </w:trPr>
        <w:tc>
          <w:tcPr>
            <w:tcW w:w="4531" w:type="dxa"/>
            <w:noWrap/>
            <w:hideMark/>
          </w:tcPr>
          <w:p w14:paraId="44F7A8FB" w14:textId="51D2A12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Stabilisation rate, after the end of treatment</w:t>
            </w:r>
          </w:p>
        </w:tc>
        <w:tc>
          <w:tcPr>
            <w:tcW w:w="1276" w:type="dxa"/>
            <w:noWrap/>
            <w:hideMark/>
          </w:tcPr>
          <w:p w14:paraId="6C1A7AF9" w14:textId="7839D34A" w:rsidR="003262E7" w:rsidRPr="003262E7" w:rsidRDefault="00000000" w:rsidP="003262E7">
            <w:pPr>
              <w:rPr>
                <w:rFonts w:ascii="Calibri" w:eastAsia="Times New Roman" w:hAnsi="Calibri" w:cs="Calibri"/>
                <w:color w:val="000000"/>
                <w:sz w:val="22"/>
                <w:szCs w:val="22"/>
                <w:lang w:eastAsia="zh-TW"/>
              </w:rPr>
            </w:pPr>
            <m:oMathPara>
              <m:oMath>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η</m:t>
                    </m:r>
                  </m:e>
                  <m:sub>
                    <m:r>
                      <w:rPr>
                        <w:rFonts w:ascii="Cambria Math" w:eastAsia="Times New Roman" w:hAnsi="Cambria Math" w:cs="Calibri"/>
                        <w:color w:val="000000"/>
                        <w:sz w:val="22"/>
                        <w:szCs w:val="22"/>
                        <w:lang w:eastAsia="zh-TW"/>
                      </w:rPr>
                      <m:t>1</m:t>
                    </m:r>
                  </m:sub>
                </m:sSub>
              </m:oMath>
            </m:oMathPara>
          </w:p>
        </w:tc>
        <w:tc>
          <w:tcPr>
            <w:tcW w:w="1985" w:type="dxa"/>
            <w:noWrap/>
            <w:hideMark/>
          </w:tcPr>
          <w:p w14:paraId="4EECA1D6"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2/3</w:t>
            </w:r>
          </w:p>
        </w:tc>
        <w:tc>
          <w:tcPr>
            <w:tcW w:w="1984" w:type="dxa"/>
            <w:noWrap/>
            <w:hideMark/>
          </w:tcPr>
          <w:p w14:paraId="6709607D" w14:textId="77777777" w:rsidR="003262E7" w:rsidRPr="003262E7" w:rsidRDefault="003262E7" w:rsidP="003262E7">
            <w:pPr>
              <w:rPr>
                <w:rFonts w:ascii="Calibri" w:eastAsia="Times New Roman" w:hAnsi="Calibri" w:cs="Calibri"/>
                <w:color w:val="000000"/>
                <w:sz w:val="22"/>
                <w:szCs w:val="22"/>
                <w:lang w:eastAsia="zh-TW"/>
              </w:rPr>
            </w:pPr>
          </w:p>
        </w:tc>
        <w:tc>
          <w:tcPr>
            <w:tcW w:w="5306" w:type="dxa"/>
            <w:noWrap/>
            <w:hideMark/>
          </w:tcPr>
          <w:p w14:paraId="6DC77BC4"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1.5 years with high progression risk</w:t>
            </w:r>
          </w:p>
        </w:tc>
      </w:tr>
      <w:tr w:rsidR="003262E7" w:rsidRPr="003262E7" w14:paraId="133B529E" w14:textId="77777777" w:rsidTr="00905375">
        <w:trPr>
          <w:trHeight w:val="288"/>
        </w:trPr>
        <w:tc>
          <w:tcPr>
            <w:tcW w:w="4531" w:type="dxa"/>
            <w:noWrap/>
            <w:hideMark/>
          </w:tcPr>
          <w:p w14:paraId="7DADD8AF"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Primary TB progression rate</w:t>
            </w:r>
          </w:p>
        </w:tc>
        <w:tc>
          <w:tcPr>
            <w:tcW w:w="1276" w:type="dxa"/>
            <w:noWrap/>
            <w:hideMark/>
          </w:tcPr>
          <w:p w14:paraId="115EA75D" w14:textId="5E2D4AB4" w:rsidR="003262E7" w:rsidRPr="003262E7" w:rsidRDefault="00000000" w:rsidP="003262E7">
            <w:pPr>
              <w:rPr>
                <w:rFonts w:ascii="Calibri" w:eastAsia="Times New Roman" w:hAnsi="Calibri" w:cs="Calibri"/>
                <w:color w:val="000000"/>
                <w:sz w:val="22"/>
                <w:szCs w:val="22"/>
                <w:lang w:eastAsia="zh-TW"/>
              </w:rPr>
            </w:pPr>
            <m:oMathPara>
              <m:oMath>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γ</m:t>
                    </m:r>
                  </m:e>
                  <m:sub>
                    <m:r>
                      <w:rPr>
                        <w:rFonts w:ascii="Cambria Math" w:eastAsia="Times New Roman" w:hAnsi="Cambria Math" w:cs="Calibri"/>
                        <w:color w:val="000000"/>
                        <w:sz w:val="22"/>
                        <w:szCs w:val="22"/>
                        <w:lang w:eastAsia="zh-TW"/>
                      </w:rPr>
                      <m:t>pri</m:t>
                    </m:r>
                  </m:sub>
                </m:sSub>
              </m:oMath>
            </m:oMathPara>
          </w:p>
        </w:tc>
        <w:tc>
          <w:tcPr>
            <w:tcW w:w="1985" w:type="dxa"/>
            <w:noWrap/>
            <w:hideMark/>
          </w:tcPr>
          <w:p w14:paraId="774762F0" w14:textId="73DB995C" w:rsidR="003262E7" w:rsidRPr="003262E7" w:rsidRDefault="00000000" w:rsidP="003262E7">
            <w:pPr>
              <w:rPr>
                <w:rFonts w:ascii="Calibri" w:eastAsia="Times New Roman" w:hAnsi="Calibri" w:cs="Calibri"/>
                <w:color w:val="000000"/>
                <w:sz w:val="22"/>
                <w:szCs w:val="22"/>
                <w:lang w:eastAsia="zh-TW"/>
              </w:rPr>
            </w:pPr>
            <m:oMathPara>
              <m:oMath>
                <m:f>
                  <m:fPr>
                    <m:ctrlPr>
                      <w:rPr>
                        <w:rFonts w:ascii="Cambria Math" w:eastAsia="Times New Roman" w:hAnsi="Cambria Math" w:cs="Calibri"/>
                        <w:i/>
                        <w:color w:val="000000"/>
                        <w:sz w:val="22"/>
                        <w:szCs w:val="22"/>
                        <w:lang w:eastAsia="zh-TW"/>
                      </w:rPr>
                    </m:ctrlPr>
                  </m:fPr>
                  <m:num>
                    <m:r>
                      <w:rPr>
                        <w:rFonts w:ascii="Cambria Math" w:eastAsia="Times New Roman" w:hAnsi="Cambria Math" w:cs="Calibri"/>
                        <w:color w:val="000000"/>
                        <w:sz w:val="22"/>
                        <w:szCs w:val="22"/>
                        <w:lang w:eastAsia="zh-TW"/>
                      </w:rPr>
                      <m:t>ηθ</m:t>
                    </m:r>
                  </m:num>
                  <m:den>
                    <m:r>
                      <w:rPr>
                        <w:rFonts w:ascii="Cambria Math" w:eastAsia="Times New Roman" w:hAnsi="Cambria Math" w:cs="Calibri"/>
                        <w:color w:val="000000"/>
                        <w:sz w:val="22"/>
                        <w:szCs w:val="22"/>
                        <w:lang w:eastAsia="zh-TW"/>
                      </w:rPr>
                      <m:t>1 -θ</m:t>
                    </m:r>
                  </m:den>
                </m:f>
              </m:oMath>
            </m:oMathPara>
          </w:p>
        </w:tc>
        <w:tc>
          <w:tcPr>
            <w:tcW w:w="1984" w:type="dxa"/>
            <w:noWrap/>
            <w:hideMark/>
          </w:tcPr>
          <w:p w14:paraId="08AB8E52" w14:textId="77777777" w:rsidR="003262E7" w:rsidRPr="003262E7" w:rsidRDefault="003262E7" w:rsidP="003262E7">
            <w:pPr>
              <w:rPr>
                <w:rFonts w:ascii="Calibri" w:eastAsia="Times New Roman" w:hAnsi="Calibri" w:cs="Calibri"/>
                <w:color w:val="000000"/>
                <w:sz w:val="22"/>
                <w:szCs w:val="22"/>
                <w:lang w:eastAsia="zh-TW"/>
              </w:rPr>
            </w:pPr>
          </w:p>
        </w:tc>
        <w:tc>
          <w:tcPr>
            <w:tcW w:w="5306" w:type="dxa"/>
            <w:noWrap/>
            <w:hideMark/>
          </w:tcPr>
          <w:p w14:paraId="387FA074" w14:textId="77777777" w:rsidR="003262E7" w:rsidRPr="003262E7" w:rsidRDefault="003262E7" w:rsidP="003262E7">
            <w:pPr>
              <w:rPr>
                <w:rFonts w:ascii="Times New Roman" w:eastAsia="Times New Roman" w:hAnsi="Times New Roman" w:cs="Times New Roman"/>
                <w:sz w:val="20"/>
                <w:szCs w:val="20"/>
                <w:lang w:eastAsia="zh-TW"/>
              </w:rPr>
            </w:pPr>
          </w:p>
        </w:tc>
      </w:tr>
      <w:tr w:rsidR="003262E7" w:rsidRPr="003262E7" w14:paraId="69E68A7D" w14:textId="77777777" w:rsidTr="00905375">
        <w:trPr>
          <w:trHeight w:val="288"/>
        </w:trPr>
        <w:tc>
          <w:tcPr>
            <w:tcW w:w="4531" w:type="dxa"/>
            <w:noWrap/>
            <w:hideMark/>
          </w:tcPr>
          <w:p w14:paraId="65DD2E05"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Reactivation rate</w:t>
            </w:r>
          </w:p>
        </w:tc>
        <w:tc>
          <w:tcPr>
            <w:tcW w:w="1276" w:type="dxa"/>
            <w:noWrap/>
            <w:hideMark/>
          </w:tcPr>
          <w:p w14:paraId="713B5F9D" w14:textId="566D4351" w:rsidR="003262E7" w:rsidRPr="003262E7" w:rsidRDefault="00000000" w:rsidP="003262E7">
            <w:pPr>
              <w:rPr>
                <w:rFonts w:ascii="Calibri" w:eastAsia="Times New Roman" w:hAnsi="Calibri" w:cs="Calibri"/>
                <w:color w:val="000000"/>
                <w:sz w:val="22"/>
                <w:szCs w:val="22"/>
                <w:lang w:eastAsia="zh-TW"/>
              </w:rPr>
            </w:pPr>
            <m:oMathPara>
              <m:oMath>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γ</m:t>
                    </m:r>
                  </m:e>
                  <m:sub>
                    <m:r>
                      <w:ins w:id="1216" w:author="Ku, Chu-Chang" w:date="2023-03-08T20:42:00Z">
                        <w:rPr>
                          <w:rFonts w:ascii="Cambria Math" w:eastAsia="Times New Roman" w:hAnsi="Cambria Math" w:cs="Calibri"/>
                          <w:color w:val="000000"/>
                          <w:sz w:val="22"/>
                          <w:szCs w:val="22"/>
                          <w:lang w:eastAsia="zh-TW"/>
                        </w:rPr>
                        <m:t>re</m:t>
                      </w:ins>
                    </m:r>
                    <m:r>
                      <w:del w:id="1217" w:author="Ku, Chu-Chang" w:date="2023-03-08T20:42:00Z">
                        <w:rPr>
                          <w:rFonts w:ascii="Cambria Math" w:eastAsia="Times New Roman" w:hAnsi="Cambria Math" w:cs="Calibri"/>
                          <w:color w:val="000000"/>
                          <w:sz w:val="22"/>
                          <w:szCs w:val="22"/>
                          <w:lang w:eastAsia="zh-TW"/>
                        </w:rPr>
                        <m:t>pri</m:t>
                      </w:del>
                    </m:r>
                  </m:sub>
                </m:sSub>
              </m:oMath>
            </m:oMathPara>
          </w:p>
        </w:tc>
        <w:tc>
          <w:tcPr>
            <w:tcW w:w="1985" w:type="dxa"/>
            <w:noWrap/>
            <w:hideMark/>
          </w:tcPr>
          <w:p w14:paraId="0DCFF629"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0.001</w:t>
            </w:r>
          </w:p>
        </w:tc>
        <w:tc>
          <w:tcPr>
            <w:tcW w:w="1984" w:type="dxa"/>
            <w:noWrap/>
            <w:hideMark/>
          </w:tcPr>
          <w:p w14:paraId="7E233A90"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0.0005, 0.0015</w:t>
            </w:r>
          </w:p>
        </w:tc>
        <w:tc>
          <w:tcPr>
            <w:tcW w:w="5306" w:type="dxa"/>
            <w:noWrap/>
            <w:hideMark/>
          </w:tcPr>
          <w:p w14:paraId="288AA4F1" w14:textId="3E7C4669" w:rsidR="003262E7" w:rsidRPr="003262E7" w:rsidRDefault="00905375" w:rsidP="003262E7">
            <w:pPr>
              <w:rPr>
                <w:rFonts w:ascii="Calibri" w:eastAsia="Times New Roman" w:hAnsi="Calibri" w:cs="Calibri"/>
                <w:color w:val="000000"/>
                <w:sz w:val="22"/>
                <w:szCs w:val="22"/>
                <w:lang w:eastAsia="zh-TW"/>
              </w:rPr>
            </w:pPr>
            <w:r>
              <w:rPr>
                <w:rFonts w:ascii="Calibri" w:eastAsia="Times New Roman" w:hAnsi="Calibri" w:cs="Calibri"/>
                <w:color w:val="000000"/>
                <w:sz w:val="22"/>
                <w:szCs w:val="22"/>
                <w:lang w:eastAsia="zh-TW"/>
              </w:rPr>
              <w:t xml:space="preserve"> </w:t>
            </w:r>
            <w:commentRangeStart w:id="1218"/>
            <w:r w:rsidRPr="00905375">
              <w:rPr>
                <w:rFonts w:ascii="Calibri" w:eastAsia="Times New Roman" w:hAnsi="Calibri" w:cs="Calibri"/>
                <w:color w:val="7030A0"/>
                <w:sz w:val="22"/>
                <w:szCs w:val="22"/>
                <w:lang w:eastAsia="zh-TW"/>
              </w:rPr>
              <w:t>(ref)</w:t>
            </w:r>
            <w:commentRangeEnd w:id="1218"/>
            <w:r w:rsidR="002758AD">
              <w:rPr>
                <w:rStyle w:val="CommentReference"/>
              </w:rPr>
              <w:commentReference w:id="1218"/>
            </w:r>
          </w:p>
        </w:tc>
      </w:tr>
      <w:tr w:rsidR="00BC3B7E" w:rsidRPr="003262E7" w14:paraId="2A95C308" w14:textId="77777777" w:rsidTr="00905375">
        <w:trPr>
          <w:trHeight w:val="288"/>
        </w:trPr>
        <w:tc>
          <w:tcPr>
            <w:tcW w:w="4531" w:type="dxa"/>
            <w:noWrap/>
            <w:hideMark/>
          </w:tcPr>
          <w:p w14:paraId="4C5BCE8D" w14:textId="7502C4EE" w:rsidR="00BC3B7E" w:rsidRPr="003262E7" w:rsidRDefault="00BC3B7E"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Relapse rate, after treatment</w:t>
            </w:r>
            <w:r>
              <w:rPr>
                <w:rFonts w:ascii="Calibri" w:eastAsia="Times New Roman" w:hAnsi="Calibri" w:cs="Calibri"/>
                <w:color w:val="000000"/>
                <w:sz w:val="22"/>
                <w:szCs w:val="22"/>
                <w:lang w:eastAsia="zh-TW"/>
              </w:rPr>
              <w:t xml:space="preserve"> incompletion</w:t>
            </w:r>
            <w:r w:rsidRPr="003262E7">
              <w:rPr>
                <w:rFonts w:ascii="Calibri" w:eastAsia="Times New Roman" w:hAnsi="Calibri" w:cs="Calibri"/>
                <w:color w:val="000000"/>
                <w:sz w:val="22"/>
                <w:szCs w:val="22"/>
                <w:lang w:eastAsia="zh-TW"/>
              </w:rPr>
              <w:t xml:space="preserve"> </w:t>
            </w:r>
          </w:p>
        </w:tc>
        <w:tc>
          <w:tcPr>
            <w:tcW w:w="1276" w:type="dxa"/>
            <w:noWrap/>
            <w:hideMark/>
          </w:tcPr>
          <w:p w14:paraId="790FDBB3" w14:textId="75C25A3A" w:rsidR="00BC3B7E" w:rsidRPr="003262E7" w:rsidRDefault="00000000" w:rsidP="003262E7">
            <w:pPr>
              <w:rPr>
                <w:rFonts w:ascii="Calibri" w:eastAsia="Times New Roman" w:hAnsi="Calibri" w:cs="Calibri"/>
                <w:color w:val="000000"/>
                <w:sz w:val="22"/>
                <w:szCs w:val="22"/>
                <w:lang w:eastAsia="zh-TW"/>
              </w:rPr>
            </w:pPr>
            <m:oMathPara>
              <m:oMath>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γ</m:t>
                    </m:r>
                  </m:e>
                  <m:sub>
                    <m:r>
                      <w:rPr>
                        <w:rFonts w:ascii="Cambria Math" w:eastAsia="Times New Roman" w:hAnsi="Cambria Math" w:cs="Calibri"/>
                        <w:color w:val="000000"/>
                        <w:sz w:val="22"/>
                        <w:szCs w:val="22"/>
                        <w:lang w:eastAsia="zh-TW"/>
                      </w:rPr>
                      <m:t>td</m:t>
                    </m:r>
                  </m:sub>
                </m:sSub>
              </m:oMath>
            </m:oMathPara>
          </w:p>
        </w:tc>
        <w:tc>
          <w:tcPr>
            <w:tcW w:w="1985" w:type="dxa"/>
            <w:noWrap/>
            <w:hideMark/>
          </w:tcPr>
          <w:p w14:paraId="706C521E" w14:textId="77777777" w:rsidR="00BC3B7E" w:rsidRPr="003262E7" w:rsidRDefault="00BC3B7E"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0.14</w:t>
            </w:r>
          </w:p>
        </w:tc>
        <w:tc>
          <w:tcPr>
            <w:tcW w:w="1984" w:type="dxa"/>
            <w:noWrap/>
            <w:hideMark/>
          </w:tcPr>
          <w:p w14:paraId="06973EEA" w14:textId="77777777" w:rsidR="00BC3B7E" w:rsidRPr="003262E7" w:rsidRDefault="00BC3B7E"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0.105,0.175</w:t>
            </w:r>
          </w:p>
        </w:tc>
        <w:tc>
          <w:tcPr>
            <w:tcW w:w="5306" w:type="dxa"/>
            <w:vMerge w:val="restart"/>
            <w:noWrap/>
            <w:hideMark/>
          </w:tcPr>
          <w:p w14:paraId="73554DC7" w14:textId="0422F7F1" w:rsidR="00BC3B7E" w:rsidRPr="004B4A97" w:rsidRDefault="00BC3B7E" w:rsidP="003262E7">
            <w:pPr>
              <w:rPr>
                <w:rFonts w:ascii="Calibri" w:eastAsiaTheme="minorEastAsia" w:hAnsi="Calibri" w:cs="Calibri"/>
                <w:color w:val="000000"/>
                <w:sz w:val="22"/>
                <w:szCs w:val="22"/>
                <w:lang w:eastAsia="zh-TW"/>
              </w:rPr>
            </w:pPr>
            <w:commentRangeStart w:id="1219"/>
            <w:r w:rsidRPr="00905375">
              <w:rPr>
                <w:rFonts w:ascii="Calibri" w:eastAsia="Times New Roman" w:hAnsi="Calibri" w:cs="Calibri"/>
                <w:color w:val="7030A0"/>
                <w:sz w:val="22"/>
                <w:szCs w:val="22"/>
                <w:lang w:eastAsia="zh-TW"/>
              </w:rPr>
              <w:t>(ref)</w:t>
            </w:r>
            <w:commentRangeEnd w:id="1219"/>
            <w:r>
              <w:rPr>
                <w:rStyle w:val="CommentReference"/>
              </w:rPr>
              <w:commentReference w:id="1219"/>
            </w:r>
          </w:p>
        </w:tc>
      </w:tr>
      <w:tr w:rsidR="00BC3B7E" w:rsidRPr="003262E7" w14:paraId="21B035E6" w14:textId="77777777" w:rsidTr="00905375">
        <w:trPr>
          <w:trHeight w:val="288"/>
        </w:trPr>
        <w:tc>
          <w:tcPr>
            <w:tcW w:w="4531" w:type="dxa"/>
            <w:noWrap/>
            <w:hideMark/>
          </w:tcPr>
          <w:p w14:paraId="4E67C792" w14:textId="77777777" w:rsidR="00BC3B7E" w:rsidRPr="003262E7" w:rsidRDefault="00BC3B7E"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Relapse rate, after treatment completion</w:t>
            </w:r>
          </w:p>
        </w:tc>
        <w:tc>
          <w:tcPr>
            <w:tcW w:w="1276" w:type="dxa"/>
            <w:noWrap/>
            <w:hideMark/>
          </w:tcPr>
          <w:p w14:paraId="7E6018AE" w14:textId="5E2BAABF" w:rsidR="00BC3B7E" w:rsidRPr="003262E7" w:rsidRDefault="00000000" w:rsidP="003262E7">
            <w:pPr>
              <w:rPr>
                <w:rFonts w:ascii="Calibri" w:eastAsia="Times New Roman" w:hAnsi="Calibri" w:cs="Calibri"/>
                <w:color w:val="000000"/>
                <w:sz w:val="22"/>
                <w:szCs w:val="22"/>
                <w:lang w:eastAsia="zh-TW"/>
              </w:rPr>
            </w:pPr>
            <m:oMathPara>
              <m:oMath>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γ</m:t>
                    </m:r>
                  </m:e>
                  <m:sub>
                    <m:r>
                      <w:rPr>
                        <w:rFonts w:ascii="Cambria Math" w:eastAsia="Times New Roman" w:hAnsi="Cambria Math" w:cs="Calibri"/>
                        <w:color w:val="000000"/>
                        <w:sz w:val="22"/>
                        <w:szCs w:val="22"/>
                        <w:lang w:eastAsia="zh-TW"/>
                      </w:rPr>
                      <m:t>tc</m:t>
                    </m:r>
                  </m:sub>
                </m:sSub>
              </m:oMath>
            </m:oMathPara>
          </w:p>
        </w:tc>
        <w:tc>
          <w:tcPr>
            <w:tcW w:w="1985" w:type="dxa"/>
            <w:noWrap/>
            <w:hideMark/>
          </w:tcPr>
          <w:p w14:paraId="479FD9F3" w14:textId="77777777" w:rsidR="00BC3B7E" w:rsidRPr="003262E7" w:rsidRDefault="00BC3B7E"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0.032</w:t>
            </w:r>
          </w:p>
        </w:tc>
        <w:tc>
          <w:tcPr>
            <w:tcW w:w="1984" w:type="dxa"/>
            <w:noWrap/>
            <w:hideMark/>
          </w:tcPr>
          <w:p w14:paraId="5A791A2A" w14:textId="77777777" w:rsidR="00BC3B7E" w:rsidRPr="003262E7" w:rsidRDefault="00BC3B7E"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0.024, 0.04</w:t>
            </w:r>
          </w:p>
        </w:tc>
        <w:tc>
          <w:tcPr>
            <w:tcW w:w="5306" w:type="dxa"/>
            <w:vMerge/>
            <w:noWrap/>
            <w:hideMark/>
          </w:tcPr>
          <w:p w14:paraId="72EDA3C2" w14:textId="1B4A1561" w:rsidR="00BC3B7E" w:rsidRPr="003262E7" w:rsidRDefault="00BC3B7E" w:rsidP="003262E7">
            <w:pPr>
              <w:rPr>
                <w:rFonts w:ascii="Calibri" w:eastAsia="Times New Roman" w:hAnsi="Calibri" w:cs="Calibri"/>
                <w:color w:val="000000"/>
                <w:sz w:val="22"/>
                <w:szCs w:val="22"/>
                <w:lang w:eastAsia="zh-TW"/>
              </w:rPr>
            </w:pPr>
          </w:p>
        </w:tc>
      </w:tr>
      <w:tr w:rsidR="00BC3B7E" w:rsidRPr="003262E7" w14:paraId="7DEDDEF8" w14:textId="77777777" w:rsidTr="00905375">
        <w:trPr>
          <w:trHeight w:val="288"/>
        </w:trPr>
        <w:tc>
          <w:tcPr>
            <w:tcW w:w="4531" w:type="dxa"/>
            <w:noWrap/>
            <w:hideMark/>
          </w:tcPr>
          <w:p w14:paraId="00108C1B" w14:textId="77777777" w:rsidR="00BC3B7E" w:rsidRPr="003262E7" w:rsidRDefault="00BC3B7E"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Relapse rate, long-term</w:t>
            </w:r>
          </w:p>
        </w:tc>
        <w:tc>
          <w:tcPr>
            <w:tcW w:w="1276" w:type="dxa"/>
            <w:noWrap/>
            <w:hideMark/>
          </w:tcPr>
          <w:p w14:paraId="15DB893B" w14:textId="640BEF59" w:rsidR="00BC3B7E" w:rsidRPr="003262E7" w:rsidRDefault="00000000" w:rsidP="003262E7">
            <w:pPr>
              <w:rPr>
                <w:rFonts w:ascii="Calibri" w:eastAsia="Times New Roman" w:hAnsi="Calibri" w:cs="Calibri"/>
                <w:color w:val="000000"/>
                <w:sz w:val="22"/>
                <w:szCs w:val="22"/>
                <w:lang w:eastAsia="zh-TW"/>
              </w:rPr>
            </w:pPr>
            <m:oMathPara>
              <m:oMath>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γ</m:t>
                    </m:r>
                  </m:e>
                  <m:sub>
                    <m:r>
                      <w:rPr>
                        <w:rFonts w:ascii="Cambria Math" w:eastAsia="Times New Roman" w:hAnsi="Cambria Math" w:cs="Calibri"/>
                        <w:color w:val="000000"/>
                        <w:sz w:val="22"/>
                        <w:szCs w:val="22"/>
                        <w:lang w:eastAsia="zh-TW"/>
                      </w:rPr>
                      <m:t>st</m:t>
                    </m:r>
                  </m:sub>
                </m:sSub>
              </m:oMath>
            </m:oMathPara>
          </w:p>
        </w:tc>
        <w:tc>
          <w:tcPr>
            <w:tcW w:w="1985" w:type="dxa"/>
            <w:noWrap/>
            <w:hideMark/>
          </w:tcPr>
          <w:p w14:paraId="222C505D" w14:textId="77777777" w:rsidR="00BC3B7E" w:rsidRPr="003262E7" w:rsidRDefault="00BC3B7E"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0.002</w:t>
            </w:r>
          </w:p>
        </w:tc>
        <w:tc>
          <w:tcPr>
            <w:tcW w:w="1984" w:type="dxa"/>
            <w:noWrap/>
            <w:hideMark/>
          </w:tcPr>
          <w:p w14:paraId="1913BC33" w14:textId="77777777" w:rsidR="00BC3B7E" w:rsidRPr="003262E7" w:rsidRDefault="00BC3B7E"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0.0011, 0.0019</w:t>
            </w:r>
          </w:p>
        </w:tc>
        <w:tc>
          <w:tcPr>
            <w:tcW w:w="5306" w:type="dxa"/>
            <w:vMerge/>
            <w:noWrap/>
            <w:hideMark/>
          </w:tcPr>
          <w:p w14:paraId="2527AB93" w14:textId="77777777" w:rsidR="00BC3B7E" w:rsidRPr="003262E7" w:rsidRDefault="00BC3B7E" w:rsidP="003262E7">
            <w:pPr>
              <w:rPr>
                <w:rFonts w:ascii="Calibri" w:eastAsia="Times New Roman" w:hAnsi="Calibri" w:cs="Calibri"/>
                <w:color w:val="000000"/>
                <w:sz w:val="22"/>
                <w:szCs w:val="22"/>
                <w:lang w:eastAsia="zh-TW"/>
              </w:rPr>
            </w:pPr>
          </w:p>
        </w:tc>
      </w:tr>
      <w:tr w:rsidR="003262E7" w:rsidRPr="003262E7" w14:paraId="75BDD875" w14:textId="77777777" w:rsidTr="00905375">
        <w:trPr>
          <w:trHeight w:val="288"/>
        </w:trPr>
        <w:tc>
          <w:tcPr>
            <w:tcW w:w="4531" w:type="dxa"/>
            <w:noWrap/>
            <w:hideMark/>
          </w:tcPr>
          <w:p w14:paraId="298FD59E" w14:textId="77777777" w:rsidR="003262E7" w:rsidRPr="003262E7" w:rsidRDefault="003262E7" w:rsidP="003262E7">
            <w:pPr>
              <w:rPr>
                <w:rFonts w:ascii="Times New Roman" w:eastAsia="Times New Roman" w:hAnsi="Times New Roman" w:cs="Times New Roman"/>
                <w:sz w:val="20"/>
                <w:szCs w:val="20"/>
                <w:lang w:eastAsia="zh-TW"/>
              </w:rPr>
            </w:pPr>
          </w:p>
        </w:tc>
        <w:tc>
          <w:tcPr>
            <w:tcW w:w="1276" w:type="dxa"/>
            <w:noWrap/>
            <w:hideMark/>
          </w:tcPr>
          <w:p w14:paraId="0E02DC41" w14:textId="77777777" w:rsidR="003262E7" w:rsidRPr="003262E7" w:rsidRDefault="003262E7" w:rsidP="003262E7">
            <w:pPr>
              <w:rPr>
                <w:rFonts w:ascii="Times New Roman" w:eastAsia="Times New Roman" w:hAnsi="Times New Roman" w:cs="Times New Roman"/>
                <w:sz w:val="20"/>
                <w:szCs w:val="20"/>
                <w:lang w:eastAsia="zh-TW"/>
              </w:rPr>
            </w:pPr>
          </w:p>
        </w:tc>
        <w:tc>
          <w:tcPr>
            <w:tcW w:w="1985" w:type="dxa"/>
            <w:noWrap/>
            <w:hideMark/>
          </w:tcPr>
          <w:p w14:paraId="1EC85287" w14:textId="77777777" w:rsidR="003262E7" w:rsidRPr="003262E7" w:rsidRDefault="003262E7" w:rsidP="003262E7">
            <w:pPr>
              <w:rPr>
                <w:rFonts w:ascii="Times New Roman" w:eastAsia="Times New Roman" w:hAnsi="Times New Roman" w:cs="Times New Roman"/>
                <w:sz w:val="20"/>
                <w:szCs w:val="20"/>
                <w:lang w:eastAsia="zh-TW"/>
              </w:rPr>
            </w:pPr>
          </w:p>
        </w:tc>
        <w:tc>
          <w:tcPr>
            <w:tcW w:w="1984" w:type="dxa"/>
            <w:noWrap/>
            <w:hideMark/>
          </w:tcPr>
          <w:p w14:paraId="0612BF44" w14:textId="77777777" w:rsidR="003262E7" w:rsidRPr="003262E7" w:rsidRDefault="003262E7" w:rsidP="003262E7">
            <w:pPr>
              <w:rPr>
                <w:rFonts w:ascii="Times New Roman" w:eastAsia="Times New Roman" w:hAnsi="Times New Roman" w:cs="Times New Roman"/>
                <w:sz w:val="20"/>
                <w:szCs w:val="20"/>
                <w:lang w:eastAsia="zh-TW"/>
              </w:rPr>
            </w:pPr>
          </w:p>
        </w:tc>
        <w:tc>
          <w:tcPr>
            <w:tcW w:w="5306" w:type="dxa"/>
            <w:noWrap/>
            <w:hideMark/>
          </w:tcPr>
          <w:p w14:paraId="18404C5A" w14:textId="77777777" w:rsidR="003262E7" w:rsidRPr="003262E7" w:rsidRDefault="003262E7" w:rsidP="003262E7">
            <w:pPr>
              <w:rPr>
                <w:rFonts w:ascii="Times New Roman" w:eastAsia="Times New Roman" w:hAnsi="Times New Roman" w:cs="Times New Roman"/>
                <w:sz w:val="20"/>
                <w:szCs w:val="20"/>
                <w:lang w:eastAsia="zh-TW"/>
              </w:rPr>
            </w:pPr>
          </w:p>
        </w:tc>
      </w:tr>
      <w:tr w:rsidR="003262E7" w:rsidRPr="003262E7" w14:paraId="6AA8809C" w14:textId="77777777" w:rsidTr="00905375">
        <w:trPr>
          <w:trHeight w:val="288"/>
        </w:trPr>
        <w:tc>
          <w:tcPr>
            <w:tcW w:w="4531" w:type="dxa"/>
            <w:noWrap/>
            <w:hideMark/>
          </w:tcPr>
          <w:p w14:paraId="0F25F073" w14:textId="77777777" w:rsidR="003262E7" w:rsidRPr="003262E7" w:rsidRDefault="003262E7" w:rsidP="003262E7">
            <w:pPr>
              <w:rPr>
                <w:rFonts w:ascii="Calibri" w:eastAsia="Times New Roman" w:hAnsi="Calibri" w:cs="Calibri"/>
                <w:b/>
                <w:bCs/>
                <w:color w:val="000000"/>
                <w:sz w:val="22"/>
                <w:szCs w:val="22"/>
                <w:lang w:eastAsia="zh-TW"/>
              </w:rPr>
            </w:pPr>
            <w:r w:rsidRPr="003262E7">
              <w:rPr>
                <w:rFonts w:ascii="Calibri" w:eastAsia="Times New Roman" w:hAnsi="Calibri" w:cs="Calibri"/>
                <w:b/>
                <w:bCs/>
                <w:color w:val="000000"/>
                <w:sz w:val="22"/>
                <w:szCs w:val="22"/>
                <w:lang w:eastAsia="zh-TW"/>
              </w:rPr>
              <w:t>TB transmission</w:t>
            </w:r>
          </w:p>
        </w:tc>
        <w:tc>
          <w:tcPr>
            <w:tcW w:w="1276" w:type="dxa"/>
            <w:noWrap/>
            <w:hideMark/>
          </w:tcPr>
          <w:p w14:paraId="3D862DA4" w14:textId="77777777" w:rsidR="003262E7" w:rsidRPr="003262E7" w:rsidRDefault="003262E7" w:rsidP="003262E7">
            <w:pPr>
              <w:rPr>
                <w:rFonts w:ascii="Calibri" w:eastAsia="Times New Roman" w:hAnsi="Calibri" w:cs="Calibri"/>
                <w:b/>
                <w:bCs/>
                <w:color w:val="000000"/>
                <w:sz w:val="22"/>
                <w:szCs w:val="22"/>
                <w:lang w:eastAsia="zh-TW"/>
              </w:rPr>
            </w:pPr>
          </w:p>
        </w:tc>
        <w:tc>
          <w:tcPr>
            <w:tcW w:w="1985" w:type="dxa"/>
            <w:noWrap/>
            <w:hideMark/>
          </w:tcPr>
          <w:p w14:paraId="5F91B974" w14:textId="77777777" w:rsidR="003262E7" w:rsidRPr="003262E7" w:rsidRDefault="003262E7" w:rsidP="003262E7">
            <w:pPr>
              <w:rPr>
                <w:rFonts w:ascii="Times New Roman" w:eastAsia="Times New Roman" w:hAnsi="Times New Roman" w:cs="Times New Roman"/>
                <w:sz w:val="20"/>
                <w:szCs w:val="20"/>
                <w:lang w:eastAsia="zh-TW"/>
              </w:rPr>
            </w:pPr>
          </w:p>
        </w:tc>
        <w:tc>
          <w:tcPr>
            <w:tcW w:w="1984" w:type="dxa"/>
            <w:noWrap/>
            <w:hideMark/>
          </w:tcPr>
          <w:p w14:paraId="74847EEA" w14:textId="77777777" w:rsidR="003262E7" w:rsidRPr="003262E7" w:rsidRDefault="003262E7" w:rsidP="003262E7">
            <w:pPr>
              <w:rPr>
                <w:rFonts w:ascii="Times New Roman" w:eastAsia="Times New Roman" w:hAnsi="Times New Roman" w:cs="Times New Roman"/>
                <w:sz w:val="20"/>
                <w:szCs w:val="20"/>
                <w:lang w:eastAsia="zh-TW"/>
              </w:rPr>
            </w:pPr>
          </w:p>
        </w:tc>
        <w:tc>
          <w:tcPr>
            <w:tcW w:w="5306" w:type="dxa"/>
            <w:noWrap/>
            <w:hideMark/>
          </w:tcPr>
          <w:p w14:paraId="1A05C6CE" w14:textId="77777777" w:rsidR="003262E7" w:rsidRPr="003262E7" w:rsidRDefault="003262E7" w:rsidP="003262E7">
            <w:pPr>
              <w:rPr>
                <w:rFonts w:ascii="Times New Roman" w:eastAsia="Times New Roman" w:hAnsi="Times New Roman" w:cs="Times New Roman"/>
                <w:sz w:val="20"/>
                <w:szCs w:val="20"/>
                <w:lang w:eastAsia="zh-TW"/>
              </w:rPr>
            </w:pPr>
          </w:p>
        </w:tc>
      </w:tr>
      <w:tr w:rsidR="003262E7" w:rsidRPr="003262E7" w14:paraId="546B90AD" w14:textId="77777777" w:rsidTr="00905375">
        <w:trPr>
          <w:trHeight w:val="288"/>
        </w:trPr>
        <w:tc>
          <w:tcPr>
            <w:tcW w:w="4531" w:type="dxa"/>
            <w:noWrap/>
            <w:hideMark/>
          </w:tcPr>
          <w:p w14:paraId="5D5ACE37"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Transmission   rate</w:t>
            </w:r>
          </w:p>
        </w:tc>
        <w:tc>
          <w:tcPr>
            <w:tcW w:w="1276" w:type="dxa"/>
            <w:noWrap/>
            <w:hideMark/>
          </w:tcPr>
          <w:p w14:paraId="7FA6033F" w14:textId="2ECF1816" w:rsidR="003262E7" w:rsidRPr="003262E7" w:rsidRDefault="00704551" w:rsidP="003262E7">
            <w:pPr>
              <w:rPr>
                <w:rFonts w:ascii="Calibri" w:eastAsia="Times New Roman" w:hAnsi="Calibri" w:cs="Calibri"/>
                <w:color w:val="000000"/>
                <w:sz w:val="22"/>
                <w:szCs w:val="22"/>
                <w:lang w:eastAsia="zh-TW"/>
              </w:rPr>
            </w:pPr>
            <m:oMathPara>
              <m:oMath>
                <m:r>
                  <w:rPr>
                    <w:rFonts w:ascii="Cambria Math" w:eastAsia="Times New Roman" w:hAnsi="Cambria Math" w:cs="Calibri"/>
                    <w:color w:val="000000"/>
                    <w:sz w:val="22"/>
                    <w:szCs w:val="22"/>
                    <w:lang w:eastAsia="zh-TW"/>
                  </w:rPr>
                  <m:t>β</m:t>
                </m:r>
              </m:oMath>
            </m:oMathPara>
          </w:p>
        </w:tc>
        <w:tc>
          <w:tcPr>
            <w:tcW w:w="1985" w:type="dxa"/>
            <w:noWrap/>
            <w:hideMark/>
          </w:tcPr>
          <w:p w14:paraId="1ED77DFA"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10</w:t>
            </w:r>
          </w:p>
        </w:tc>
        <w:tc>
          <w:tcPr>
            <w:tcW w:w="1984" w:type="dxa"/>
            <w:noWrap/>
            <w:hideMark/>
          </w:tcPr>
          <w:p w14:paraId="4C089D7C"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1, 20</w:t>
            </w:r>
          </w:p>
        </w:tc>
        <w:tc>
          <w:tcPr>
            <w:tcW w:w="5306" w:type="dxa"/>
            <w:noWrap/>
            <w:hideMark/>
          </w:tcPr>
          <w:p w14:paraId="018E8AB2"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Assumed range</w:t>
            </w:r>
          </w:p>
        </w:tc>
      </w:tr>
      <w:tr w:rsidR="003262E7" w:rsidRPr="003262E7" w14:paraId="4CA412FF" w14:textId="77777777" w:rsidTr="00905375">
        <w:trPr>
          <w:trHeight w:val="288"/>
        </w:trPr>
        <w:tc>
          <w:tcPr>
            <w:tcW w:w="4531" w:type="dxa"/>
            <w:noWrap/>
            <w:hideMark/>
          </w:tcPr>
          <w:p w14:paraId="3D9A17AA"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The immunity to reinfection with the previous infection (reduction in susceptibility)</w:t>
            </w:r>
          </w:p>
        </w:tc>
        <w:tc>
          <w:tcPr>
            <w:tcW w:w="1276" w:type="dxa"/>
            <w:noWrap/>
            <w:hideMark/>
          </w:tcPr>
          <w:p w14:paraId="5B8A9964" w14:textId="633F5B12" w:rsidR="003262E7" w:rsidRPr="003262E7" w:rsidRDefault="00704551" w:rsidP="003262E7">
            <w:pPr>
              <w:rPr>
                <w:rFonts w:ascii="Calibri" w:eastAsia="Times New Roman" w:hAnsi="Calibri" w:cs="Calibri"/>
                <w:color w:val="000000"/>
                <w:sz w:val="22"/>
                <w:szCs w:val="22"/>
                <w:lang w:eastAsia="zh-TW"/>
              </w:rPr>
            </w:pPr>
            <m:oMathPara>
              <m:oMath>
                <m:r>
                  <w:rPr>
                    <w:rFonts w:ascii="Cambria Math" w:eastAsia="Times New Roman" w:hAnsi="Cambria Math" w:cs="Calibri"/>
                    <w:color w:val="000000"/>
                    <w:sz w:val="22"/>
                    <w:szCs w:val="22"/>
                    <w:lang w:eastAsia="zh-TW"/>
                  </w:rPr>
                  <m:t>π</m:t>
                </m:r>
              </m:oMath>
            </m:oMathPara>
          </w:p>
        </w:tc>
        <w:tc>
          <w:tcPr>
            <w:tcW w:w="1985" w:type="dxa"/>
            <w:noWrap/>
            <w:hideMark/>
          </w:tcPr>
          <w:p w14:paraId="6F2B79DA" w14:textId="4CFD53BC" w:rsidR="003262E7" w:rsidRPr="003262E7" w:rsidRDefault="001F4C0B" w:rsidP="003262E7">
            <w:pPr>
              <w:rPr>
                <w:rFonts w:ascii="Calibri" w:eastAsia="Times New Roman" w:hAnsi="Calibri" w:cs="Calibri"/>
                <w:color w:val="000000"/>
                <w:sz w:val="22"/>
                <w:szCs w:val="22"/>
                <w:lang w:eastAsia="zh-TW"/>
              </w:rPr>
            </w:pPr>
            <w:r>
              <w:rPr>
                <w:rFonts w:ascii="Calibri" w:eastAsia="Times New Roman" w:hAnsi="Calibri" w:cs="Calibri"/>
                <w:color w:val="000000"/>
                <w:sz w:val="22"/>
                <w:szCs w:val="22"/>
                <w:lang w:eastAsia="zh-TW"/>
              </w:rPr>
              <w:t>21%</w:t>
            </w:r>
          </w:p>
        </w:tc>
        <w:tc>
          <w:tcPr>
            <w:tcW w:w="1984" w:type="dxa"/>
            <w:noWrap/>
            <w:hideMark/>
          </w:tcPr>
          <w:p w14:paraId="71EE88F1" w14:textId="3D9F8A3D"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14%, 3</w:t>
            </w:r>
            <w:r w:rsidR="001F4C0B">
              <w:rPr>
                <w:rFonts w:ascii="Calibri" w:eastAsia="Times New Roman" w:hAnsi="Calibri" w:cs="Calibri"/>
                <w:color w:val="000000"/>
                <w:sz w:val="22"/>
                <w:szCs w:val="22"/>
                <w:lang w:eastAsia="zh-TW"/>
              </w:rPr>
              <w:t>0</w:t>
            </w:r>
            <w:r w:rsidRPr="003262E7">
              <w:rPr>
                <w:rFonts w:ascii="Calibri" w:eastAsia="Times New Roman" w:hAnsi="Calibri" w:cs="Calibri"/>
                <w:color w:val="000000"/>
                <w:sz w:val="22"/>
                <w:szCs w:val="22"/>
                <w:lang w:eastAsia="zh-TW"/>
              </w:rPr>
              <w:t>%</w:t>
            </w:r>
          </w:p>
        </w:tc>
        <w:tc>
          <w:tcPr>
            <w:tcW w:w="5306" w:type="dxa"/>
            <w:noWrap/>
            <w:hideMark/>
          </w:tcPr>
          <w:p w14:paraId="6708835A" w14:textId="35397F9D" w:rsidR="003262E7" w:rsidRPr="003262E7" w:rsidRDefault="001F4C0B" w:rsidP="003262E7">
            <w:pPr>
              <w:rPr>
                <w:rFonts w:ascii="Calibri" w:eastAsia="Times New Roman" w:hAnsi="Calibri" w:cs="Calibri"/>
                <w:color w:val="000000"/>
                <w:sz w:val="22"/>
                <w:szCs w:val="22"/>
                <w:lang w:eastAsia="zh-TW"/>
              </w:rPr>
            </w:pPr>
            <w:commentRangeStart w:id="1220"/>
            <w:r w:rsidRPr="00905375">
              <w:rPr>
                <w:rFonts w:ascii="Calibri" w:eastAsia="Times New Roman" w:hAnsi="Calibri" w:cs="Calibri"/>
                <w:color w:val="7030A0"/>
                <w:sz w:val="22"/>
                <w:szCs w:val="22"/>
                <w:lang w:eastAsia="zh-TW"/>
              </w:rPr>
              <w:t>(ref)</w:t>
            </w:r>
            <w:commentRangeEnd w:id="1220"/>
            <w:r>
              <w:rPr>
                <w:rStyle w:val="CommentReference"/>
              </w:rPr>
              <w:commentReference w:id="1220"/>
            </w:r>
          </w:p>
        </w:tc>
      </w:tr>
      <w:tr w:rsidR="003262E7" w:rsidRPr="003262E7" w14:paraId="74DD1EA7" w14:textId="77777777" w:rsidTr="00905375">
        <w:trPr>
          <w:trHeight w:val="288"/>
        </w:trPr>
        <w:tc>
          <w:tcPr>
            <w:tcW w:w="4531" w:type="dxa"/>
            <w:noWrap/>
            <w:hideMark/>
          </w:tcPr>
          <w:p w14:paraId="09CDAE33"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Incidence rate ratio of PLHIV without ART (SA only)</w:t>
            </w:r>
          </w:p>
        </w:tc>
        <w:tc>
          <w:tcPr>
            <w:tcW w:w="1276" w:type="dxa"/>
            <w:noWrap/>
            <w:hideMark/>
          </w:tcPr>
          <w:p w14:paraId="32A09280" w14:textId="758E3389" w:rsidR="003262E7" w:rsidRPr="003262E7" w:rsidRDefault="00704551" w:rsidP="003262E7">
            <w:pPr>
              <w:rPr>
                <w:rFonts w:ascii="Calibri" w:eastAsia="Times New Roman" w:hAnsi="Calibri" w:cs="Calibri"/>
                <w:color w:val="000000"/>
                <w:sz w:val="22"/>
                <w:szCs w:val="22"/>
                <w:lang w:eastAsia="zh-TW"/>
              </w:rPr>
            </w:pPr>
            <m:oMathPara>
              <m:oMath>
                <m:r>
                  <w:rPr>
                    <w:rFonts w:ascii="Cambria Math" w:eastAsia="Times New Roman" w:hAnsi="Cambria Math" w:cs="Calibri"/>
                    <w:color w:val="000000"/>
                    <w:sz w:val="22"/>
                    <w:szCs w:val="22"/>
                    <w:lang w:eastAsia="zh-TW"/>
                  </w:rPr>
                  <m:t>ir</m:t>
                </m:r>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r</m:t>
                    </m:r>
                  </m:e>
                  <m:sub>
                    <m:r>
                      <w:rPr>
                        <w:rFonts w:ascii="Cambria Math" w:eastAsia="Times New Roman" w:hAnsi="Cambria Math" w:cs="Calibri"/>
                        <w:color w:val="000000"/>
                        <w:sz w:val="22"/>
                        <w:szCs w:val="22"/>
                        <w:lang w:eastAsia="zh-TW"/>
                      </w:rPr>
                      <m:t>hiv</m:t>
                    </m:r>
                  </m:sub>
                </m:sSub>
              </m:oMath>
            </m:oMathPara>
          </w:p>
        </w:tc>
        <w:tc>
          <w:tcPr>
            <w:tcW w:w="1985" w:type="dxa"/>
            <w:noWrap/>
            <w:hideMark/>
          </w:tcPr>
          <w:p w14:paraId="55210646" w14:textId="77777777" w:rsidR="003262E7" w:rsidRPr="003262E7" w:rsidRDefault="003262E7" w:rsidP="003262E7">
            <w:pPr>
              <w:rPr>
                <w:rFonts w:ascii="Calibri" w:eastAsia="Times New Roman" w:hAnsi="Calibri" w:cs="Calibri"/>
                <w:color w:val="000000"/>
                <w:sz w:val="22"/>
                <w:szCs w:val="22"/>
                <w:lang w:eastAsia="zh-TW"/>
              </w:rPr>
            </w:pPr>
          </w:p>
        </w:tc>
        <w:tc>
          <w:tcPr>
            <w:tcW w:w="1984" w:type="dxa"/>
            <w:noWrap/>
            <w:hideMark/>
          </w:tcPr>
          <w:p w14:paraId="6EFA9A19"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1, 30</w:t>
            </w:r>
          </w:p>
        </w:tc>
        <w:tc>
          <w:tcPr>
            <w:tcW w:w="5306" w:type="dxa"/>
            <w:noWrap/>
            <w:hideMark/>
          </w:tcPr>
          <w:p w14:paraId="1EF695CA"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Assumed range</w:t>
            </w:r>
          </w:p>
        </w:tc>
      </w:tr>
      <w:tr w:rsidR="003262E7" w:rsidRPr="003262E7" w14:paraId="28B7DB23" w14:textId="77777777" w:rsidTr="00905375">
        <w:trPr>
          <w:trHeight w:val="288"/>
        </w:trPr>
        <w:tc>
          <w:tcPr>
            <w:tcW w:w="4531" w:type="dxa"/>
            <w:noWrap/>
            <w:hideMark/>
          </w:tcPr>
          <w:p w14:paraId="61EDD651"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Incidence rate ratio of PLHIV with ART (SA only)</w:t>
            </w:r>
          </w:p>
        </w:tc>
        <w:tc>
          <w:tcPr>
            <w:tcW w:w="1276" w:type="dxa"/>
            <w:noWrap/>
            <w:hideMark/>
          </w:tcPr>
          <w:p w14:paraId="7C43BFC2" w14:textId="6AC26CFD" w:rsidR="003262E7" w:rsidRPr="003262E7" w:rsidRDefault="00704551" w:rsidP="003262E7">
            <w:pPr>
              <w:rPr>
                <w:rFonts w:ascii="Calibri" w:eastAsia="Times New Roman" w:hAnsi="Calibri" w:cs="Calibri"/>
                <w:color w:val="000000"/>
                <w:sz w:val="22"/>
                <w:szCs w:val="22"/>
                <w:lang w:eastAsia="zh-TW"/>
              </w:rPr>
            </w:pPr>
            <m:oMathPara>
              <m:oMath>
                <m:r>
                  <w:rPr>
                    <w:rFonts w:ascii="Cambria Math" w:eastAsia="Times New Roman" w:hAnsi="Cambria Math" w:cs="Calibri"/>
                    <w:color w:val="000000"/>
                    <w:sz w:val="22"/>
                    <w:szCs w:val="22"/>
                    <w:lang w:eastAsia="zh-TW"/>
                  </w:rPr>
                  <m:t>ir</m:t>
                </m:r>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r</m:t>
                    </m:r>
                  </m:e>
                  <m:sub>
                    <m:r>
                      <w:rPr>
                        <w:rFonts w:ascii="Cambria Math" w:eastAsia="Times New Roman" w:hAnsi="Cambria Math" w:cs="Calibri"/>
                        <w:color w:val="000000"/>
                        <w:sz w:val="22"/>
                        <w:szCs w:val="22"/>
                        <w:lang w:eastAsia="zh-TW"/>
                      </w:rPr>
                      <m:t>art</m:t>
                    </m:r>
                  </m:sub>
                </m:sSub>
              </m:oMath>
            </m:oMathPara>
          </w:p>
        </w:tc>
        <w:tc>
          <w:tcPr>
            <w:tcW w:w="1985" w:type="dxa"/>
            <w:noWrap/>
            <w:hideMark/>
          </w:tcPr>
          <w:p w14:paraId="4E20699D" w14:textId="77777777" w:rsidR="003262E7" w:rsidRPr="003262E7" w:rsidRDefault="003262E7" w:rsidP="003262E7">
            <w:pPr>
              <w:rPr>
                <w:rFonts w:ascii="Calibri" w:eastAsia="Times New Roman" w:hAnsi="Calibri" w:cs="Calibri"/>
                <w:color w:val="000000"/>
                <w:sz w:val="22"/>
                <w:szCs w:val="22"/>
                <w:lang w:eastAsia="zh-TW"/>
              </w:rPr>
            </w:pPr>
          </w:p>
        </w:tc>
        <w:tc>
          <w:tcPr>
            <w:tcW w:w="1984" w:type="dxa"/>
            <w:noWrap/>
            <w:hideMark/>
          </w:tcPr>
          <w:p w14:paraId="4C809ADB" w14:textId="6B584FCB"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 xml:space="preserve">1, </w:t>
            </w:r>
            <m:oMath>
              <m:r>
                <w:rPr>
                  <w:rFonts w:ascii="Cambria Math" w:eastAsia="Times New Roman" w:hAnsi="Cambria Math" w:cs="Calibri"/>
                  <w:color w:val="000000"/>
                  <w:sz w:val="22"/>
                  <w:szCs w:val="22"/>
                  <w:lang w:eastAsia="zh-TW"/>
                </w:rPr>
                <m:t>ir</m:t>
              </m:r>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r</m:t>
                  </m:r>
                </m:e>
                <m:sub>
                  <m:r>
                    <w:rPr>
                      <w:rFonts w:ascii="Cambria Math" w:eastAsia="Times New Roman" w:hAnsi="Cambria Math" w:cs="Calibri"/>
                      <w:color w:val="000000"/>
                      <w:sz w:val="22"/>
                      <w:szCs w:val="22"/>
                      <w:lang w:eastAsia="zh-TW"/>
                    </w:rPr>
                    <m:t>hiv</m:t>
                  </m:r>
                </m:sub>
              </m:sSub>
            </m:oMath>
          </w:p>
        </w:tc>
        <w:tc>
          <w:tcPr>
            <w:tcW w:w="5306" w:type="dxa"/>
            <w:noWrap/>
            <w:hideMark/>
          </w:tcPr>
          <w:p w14:paraId="7CC18FD5"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Assumed range</w:t>
            </w:r>
          </w:p>
        </w:tc>
      </w:tr>
      <w:tr w:rsidR="003262E7" w:rsidRPr="003262E7" w14:paraId="14B5909A" w14:textId="77777777" w:rsidTr="00905375">
        <w:trPr>
          <w:trHeight w:val="288"/>
        </w:trPr>
        <w:tc>
          <w:tcPr>
            <w:tcW w:w="4531" w:type="dxa"/>
            <w:noWrap/>
            <w:hideMark/>
          </w:tcPr>
          <w:p w14:paraId="305E91D3" w14:textId="77777777" w:rsidR="003262E7" w:rsidRPr="003262E7" w:rsidRDefault="003262E7" w:rsidP="003262E7">
            <w:pPr>
              <w:rPr>
                <w:rFonts w:ascii="Calibri" w:eastAsia="Times New Roman" w:hAnsi="Calibri" w:cs="Calibri"/>
                <w:color w:val="000000"/>
                <w:sz w:val="22"/>
                <w:szCs w:val="22"/>
                <w:lang w:eastAsia="zh-TW"/>
              </w:rPr>
            </w:pPr>
          </w:p>
        </w:tc>
        <w:tc>
          <w:tcPr>
            <w:tcW w:w="1276" w:type="dxa"/>
            <w:noWrap/>
            <w:hideMark/>
          </w:tcPr>
          <w:p w14:paraId="370D29C3" w14:textId="77777777" w:rsidR="003262E7" w:rsidRPr="003262E7" w:rsidRDefault="003262E7" w:rsidP="003262E7">
            <w:pPr>
              <w:rPr>
                <w:rFonts w:ascii="Times New Roman" w:eastAsia="Times New Roman" w:hAnsi="Times New Roman" w:cs="Times New Roman"/>
                <w:sz w:val="20"/>
                <w:szCs w:val="20"/>
                <w:lang w:eastAsia="zh-TW"/>
              </w:rPr>
            </w:pPr>
          </w:p>
        </w:tc>
        <w:tc>
          <w:tcPr>
            <w:tcW w:w="1985" w:type="dxa"/>
            <w:noWrap/>
            <w:hideMark/>
          </w:tcPr>
          <w:p w14:paraId="0F07FD14" w14:textId="77777777" w:rsidR="003262E7" w:rsidRPr="003262E7" w:rsidRDefault="003262E7" w:rsidP="003262E7">
            <w:pPr>
              <w:rPr>
                <w:rFonts w:ascii="Times New Roman" w:eastAsia="Times New Roman" w:hAnsi="Times New Roman" w:cs="Times New Roman"/>
                <w:sz w:val="20"/>
                <w:szCs w:val="20"/>
                <w:lang w:eastAsia="zh-TW"/>
              </w:rPr>
            </w:pPr>
          </w:p>
        </w:tc>
        <w:tc>
          <w:tcPr>
            <w:tcW w:w="1984" w:type="dxa"/>
            <w:noWrap/>
            <w:hideMark/>
          </w:tcPr>
          <w:p w14:paraId="40849692" w14:textId="77777777" w:rsidR="003262E7" w:rsidRPr="003262E7" w:rsidRDefault="003262E7" w:rsidP="003262E7">
            <w:pPr>
              <w:rPr>
                <w:rFonts w:ascii="Times New Roman" w:eastAsia="Times New Roman" w:hAnsi="Times New Roman" w:cs="Times New Roman"/>
                <w:sz w:val="20"/>
                <w:szCs w:val="20"/>
                <w:lang w:eastAsia="zh-TW"/>
              </w:rPr>
            </w:pPr>
          </w:p>
        </w:tc>
        <w:tc>
          <w:tcPr>
            <w:tcW w:w="5306" w:type="dxa"/>
            <w:noWrap/>
            <w:hideMark/>
          </w:tcPr>
          <w:p w14:paraId="3991429F" w14:textId="77777777" w:rsidR="003262E7" w:rsidRPr="003262E7" w:rsidRDefault="003262E7" w:rsidP="003262E7">
            <w:pPr>
              <w:rPr>
                <w:rFonts w:ascii="Times New Roman" w:eastAsia="Times New Roman" w:hAnsi="Times New Roman" w:cs="Times New Roman"/>
                <w:sz w:val="20"/>
                <w:szCs w:val="20"/>
                <w:lang w:eastAsia="zh-TW"/>
              </w:rPr>
            </w:pPr>
          </w:p>
        </w:tc>
      </w:tr>
      <w:tr w:rsidR="003262E7" w:rsidRPr="003262E7" w14:paraId="7ADD16DD" w14:textId="77777777" w:rsidTr="00905375">
        <w:trPr>
          <w:trHeight w:val="288"/>
        </w:trPr>
        <w:tc>
          <w:tcPr>
            <w:tcW w:w="4531" w:type="dxa"/>
            <w:noWrap/>
            <w:hideMark/>
          </w:tcPr>
          <w:p w14:paraId="14791853" w14:textId="77777777" w:rsidR="003262E7" w:rsidRPr="003262E7" w:rsidRDefault="003262E7" w:rsidP="003262E7">
            <w:pPr>
              <w:rPr>
                <w:rFonts w:ascii="Calibri" w:eastAsia="Times New Roman" w:hAnsi="Calibri" w:cs="Calibri"/>
                <w:b/>
                <w:bCs/>
                <w:color w:val="000000"/>
                <w:sz w:val="22"/>
                <w:szCs w:val="22"/>
                <w:lang w:eastAsia="zh-TW"/>
              </w:rPr>
            </w:pPr>
            <w:r w:rsidRPr="003262E7">
              <w:rPr>
                <w:rFonts w:ascii="Calibri" w:eastAsia="Times New Roman" w:hAnsi="Calibri" w:cs="Calibri"/>
                <w:b/>
                <w:bCs/>
                <w:color w:val="000000"/>
                <w:sz w:val="22"/>
                <w:szCs w:val="22"/>
                <w:lang w:eastAsia="zh-TW"/>
              </w:rPr>
              <w:t>Routine care, India</w:t>
            </w:r>
          </w:p>
        </w:tc>
        <w:tc>
          <w:tcPr>
            <w:tcW w:w="1276" w:type="dxa"/>
            <w:noWrap/>
            <w:hideMark/>
          </w:tcPr>
          <w:p w14:paraId="04A6DA5C" w14:textId="77777777" w:rsidR="003262E7" w:rsidRPr="003262E7" w:rsidRDefault="003262E7" w:rsidP="003262E7">
            <w:pPr>
              <w:rPr>
                <w:rFonts w:ascii="Calibri" w:eastAsia="Times New Roman" w:hAnsi="Calibri" w:cs="Calibri"/>
                <w:b/>
                <w:bCs/>
                <w:color w:val="000000"/>
                <w:sz w:val="22"/>
                <w:szCs w:val="22"/>
                <w:lang w:eastAsia="zh-TW"/>
              </w:rPr>
            </w:pPr>
          </w:p>
        </w:tc>
        <w:tc>
          <w:tcPr>
            <w:tcW w:w="1985" w:type="dxa"/>
            <w:noWrap/>
            <w:hideMark/>
          </w:tcPr>
          <w:p w14:paraId="1013A35D" w14:textId="77777777" w:rsidR="003262E7" w:rsidRPr="003262E7" w:rsidRDefault="003262E7" w:rsidP="003262E7">
            <w:pPr>
              <w:rPr>
                <w:rFonts w:ascii="Times New Roman" w:eastAsia="Times New Roman" w:hAnsi="Times New Roman" w:cs="Times New Roman"/>
                <w:sz w:val="20"/>
                <w:szCs w:val="20"/>
                <w:lang w:eastAsia="zh-TW"/>
              </w:rPr>
            </w:pPr>
          </w:p>
        </w:tc>
        <w:tc>
          <w:tcPr>
            <w:tcW w:w="1984" w:type="dxa"/>
            <w:noWrap/>
            <w:hideMark/>
          </w:tcPr>
          <w:p w14:paraId="5C6ED324" w14:textId="77777777" w:rsidR="003262E7" w:rsidRPr="003262E7" w:rsidRDefault="003262E7" w:rsidP="003262E7">
            <w:pPr>
              <w:rPr>
                <w:rFonts w:ascii="Times New Roman" w:eastAsia="Times New Roman" w:hAnsi="Times New Roman" w:cs="Times New Roman"/>
                <w:sz w:val="20"/>
                <w:szCs w:val="20"/>
                <w:lang w:eastAsia="zh-TW"/>
              </w:rPr>
            </w:pPr>
          </w:p>
        </w:tc>
        <w:tc>
          <w:tcPr>
            <w:tcW w:w="5306" w:type="dxa"/>
            <w:noWrap/>
            <w:hideMark/>
          </w:tcPr>
          <w:p w14:paraId="22A6FA4D" w14:textId="77777777" w:rsidR="003262E7" w:rsidRPr="003262E7" w:rsidRDefault="003262E7" w:rsidP="003262E7">
            <w:pPr>
              <w:rPr>
                <w:rFonts w:ascii="Times New Roman" w:eastAsia="Times New Roman" w:hAnsi="Times New Roman" w:cs="Times New Roman"/>
                <w:sz w:val="20"/>
                <w:szCs w:val="20"/>
                <w:lang w:eastAsia="zh-TW"/>
              </w:rPr>
            </w:pPr>
          </w:p>
        </w:tc>
      </w:tr>
      <w:tr w:rsidR="003262E7" w:rsidRPr="003262E7" w14:paraId="125D2124" w14:textId="77777777" w:rsidTr="00905375">
        <w:trPr>
          <w:trHeight w:val="288"/>
        </w:trPr>
        <w:tc>
          <w:tcPr>
            <w:tcW w:w="4531" w:type="dxa"/>
            <w:noWrap/>
            <w:hideMark/>
          </w:tcPr>
          <w:p w14:paraId="0EC313A6"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Rate of initial care-seeking after the symptom onset</w:t>
            </w:r>
          </w:p>
        </w:tc>
        <w:tc>
          <w:tcPr>
            <w:tcW w:w="1276" w:type="dxa"/>
            <w:noWrap/>
            <w:hideMark/>
          </w:tcPr>
          <w:p w14:paraId="6CD5886A" w14:textId="7CD46B11" w:rsidR="003262E7" w:rsidRPr="003262E7" w:rsidRDefault="00000000" w:rsidP="003262E7">
            <w:pPr>
              <w:rPr>
                <w:rFonts w:ascii="Calibri" w:eastAsia="Times New Roman" w:hAnsi="Calibri" w:cs="Calibri"/>
                <w:color w:val="000000"/>
                <w:sz w:val="22"/>
                <w:szCs w:val="22"/>
                <w:lang w:eastAsia="zh-TW"/>
              </w:rPr>
            </w:pPr>
            <m:oMathPara>
              <m:oMath>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δ</m:t>
                    </m:r>
                  </m:e>
                  <m:sub>
                    <m:r>
                      <w:rPr>
                        <w:rFonts w:ascii="Cambria Math" w:eastAsia="Times New Roman" w:hAnsi="Cambria Math" w:cs="Calibri"/>
                        <w:color w:val="000000"/>
                        <w:sz w:val="22"/>
                        <w:szCs w:val="22"/>
                        <w:lang w:eastAsia="zh-TW"/>
                      </w:rPr>
                      <m:t>0</m:t>
                    </m:r>
                  </m:sub>
                </m:sSub>
              </m:oMath>
            </m:oMathPara>
          </w:p>
        </w:tc>
        <w:tc>
          <w:tcPr>
            <w:tcW w:w="1985" w:type="dxa"/>
            <w:noWrap/>
            <w:hideMark/>
          </w:tcPr>
          <w:p w14:paraId="56DF44CA" w14:textId="77777777" w:rsidR="003262E7" w:rsidRPr="003262E7" w:rsidRDefault="003262E7" w:rsidP="003262E7">
            <w:pPr>
              <w:rPr>
                <w:rFonts w:ascii="Calibri" w:eastAsia="Times New Roman" w:hAnsi="Calibri" w:cs="Calibri"/>
                <w:color w:val="000000"/>
                <w:sz w:val="22"/>
                <w:szCs w:val="22"/>
                <w:lang w:eastAsia="zh-TW"/>
              </w:rPr>
            </w:pPr>
          </w:p>
        </w:tc>
        <w:tc>
          <w:tcPr>
            <w:tcW w:w="1984" w:type="dxa"/>
            <w:noWrap/>
            <w:hideMark/>
          </w:tcPr>
          <w:p w14:paraId="4E5EE401"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1, 15</w:t>
            </w:r>
          </w:p>
        </w:tc>
        <w:tc>
          <w:tcPr>
            <w:tcW w:w="5306" w:type="dxa"/>
            <w:noWrap/>
            <w:hideMark/>
          </w:tcPr>
          <w:p w14:paraId="295DE669"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Assumed range</w:t>
            </w:r>
          </w:p>
        </w:tc>
      </w:tr>
      <w:tr w:rsidR="003262E7" w:rsidRPr="003262E7" w14:paraId="3D8F79A3" w14:textId="77777777" w:rsidTr="00905375">
        <w:trPr>
          <w:trHeight w:val="288"/>
        </w:trPr>
        <w:tc>
          <w:tcPr>
            <w:tcW w:w="4531" w:type="dxa"/>
            <w:noWrap/>
            <w:hideMark/>
          </w:tcPr>
          <w:p w14:paraId="19CD1123"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Rate of revisit care-seeking</w:t>
            </w:r>
          </w:p>
        </w:tc>
        <w:tc>
          <w:tcPr>
            <w:tcW w:w="1276" w:type="dxa"/>
            <w:noWrap/>
            <w:hideMark/>
          </w:tcPr>
          <w:p w14:paraId="6B1721E3" w14:textId="26226D4A" w:rsidR="003262E7" w:rsidRPr="003262E7" w:rsidRDefault="00000000" w:rsidP="003262E7">
            <w:pPr>
              <w:rPr>
                <w:rFonts w:ascii="Calibri" w:eastAsia="Times New Roman" w:hAnsi="Calibri" w:cs="Calibri"/>
                <w:color w:val="000000"/>
                <w:sz w:val="22"/>
                <w:szCs w:val="22"/>
                <w:lang w:eastAsia="zh-TW"/>
              </w:rPr>
            </w:pPr>
            <m:oMathPara>
              <m:oMath>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δ</m:t>
                    </m:r>
                  </m:e>
                  <m:sub>
                    <m:r>
                      <w:rPr>
                        <w:rFonts w:ascii="Cambria Math" w:eastAsia="Times New Roman" w:hAnsi="Cambria Math" w:cs="Calibri"/>
                        <w:color w:val="000000"/>
                        <w:sz w:val="22"/>
                        <w:szCs w:val="22"/>
                        <w:lang w:eastAsia="zh-TW"/>
                      </w:rPr>
                      <m:t>1</m:t>
                    </m:r>
                  </m:sub>
                </m:sSub>
              </m:oMath>
            </m:oMathPara>
          </w:p>
        </w:tc>
        <w:tc>
          <w:tcPr>
            <w:tcW w:w="1985" w:type="dxa"/>
            <w:noWrap/>
            <w:hideMark/>
          </w:tcPr>
          <w:p w14:paraId="717BE7D0" w14:textId="77777777" w:rsidR="003262E7" w:rsidRPr="003262E7" w:rsidRDefault="003262E7" w:rsidP="003262E7">
            <w:pPr>
              <w:rPr>
                <w:rFonts w:ascii="Calibri" w:eastAsia="Times New Roman" w:hAnsi="Calibri" w:cs="Calibri"/>
                <w:color w:val="000000"/>
                <w:sz w:val="22"/>
                <w:szCs w:val="22"/>
                <w:lang w:eastAsia="zh-TW"/>
              </w:rPr>
            </w:pPr>
          </w:p>
        </w:tc>
        <w:tc>
          <w:tcPr>
            <w:tcW w:w="1984" w:type="dxa"/>
            <w:noWrap/>
            <w:hideMark/>
          </w:tcPr>
          <w:p w14:paraId="39791B90"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1, 15</w:t>
            </w:r>
          </w:p>
        </w:tc>
        <w:tc>
          <w:tcPr>
            <w:tcW w:w="5306" w:type="dxa"/>
            <w:noWrap/>
            <w:hideMark/>
          </w:tcPr>
          <w:p w14:paraId="762326AC"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Assumed range</w:t>
            </w:r>
          </w:p>
        </w:tc>
      </w:tr>
      <w:tr w:rsidR="003262E7" w:rsidRPr="003262E7" w14:paraId="57A11B7C" w14:textId="77777777" w:rsidTr="00905375">
        <w:trPr>
          <w:trHeight w:val="288"/>
        </w:trPr>
        <w:tc>
          <w:tcPr>
            <w:tcW w:w="4531" w:type="dxa"/>
            <w:noWrap/>
            <w:hideMark/>
          </w:tcPr>
          <w:p w14:paraId="443A4472"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Prop. seeking care from private sector</w:t>
            </w:r>
          </w:p>
        </w:tc>
        <w:tc>
          <w:tcPr>
            <w:tcW w:w="1276" w:type="dxa"/>
            <w:noWrap/>
            <w:hideMark/>
          </w:tcPr>
          <w:p w14:paraId="0A60A847" w14:textId="473F0DF3" w:rsidR="003262E7" w:rsidRPr="003262E7" w:rsidRDefault="00000000" w:rsidP="003262E7">
            <w:pPr>
              <w:rPr>
                <w:rFonts w:ascii="Calibri" w:eastAsia="Times New Roman" w:hAnsi="Calibri" w:cs="Calibri"/>
                <w:color w:val="000000"/>
                <w:sz w:val="22"/>
                <w:szCs w:val="22"/>
                <w:lang w:eastAsia="zh-TW"/>
              </w:rPr>
            </w:pPr>
            <m:oMathPara>
              <m:oMath>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p</m:t>
                    </m:r>
                  </m:e>
                  <m:sub>
                    <m:r>
                      <w:rPr>
                        <w:rFonts w:ascii="Cambria Math" w:eastAsia="Times New Roman" w:hAnsi="Cambria Math" w:cs="Calibri"/>
                        <w:color w:val="000000"/>
                        <w:sz w:val="22"/>
                        <w:szCs w:val="22"/>
                        <w:lang w:eastAsia="zh-TW"/>
                      </w:rPr>
                      <m:t>pr</m:t>
                    </m:r>
                  </m:sub>
                </m:sSub>
              </m:oMath>
            </m:oMathPara>
          </w:p>
        </w:tc>
        <w:tc>
          <w:tcPr>
            <w:tcW w:w="1985" w:type="dxa"/>
            <w:noWrap/>
            <w:hideMark/>
          </w:tcPr>
          <w:p w14:paraId="39245D9F" w14:textId="7C336A2A" w:rsidR="003262E7" w:rsidRPr="003262E7" w:rsidRDefault="00091EC3" w:rsidP="003262E7">
            <w:pPr>
              <w:rPr>
                <w:rFonts w:ascii="Calibri" w:eastAsia="Times New Roman" w:hAnsi="Calibri" w:cs="Calibri"/>
                <w:color w:val="000000"/>
                <w:sz w:val="22"/>
                <w:szCs w:val="22"/>
                <w:lang w:eastAsia="zh-TW"/>
              </w:rPr>
            </w:pPr>
            <w:r>
              <w:rPr>
                <w:rFonts w:ascii="Calibri" w:eastAsia="Times New Roman" w:hAnsi="Calibri" w:cs="Calibri"/>
                <w:color w:val="000000"/>
                <w:sz w:val="22"/>
                <w:szCs w:val="22"/>
                <w:lang w:eastAsia="zh-TW"/>
              </w:rPr>
              <w:t>0.5</w:t>
            </w:r>
            <w:r w:rsidR="001F4C0B">
              <w:rPr>
                <w:rFonts w:ascii="Calibri" w:eastAsia="Times New Roman" w:hAnsi="Calibri" w:cs="Calibri"/>
                <w:color w:val="000000"/>
                <w:sz w:val="22"/>
                <w:szCs w:val="22"/>
                <w:lang w:eastAsia="zh-TW"/>
              </w:rPr>
              <w:t xml:space="preserve"> </w:t>
            </w:r>
          </w:p>
        </w:tc>
        <w:tc>
          <w:tcPr>
            <w:tcW w:w="1984" w:type="dxa"/>
            <w:noWrap/>
            <w:hideMark/>
          </w:tcPr>
          <w:p w14:paraId="43286E95" w14:textId="1EAE59FA" w:rsidR="003262E7" w:rsidRPr="003262E7" w:rsidRDefault="00091EC3" w:rsidP="003262E7">
            <w:pPr>
              <w:rPr>
                <w:rFonts w:ascii="Calibri" w:eastAsia="Times New Roman" w:hAnsi="Calibri" w:cs="Calibri"/>
                <w:color w:val="000000"/>
                <w:sz w:val="22"/>
                <w:szCs w:val="22"/>
                <w:lang w:eastAsia="zh-TW"/>
              </w:rPr>
            </w:pPr>
            <w:r>
              <w:rPr>
                <w:rFonts w:ascii="Calibri" w:eastAsia="Times New Roman" w:hAnsi="Calibri" w:cs="Calibri"/>
                <w:color w:val="000000"/>
                <w:sz w:val="22"/>
                <w:szCs w:val="22"/>
                <w:lang w:eastAsia="zh-TW"/>
              </w:rPr>
              <w:t>0.4, 0.6</w:t>
            </w:r>
          </w:p>
        </w:tc>
        <w:tc>
          <w:tcPr>
            <w:tcW w:w="5306" w:type="dxa"/>
            <w:noWrap/>
            <w:hideMark/>
          </w:tcPr>
          <w:p w14:paraId="01273176"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Assumed range</w:t>
            </w:r>
          </w:p>
        </w:tc>
      </w:tr>
      <w:tr w:rsidR="003262E7" w:rsidRPr="003262E7" w14:paraId="7765F65D" w14:textId="77777777" w:rsidTr="00905375">
        <w:trPr>
          <w:trHeight w:val="288"/>
        </w:trPr>
        <w:tc>
          <w:tcPr>
            <w:tcW w:w="4531" w:type="dxa"/>
            <w:noWrap/>
            <w:hideMark/>
          </w:tcPr>
          <w:p w14:paraId="5AA856E9"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Prop. correctly diagnosed per visit, public sector</w:t>
            </w:r>
          </w:p>
        </w:tc>
        <w:tc>
          <w:tcPr>
            <w:tcW w:w="1276" w:type="dxa"/>
            <w:noWrap/>
            <w:hideMark/>
          </w:tcPr>
          <w:p w14:paraId="071B1F69" w14:textId="4401B0FF" w:rsidR="003262E7" w:rsidRPr="003262E7" w:rsidRDefault="00000000" w:rsidP="003262E7">
            <w:pPr>
              <w:rPr>
                <w:rFonts w:ascii="Calibri" w:eastAsia="Times New Roman" w:hAnsi="Calibri" w:cs="Calibri"/>
                <w:color w:val="000000"/>
                <w:sz w:val="22"/>
                <w:szCs w:val="22"/>
                <w:lang w:eastAsia="zh-TW"/>
              </w:rPr>
            </w:pPr>
            <m:oMathPara>
              <m:oMath>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p</m:t>
                    </m:r>
                  </m:e>
                  <m:sub>
                    <m:r>
                      <w:rPr>
                        <w:rFonts w:ascii="Cambria Math" w:eastAsia="Times New Roman" w:hAnsi="Cambria Math" w:cs="Calibri"/>
                        <w:color w:val="000000"/>
                        <w:sz w:val="22"/>
                        <w:szCs w:val="22"/>
                        <w:lang w:eastAsia="zh-TW"/>
                      </w:rPr>
                      <m:t>dx,pu</m:t>
                    </m:r>
                  </m:sub>
                </m:sSub>
              </m:oMath>
            </m:oMathPara>
          </w:p>
        </w:tc>
        <w:tc>
          <w:tcPr>
            <w:tcW w:w="1985" w:type="dxa"/>
            <w:noWrap/>
            <w:hideMark/>
          </w:tcPr>
          <w:p w14:paraId="3690AECD" w14:textId="3172C278"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0.6</w:t>
            </w:r>
          </w:p>
        </w:tc>
        <w:tc>
          <w:tcPr>
            <w:tcW w:w="1984" w:type="dxa"/>
            <w:noWrap/>
            <w:hideMark/>
          </w:tcPr>
          <w:p w14:paraId="678EB607" w14:textId="77777777" w:rsidR="003262E7" w:rsidRPr="003262E7" w:rsidRDefault="003262E7" w:rsidP="003262E7">
            <w:pPr>
              <w:rPr>
                <w:rFonts w:ascii="Calibri" w:eastAsia="Times New Roman" w:hAnsi="Calibri" w:cs="Calibri"/>
                <w:color w:val="000000"/>
                <w:sz w:val="22"/>
                <w:szCs w:val="22"/>
                <w:lang w:eastAsia="zh-TW"/>
              </w:rPr>
            </w:pPr>
          </w:p>
        </w:tc>
        <w:tc>
          <w:tcPr>
            <w:tcW w:w="5306" w:type="dxa"/>
            <w:noWrap/>
            <w:hideMark/>
          </w:tcPr>
          <w:p w14:paraId="68EA164A" w14:textId="57208558" w:rsidR="003262E7" w:rsidRPr="003262E7" w:rsidRDefault="00905375" w:rsidP="003262E7">
            <w:pPr>
              <w:rPr>
                <w:rFonts w:ascii="Calibri" w:eastAsia="Times New Roman" w:hAnsi="Calibri" w:cs="Calibri"/>
                <w:color w:val="000000"/>
                <w:sz w:val="22"/>
                <w:szCs w:val="22"/>
                <w:lang w:eastAsia="zh-TW"/>
              </w:rPr>
            </w:pPr>
            <w:commentRangeStart w:id="1221"/>
            <w:r w:rsidRPr="00905375">
              <w:rPr>
                <w:rFonts w:ascii="Calibri" w:eastAsia="Times New Roman" w:hAnsi="Calibri" w:cs="Calibri"/>
                <w:color w:val="7030A0"/>
                <w:sz w:val="22"/>
                <w:szCs w:val="22"/>
                <w:lang w:eastAsia="zh-TW"/>
              </w:rPr>
              <w:t>(ref)</w:t>
            </w:r>
            <w:commentRangeEnd w:id="1221"/>
            <w:r>
              <w:rPr>
                <w:rStyle w:val="CommentReference"/>
              </w:rPr>
              <w:commentReference w:id="1221"/>
            </w:r>
          </w:p>
        </w:tc>
      </w:tr>
      <w:tr w:rsidR="003262E7" w:rsidRPr="003262E7" w14:paraId="7FAC0BD8" w14:textId="77777777" w:rsidTr="00905375">
        <w:trPr>
          <w:trHeight w:val="288"/>
        </w:trPr>
        <w:tc>
          <w:tcPr>
            <w:tcW w:w="4531" w:type="dxa"/>
            <w:noWrap/>
            <w:hideMark/>
          </w:tcPr>
          <w:p w14:paraId="1DA933B1"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Prop. correctly diagnosed per visit, private sector</w:t>
            </w:r>
          </w:p>
        </w:tc>
        <w:tc>
          <w:tcPr>
            <w:tcW w:w="1276" w:type="dxa"/>
            <w:noWrap/>
            <w:hideMark/>
          </w:tcPr>
          <w:p w14:paraId="7F30C1F9" w14:textId="32865DF4" w:rsidR="003262E7" w:rsidRPr="003262E7" w:rsidRDefault="00000000" w:rsidP="003262E7">
            <w:pPr>
              <w:rPr>
                <w:rFonts w:ascii="Calibri" w:eastAsia="Times New Roman" w:hAnsi="Calibri" w:cs="Calibri"/>
                <w:color w:val="000000"/>
                <w:sz w:val="22"/>
                <w:szCs w:val="22"/>
                <w:lang w:eastAsia="zh-TW"/>
              </w:rPr>
            </w:pPr>
            <m:oMathPara>
              <m:oMath>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p</m:t>
                    </m:r>
                  </m:e>
                  <m:sub>
                    <m:r>
                      <w:rPr>
                        <w:rFonts w:ascii="Cambria Math" w:eastAsia="Times New Roman" w:hAnsi="Cambria Math" w:cs="Calibri"/>
                        <w:color w:val="000000"/>
                        <w:sz w:val="22"/>
                        <w:szCs w:val="22"/>
                        <w:lang w:eastAsia="zh-TW"/>
                      </w:rPr>
                      <m:t>dx,pr</m:t>
                    </m:r>
                  </m:sub>
                </m:sSub>
              </m:oMath>
            </m:oMathPara>
          </w:p>
        </w:tc>
        <w:tc>
          <w:tcPr>
            <w:tcW w:w="1985" w:type="dxa"/>
            <w:noWrap/>
            <w:hideMark/>
          </w:tcPr>
          <w:p w14:paraId="0C8E61E6"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0.27</w:t>
            </w:r>
          </w:p>
        </w:tc>
        <w:tc>
          <w:tcPr>
            <w:tcW w:w="1984" w:type="dxa"/>
            <w:noWrap/>
            <w:hideMark/>
          </w:tcPr>
          <w:p w14:paraId="4D4E7285" w14:textId="77777777" w:rsidR="003262E7" w:rsidRPr="003262E7" w:rsidRDefault="003262E7" w:rsidP="003262E7">
            <w:pPr>
              <w:rPr>
                <w:rFonts w:ascii="Calibri" w:eastAsia="Times New Roman" w:hAnsi="Calibri" w:cs="Calibri"/>
                <w:color w:val="000000"/>
                <w:sz w:val="22"/>
                <w:szCs w:val="22"/>
                <w:lang w:eastAsia="zh-TW"/>
              </w:rPr>
            </w:pPr>
          </w:p>
        </w:tc>
        <w:tc>
          <w:tcPr>
            <w:tcW w:w="5306" w:type="dxa"/>
            <w:noWrap/>
            <w:hideMark/>
          </w:tcPr>
          <w:p w14:paraId="558C3A79"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Assumed range</w:t>
            </w:r>
          </w:p>
        </w:tc>
      </w:tr>
      <w:tr w:rsidR="00704551" w:rsidRPr="003262E7" w14:paraId="29B69D27" w14:textId="77777777" w:rsidTr="00905375">
        <w:trPr>
          <w:trHeight w:val="288"/>
        </w:trPr>
        <w:tc>
          <w:tcPr>
            <w:tcW w:w="4531" w:type="dxa"/>
            <w:noWrap/>
            <w:hideMark/>
          </w:tcPr>
          <w:p w14:paraId="064F6026" w14:textId="77777777" w:rsidR="00704551" w:rsidRPr="003262E7" w:rsidRDefault="00704551" w:rsidP="00704551">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Treatment duration</w:t>
            </w:r>
          </w:p>
        </w:tc>
        <w:tc>
          <w:tcPr>
            <w:tcW w:w="1276" w:type="dxa"/>
            <w:noWrap/>
            <w:hideMark/>
          </w:tcPr>
          <w:p w14:paraId="2E283CE4" w14:textId="7623F541" w:rsidR="00704551" w:rsidRPr="003262E7" w:rsidRDefault="00704551" w:rsidP="00704551">
            <w:pPr>
              <w:rPr>
                <w:rFonts w:ascii="Calibri" w:eastAsia="Times New Roman" w:hAnsi="Calibri" w:cs="Calibri"/>
                <w:color w:val="000000"/>
                <w:sz w:val="22"/>
                <w:szCs w:val="22"/>
                <w:lang w:eastAsia="zh-TW"/>
              </w:rPr>
            </w:pPr>
            <m:oMathPara>
              <m:oMath>
                <m:r>
                  <w:rPr>
                    <w:rFonts w:ascii="Cambria Math" w:eastAsia="Times New Roman" w:hAnsi="Cambria Math" w:cs="Calibri"/>
                    <w:color w:val="000000"/>
                    <w:sz w:val="22"/>
                    <w:szCs w:val="22"/>
                    <w:lang w:eastAsia="zh-TW"/>
                  </w:rPr>
                  <m:t>dur</m:t>
                </m:r>
              </m:oMath>
            </m:oMathPara>
          </w:p>
        </w:tc>
        <w:tc>
          <w:tcPr>
            <w:tcW w:w="1985" w:type="dxa"/>
            <w:noWrap/>
            <w:hideMark/>
          </w:tcPr>
          <w:p w14:paraId="58B4BB50" w14:textId="6A9C350D" w:rsidR="00704551" w:rsidRPr="003262E7" w:rsidRDefault="00704551" w:rsidP="00704551">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0.5</w:t>
            </w:r>
          </w:p>
        </w:tc>
        <w:tc>
          <w:tcPr>
            <w:tcW w:w="1984" w:type="dxa"/>
            <w:noWrap/>
            <w:hideMark/>
          </w:tcPr>
          <w:p w14:paraId="2882C6A7" w14:textId="77777777" w:rsidR="00704551" w:rsidRPr="003262E7" w:rsidRDefault="00704551" w:rsidP="00704551">
            <w:pPr>
              <w:rPr>
                <w:rFonts w:ascii="Calibri" w:eastAsia="Times New Roman" w:hAnsi="Calibri" w:cs="Calibri"/>
                <w:color w:val="000000"/>
                <w:sz w:val="22"/>
                <w:szCs w:val="22"/>
                <w:lang w:eastAsia="zh-TW"/>
              </w:rPr>
            </w:pPr>
          </w:p>
        </w:tc>
        <w:tc>
          <w:tcPr>
            <w:tcW w:w="5306" w:type="dxa"/>
            <w:noWrap/>
            <w:hideMark/>
          </w:tcPr>
          <w:p w14:paraId="3C0BBF4C" w14:textId="77777777" w:rsidR="00704551" w:rsidRPr="003262E7" w:rsidRDefault="00704551" w:rsidP="00704551">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A duration of 6  months as the WHO guideline</w:t>
            </w:r>
          </w:p>
        </w:tc>
      </w:tr>
      <w:tr w:rsidR="00704551" w:rsidRPr="003262E7" w14:paraId="79341CAD" w14:textId="77777777" w:rsidTr="00905375">
        <w:trPr>
          <w:trHeight w:val="288"/>
        </w:trPr>
        <w:tc>
          <w:tcPr>
            <w:tcW w:w="4531" w:type="dxa"/>
            <w:noWrap/>
            <w:hideMark/>
          </w:tcPr>
          <w:p w14:paraId="5DB7B323" w14:textId="77777777" w:rsidR="00704551" w:rsidRPr="003262E7" w:rsidRDefault="00704551" w:rsidP="00704551">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Prop. successful treatment</w:t>
            </w:r>
          </w:p>
        </w:tc>
        <w:tc>
          <w:tcPr>
            <w:tcW w:w="1276" w:type="dxa"/>
            <w:noWrap/>
            <w:hideMark/>
          </w:tcPr>
          <w:p w14:paraId="6B603AFA" w14:textId="382615BB" w:rsidR="00704551" w:rsidRPr="003262E7" w:rsidRDefault="00000000" w:rsidP="00704551">
            <w:pPr>
              <w:rPr>
                <w:rFonts w:ascii="Calibri" w:eastAsia="Times New Roman" w:hAnsi="Calibri" w:cs="Calibri"/>
                <w:color w:val="000000"/>
                <w:sz w:val="22"/>
                <w:szCs w:val="22"/>
                <w:lang w:eastAsia="zh-TW"/>
              </w:rPr>
            </w:pPr>
            <m:oMathPara>
              <m:oMath>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p</m:t>
                    </m:r>
                  </m:e>
                  <m:sub>
                    <m:r>
                      <w:rPr>
                        <w:rFonts w:ascii="Cambria Math" w:eastAsia="Times New Roman" w:hAnsi="Cambria Math" w:cs="Calibri"/>
                        <w:color w:val="000000"/>
                        <w:sz w:val="22"/>
                        <w:szCs w:val="22"/>
                        <w:lang w:eastAsia="zh-TW"/>
                      </w:rPr>
                      <m:t>succ</m:t>
                    </m:r>
                  </m:sub>
                </m:sSub>
              </m:oMath>
            </m:oMathPara>
          </w:p>
        </w:tc>
        <w:tc>
          <w:tcPr>
            <w:tcW w:w="1985" w:type="dxa"/>
            <w:noWrap/>
            <w:hideMark/>
          </w:tcPr>
          <w:p w14:paraId="7BE29B12" w14:textId="27B8CC5B" w:rsidR="00AF4627" w:rsidRDefault="00AF4627" w:rsidP="00704551">
            <w:pPr>
              <w:rPr>
                <w:ins w:id="1222" w:author="Ku, Chu-Chang" w:date="2023-03-08T20:50:00Z"/>
                <w:rFonts w:ascii="Calibri" w:eastAsia="Times New Roman" w:hAnsi="Calibri" w:cs="Calibri"/>
                <w:color w:val="000000"/>
                <w:sz w:val="22"/>
                <w:szCs w:val="22"/>
                <w:lang w:eastAsia="zh-TW"/>
              </w:rPr>
            </w:pPr>
            <w:ins w:id="1223" w:author="Ku, Chu-Chang" w:date="2023-03-08T20:50:00Z">
              <w:r>
                <w:rPr>
                  <w:rFonts w:ascii="Calibri" w:eastAsia="Times New Roman" w:hAnsi="Calibri" w:cs="Calibri"/>
                  <w:color w:val="000000"/>
                  <w:sz w:val="22"/>
                  <w:szCs w:val="22"/>
                  <w:lang w:eastAsia="zh-TW"/>
                </w:rPr>
                <w:t xml:space="preserve">Public: </w:t>
              </w:r>
            </w:ins>
            <w:ins w:id="1224" w:author="Ku, Chu-Chang" w:date="2023-03-08T21:04:00Z">
              <w:r w:rsidR="00304CF0">
                <w:rPr>
                  <w:rFonts w:ascii="Calibri" w:eastAsia="Times New Roman" w:hAnsi="Calibri" w:cs="Calibri"/>
                  <w:color w:val="000000"/>
                  <w:sz w:val="22"/>
                  <w:szCs w:val="22"/>
                  <w:lang w:eastAsia="zh-TW"/>
                </w:rPr>
                <w:t>0.824</w:t>
              </w:r>
            </w:ins>
          </w:p>
          <w:p w14:paraId="626082B3" w14:textId="173F1337" w:rsidR="00AF4627" w:rsidRDefault="00AF4627" w:rsidP="00704551">
            <w:pPr>
              <w:rPr>
                <w:ins w:id="1225" w:author="Ku, Chu-Chang" w:date="2023-03-08T20:50:00Z"/>
                <w:rFonts w:ascii="Calibri" w:eastAsia="Times New Roman" w:hAnsi="Calibri" w:cs="Calibri"/>
                <w:color w:val="000000"/>
                <w:sz w:val="22"/>
                <w:szCs w:val="22"/>
                <w:lang w:eastAsia="zh-TW"/>
              </w:rPr>
            </w:pPr>
            <w:ins w:id="1226" w:author="Ku, Chu-Chang" w:date="2023-03-08T20:50:00Z">
              <w:r>
                <w:rPr>
                  <w:rFonts w:ascii="Calibri" w:eastAsia="Times New Roman" w:hAnsi="Calibri" w:cs="Calibri"/>
                  <w:color w:val="000000"/>
                  <w:sz w:val="22"/>
                  <w:szCs w:val="22"/>
                  <w:lang w:eastAsia="zh-TW"/>
                </w:rPr>
                <w:t>Private:</w:t>
              </w:r>
            </w:ins>
            <w:ins w:id="1227" w:author="Ku, Chu-Chang" w:date="2023-03-08T21:04:00Z">
              <w:r w:rsidR="00304CF0">
                <w:rPr>
                  <w:rFonts w:ascii="Calibri" w:eastAsia="Times New Roman" w:hAnsi="Calibri" w:cs="Calibri"/>
                  <w:color w:val="000000"/>
                  <w:sz w:val="22"/>
                  <w:szCs w:val="22"/>
                  <w:lang w:eastAsia="zh-TW"/>
                </w:rPr>
                <w:t xml:space="preserve"> 0.691</w:t>
              </w:r>
            </w:ins>
          </w:p>
          <w:p w14:paraId="65C36CEC" w14:textId="4FF21B80" w:rsidR="00704551" w:rsidRPr="003262E7" w:rsidRDefault="00AF4627" w:rsidP="00704551">
            <w:pPr>
              <w:rPr>
                <w:rFonts w:ascii="Calibri" w:eastAsia="Times New Roman" w:hAnsi="Calibri" w:cs="Calibri"/>
                <w:color w:val="000000"/>
                <w:sz w:val="22"/>
                <w:szCs w:val="22"/>
                <w:lang w:eastAsia="zh-TW"/>
              </w:rPr>
            </w:pPr>
            <w:ins w:id="1228" w:author="Ku, Chu-Chang" w:date="2023-03-08T20:50:00Z">
              <w:r>
                <w:rPr>
                  <w:rFonts w:ascii="Calibri" w:eastAsia="Times New Roman" w:hAnsi="Calibri" w:cs="Calibri"/>
                  <w:color w:val="000000"/>
                  <w:sz w:val="22"/>
                  <w:szCs w:val="22"/>
                  <w:lang w:eastAsia="zh-TW"/>
                </w:rPr>
                <w:t xml:space="preserve">Overall: </w:t>
              </w:r>
            </w:ins>
            <w:r w:rsidR="00704551" w:rsidRPr="003262E7">
              <w:rPr>
                <w:rFonts w:ascii="Calibri" w:eastAsia="Times New Roman" w:hAnsi="Calibri" w:cs="Calibri"/>
                <w:color w:val="000000"/>
                <w:sz w:val="22"/>
                <w:szCs w:val="22"/>
                <w:lang w:eastAsia="zh-TW"/>
              </w:rPr>
              <w:t>0</w:t>
            </w:r>
            <w:r w:rsidR="00DC320B">
              <w:rPr>
                <w:rFonts w:ascii="Calibri" w:eastAsia="Times New Roman" w:hAnsi="Calibri" w:cs="Calibri"/>
                <w:color w:val="000000"/>
                <w:sz w:val="22"/>
                <w:szCs w:val="22"/>
                <w:lang w:eastAsia="zh-TW"/>
              </w:rPr>
              <w:t>.779</w:t>
            </w:r>
          </w:p>
        </w:tc>
        <w:tc>
          <w:tcPr>
            <w:tcW w:w="1984" w:type="dxa"/>
            <w:noWrap/>
            <w:hideMark/>
          </w:tcPr>
          <w:p w14:paraId="15368D5A" w14:textId="77777777" w:rsidR="00704551" w:rsidRPr="003262E7" w:rsidRDefault="00704551" w:rsidP="00704551">
            <w:pPr>
              <w:rPr>
                <w:rFonts w:ascii="Calibri" w:eastAsia="Times New Roman" w:hAnsi="Calibri" w:cs="Calibri"/>
                <w:color w:val="000000"/>
                <w:sz w:val="22"/>
                <w:szCs w:val="22"/>
                <w:lang w:eastAsia="zh-TW"/>
              </w:rPr>
            </w:pPr>
          </w:p>
        </w:tc>
        <w:tc>
          <w:tcPr>
            <w:tcW w:w="5306" w:type="dxa"/>
            <w:noWrap/>
            <w:hideMark/>
          </w:tcPr>
          <w:p w14:paraId="68D97395" w14:textId="004C3BCE" w:rsidR="00704551" w:rsidRPr="003262E7" w:rsidRDefault="00304CF0" w:rsidP="00704551">
            <w:pPr>
              <w:rPr>
                <w:rFonts w:ascii="Calibri" w:eastAsia="Times New Roman" w:hAnsi="Calibri" w:cs="Calibri"/>
                <w:color w:val="000000"/>
                <w:sz w:val="22"/>
                <w:szCs w:val="22"/>
                <w:lang w:eastAsia="zh-TW"/>
              </w:rPr>
            </w:pPr>
            <w:ins w:id="1229" w:author="Ku, Chu-Chang" w:date="2023-03-08T21:05:00Z">
              <w:r w:rsidRPr="003262E7">
                <w:rPr>
                  <w:rFonts w:ascii="Calibri" w:eastAsia="Times New Roman" w:hAnsi="Calibri" w:cs="Calibri"/>
                  <w:color w:val="000000"/>
                  <w:sz w:val="22"/>
                  <w:szCs w:val="22"/>
                  <w:lang w:eastAsia="zh-TW"/>
                </w:rPr>
                <w:t xml:space="preserve">Matched to </w:t>
              </w:r>
              <w:r>
                <w:rPr>
                  <w:rFonts w:ascii="Calibri" w:eastAsia="Times New Roman" w:hAnsi="Calibri" w:cs="Calibri"/>
                  <w:color w:val="000000"/>
                  <w:sz w:val="22"/>
                  <w:szCs w:val="22"/>
                  <w:lang w:eastAsia="zh-TW"/>
                </w:rPr>
                <w:t xml:space="preserve">2017-2021 India TB report data by public/private sectors and </w:t>
              </w:r>
              <w:r w:rsidRPr="003262E7">
                <w:rPr>
                  <w:rFonts w:ascii="Calibri" w:eastAsia="Times New Roman" w:hAnsi="Calibri" w:cs="Calibri"/>
                  <w:color w:val="000000"/>
                  <w:sz w:val="22"/>
                  <w:szCs w:val="22"/>
                  <w:lang w:eastAsia="zh-TW"/>
                </w:rPr>
                <w:t>2015-2019 WHO TB treatment outcomes</w:t>
              </w:r>
            </w:ins>
            <w:del w:id="1230" w:author="Ku, Chu-Chang" w:date="2023-03-08T21:05:00Z">
              <w:r w:rsidR="00704551" w:rsidRPr="003262E7" w:rsidDel="00304CF0">
                <w:rPr>
                  <w:rFonts w:ascii="Calibri" w:eastAsia="Times New Roman" w:hAnsi="Calibri" w:cs="Calibri"/>
                  <w:color w:val="000000"/>
                  <w:sz w:val="22"/>
                  <w:szCs w:val="22"/>
                  <w:lang w:eastAsia="zh-TW"/>
                </w:rPr>
                <w:delText>Matched to 2015-2019 WHO TB treatment outcomes</w:delText>
              </w:r>
            </w:del>
          </w:p>
        </w:tc>
      </w:tr>
      <w:tr w:rsidR="00704551" w:rsidRPr="003262E7" w14:paraId="6EBD4653" w14:textId="77777777" w:rsidTr="00905375">
        <w:trPr>
          <w:trHeight w:val="288"/>
        </w:trPr>
        <w:tc>
          <w:tcPr>
            <w:tcW w:w="4531" w:type="dxa"/>
            <w:noWrap/>
            <w:hideMark/>
          </w:tcPr>
          <w:p w14:paraId="5F3D1B39" w14:textId="77777777" w:rsidR="00704551" w:rsidRPr="003262E7" w:rsidRDefault="00704551" w:rsidP="00704551">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Prop. death during treatment period</w:t>
            </w:r>
          </w:p>
        </w:tc>
        <w:tc>
          <w:tcPr>
            <w:tcW w:w="1276" w:type="dxa"/>
            <w:noWrap/>
            <w:hideMark/>
          </w:tcPr>
          <w:p w14:paraId="464A35A5" w14:textId="76E7A278" w:rsidR="00704551" w:rsidRPr="003262E7" w:rsidRDefault="00000000" w:rsidP="00704551">
            <w:pPr>
              <w:rPr>
                <w:rFonts w:ascii="Calibri" w:eastAsia="Times New Roman" w:hAnsi="Calibri" w:cs="Calibri"/>
                <w:color w:val="000000"/>
                <w:sz w:val="22"/>
                <w:szCs w:val="22"/>
                <w:lang w:eastAsia="zh-TW"/>
              </w:rPr>
            </w:pPr>
            <m:oMathPara>
              <m:oMath>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p</m:t>
                    </m:r>
                  </m:e>
                  <m:sub>
                    <m:r>
                      <w:rPr>
                        <w:rFonts w:ascii="Cambria Math" w:eastAsia="Times New Roman" w:hAnsi="Cambria Math" w:cs="Calibri"/>
                        <w:color w:val="000000"/>
                        <w:sz w:val="22"/>
                        <w:szCs w:val="22"/>
                        <w:lang w:eastAsia="zh-TW"/>
                      </w:rPr>
                      <m:t>die</m:t>
                    </m:r>
                  </m:sub>
                </m:sSub>
              </m:oMath>
            </m:oMathPara>
          </w:p>
        </w:tc>
        <w:tc>
          <w:tcPr>
            <w:tcW w:w="1985" w:type="dxa"/>
            <w:noWrap/>
            <w:hideMark/>
          </w:tcPr>
          <w:p w14:paraId="6F72A681" w14:textId="1045C473" w:rsidR="00AF4627" w:rsidRDefault="00AF4627" w:rsidP="00704551">
            <w:pPr>
              <w:rPr>
                <w:ins w:id="1231" w:author="Ku, Chu-Chang" w:date="2023-03-08T20:50:00Z"/>
                <w:rFonts w:ascii="Calibri" w:eastAsia="Times New Roman" w:hAnsi="Calibri" w:cs="Calibri"/>
                <w:color w:val="000000"/>
                <w:sz w:val="22"/>
                <w:szCs w:val="22"/>
                <w:lang w:eastAsia="zh-TW"/>
              </w:rPr>
            </w:pPr>
            <w:ins w:id="1232" w:author="Ku, Chu-Chang" w:date="2023-03-08T20:50:00Z">
              <w:r>
                <w:rPr>
                  <w:rFonts w:ascii="Calibri" w:eastAsia="Times New Roman" w:hAnsi="Calibri" w:cs="Calibri"/>
                  <w:color w:val="000000"/>
                  <w:sz w:val="22"/>
                  <w:szCs w:val="22"/>
                  <w:lang w:eastAsia="zh-TW"/>
                </w:rPr>
                <w:t>Public:</w:t>
              </w:r>
            </w:ins>
            <w:ins w:id="1233" w:author="Ku, Chu-Chang" w:date="2023-03-08T21:04:00Z">
              <w:r w:rsidR="00304CF0">
                <w:rPr>
                  <w:rFonts w:ascii="Calibri" w:eastAsia="Times New Roman" w:hAnsi="Calibri" w:cs="Calibri"/>
                  <w:color w:val="000000"/>
                  <w:sz w:val="22"/>
                  <w:szCs w:val="22"/>
                  <w:lang w:eastAsia="zh-TW"/>
                </w:rPr>
                <w:t xml:space="preserve"> </w:t>
              </w:r>
            </w:ins>
            <w:ins w:id="1234" w:author="Ku, Chu-Chang" w:date="2023-03-08T21:05:00Z">
              <w:r w:rsidR="00304CF0">
                <w:rPr>
                  <w:rFonts w:ascii="Calibri" w:eastAsia="Times New Roman" w:hAnsi="Calibri" w:cs="Calibri"/>
                  <w:color w:val="000000"/>
                  <w:sz w:val="22"/>
                  <w:szCs w:val="22"/>
                  <w:lang w:eastAsia="zh-TW"/>
                </w:rPr>
                <w:t>0.041</w:t>
              </w:r>
            </w:ins>
          </w:p>
          <w:p w14:paraId="07BFB19D" w14:textId="4C562D79" w:rsidR="00AF4627" w:rsidRDefault="00AF4627" w:rsidP="00704551">
            <w:pPr>
              <w:rPr>
                <w:ins w:id="1235" w:author="Ku, Chu-Chang" w:date="2023-03-08T20:50:00Z"/>
                <w:rFonts w:ascii="Calibri" w:eastAsia="Times New Roman" w:hAnsi="Calibri" w:cs="Calibri"/>
                <w:color w:val="000000"/>
                <w:sz w:val="22"/>
                <w:szCs w:val="22"/>
                <w:lang w:eastAsia="zh-TW"/>
              </w:rPr>
            </w:pPr>
            <w:ins w:id="1236" w:author="Ku, Chu-Chang" w:date="2023-03-08T20:50:00Z">
              <w:r>
                <w:rPr>
                  <w:rFonts w:ascii="Calibri" w:eastAsia="Times New Roman" w:hAnsi="Calibri" w:cs="Calibri"/>
                  <w:color w:val="000000"/>
                  <w:sz w:val="22"/>
                  <w:szCs w:val="22"/>
                  <w:lang w:eastAsia="zh-TW"/>
                </w:rPr>
                <w:t>Private:</w:t>
              </w:r>
            </w:ins>
            <w:ins w:id="1237" w:author="Ku, Chu-Chang" w:date="2023-03-08T21:05:00Z">
              <w:r w:rsidR="00304CF0">
                <w:rPr>
                  <w:rFonts w:ascii="Calibri" w:eastAsia="Times New Roman" w:hAnsi="Calibri" w:cs="Calibri"/>
                  <w:color w:val="000000"/>
                  <w:sz w:val="22"/>
                  <w:szCs w:val="22"/>
                  <w:lang w:eastAsia="zh-TW"/>
                </w:rPr>
                <w:t xml:space="preserve"> 0.0</w:t>
              </w:r>
            </w:ins>
            <w:ins w:id="1238" w:author="Ku, Chu-Chang" w:date="2023-03-08T21:06:00Z">
              <w:r w:rsidR="00304CF0">
                <w:rPr>
                  <w:rFonts w:ascii="Calibri" w:eastAsia="Times New Roman" w:hAnsi="Calibri" w:cs="Calibri"/>
                  <w:color w:val="000000"/>
                  <w:sz w:val="22"/>
                  <w:szCs w:val="22"/>
                  <w:lang w:eastAsia="zh-TW"/>
                </w:rPr>
                <w:t>2</w:t>
              </w:r>
            </w:ins>
            <w:ins w:id="1239" w:author="Ku, Chu-Chang" w:date="2023-03-08T21:05:00Z">
              <w:r w:rsidR="00304CF0">
                <w:rPr>
                  <w:rFonts w:ascii="Calibri" w:eastAsia="Times New Roman" w:hAnsi="Calibri" w:cs="Calibri"/>
                  <w:color w:val="000000"/>
                  <w:sz w:val="22"/>
                  <w:szCs w:val="22"/>
                  <w:lang w:eastAsia="zh-TW"/>
                </w:rPr>
                <w:t>5</w:t>
              </w:r>
            </w:ins>
          </w:p>
          <w:p w14:paraId="27F8CFE9" w14:textId="087C7260" w:rsidR="00704551" w:rsidRPr="003262E7" w:rsidRDefault="00304CF0" w:rsidP="00704551">
            <w:pPr>
              <w:rPr>
                <w:rFonts w:ascii="Calibri" w:eastAsia="Times New Roman" w:hAnsi="Calibri" w:cs="Calibri"/>
                <w:color w:val="000000"/>
                <w:sz w:val="22"/>
                <w:szCs w:val="22"/>
                <w:lang w:eastAsia="zh-TW"/>
              </w:rPr>
            </w:pPr>
            <w:ins w:id="1240" w:author="Ku, Chu-Chang" w:date="2023-03-08T21:04:00Z">
              <w:r>
                <w:rPr>
                  <w:rFonts w:ascii="Calibri" w:eastAsia="Times New Roman" w:hAnsi="Calibri" w:cs="Calibri"/>
                  <w:color w:val="000000"/>
                  <w:sz w:val="22"/>
                  <w:szCs w:val="22"/>
                  <w:lang w:eastAsia="zh-TW"/>
                </w:rPr>
                <w:t xml:space="preserve">Overall: </w:t>
              </w:r>
            </w:ins>
            <w:r w:rsidR="00704551" w:rsidRPr="003262E7">
              <w:rPr>
                <w:rFonts w:ascii="Calibri" w:eastAsia="Times New Roman" w:hAnsi="Calibri" w:cs="Calibri"/>
                <w:color w:val="000000"/>
                <w:sz w:val="22"/>
                <w:szCs w:val="22"/>
                <w:lang w:eastAsia="zh-TW"/>
              </w:rPr>
              <w:t>0.</w:t>
            </w:r>
            <w:r w:rsidR="00DC320B">
              <w:rPr>
                <w:rFonts w:ascii="Calibri" w:eastAsia="Times New Roman" w:hAnsi="Calibri" w:cs="Calibri"/>
                <w:color w:val="000000"/>
                <w:sz w:val="22"/>
                <w:szCs w:val="22"/>
                <w:lang w:eastAsia="zh-TW"/>
              </w:rPr>
              <w:t>036</w:t>
            </w:r>
          </w:p>
        </w:tc>
        <w:tc>
          <w:tcPr>
            <w:tcW w:w="1984" w:type="dxa"/>
            <w:noWrap/>
            <w:hideMark/>
          </w:tcPr>
          <w:p w14:paraId="0F4CF6BD" w14:textId="77777777" w:rsidR="00704551" w:rsidRPr="003262E7" w:rsidRDefault="00704551" w:rsidP="00704551">
            <w:pPr>
              <w:rPr>
                <w:rFonts w:ascii="Calibri" w:eastAsia="Times New Roman" w:hAnsi="Calibri" w:cs="Calibri"/>
                <w:color w:val="000000"/>
                <w:sz w:val="22"/>
                <w:szCs w:val="22"/>
                <w:lang w:eastAsia="zh-TW"/>
              </w:rPr>
            </w:pPr>
          </w:p>
        </w:tc>
        <w:tc>
          <w:tcPr>
            <w:tcW w:w="5306" w:type="dxa"/>
            <w:noWrap/>
            <w:hideMark/>
          </w:tcPr>
          <w:p w14:paraId="16A26304" w14:textId="221F0031" w:rsidR="00704551" w:rsidRPr="003262E7" w:rsidRDefault="00704551" w:rsidP="00704551">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 xml:space="preserve">Matched to </w:t>
            </w:r>
            <w:ins w:id="1241" w:author="Ku, Chu-Chang" w:date="2023-03-08T21:05:00Z">
              <w:r w:rsidR="00304CF0">
                <w:rPr>
                  <w:rFonts w:ascii="Calibri" w:eastAsia="Times New Roman" w:hAnsi="Calibri" w:cs="Calibri"/>
                  <w:color w:val="000000"/>
                  <w:sz w:val="22"/>
                  <w:szCs w:val="22"/>
                  <w:lang w:eastAsia="zh-TW"/>
                </w:rPr>
                <w:t xml:space="preserve">2017-2021 India TB report data by public/private sectors and </w:t>
              </w:r>
            </w:ins>
            <w:r w:rsidRPr="003262E7">
              <w:rPr>
                <w:rFonts w:ascii="Calibri" w:eastAsia="Times New Roman" w:hAnsi="Calibri" w:cs="Calibri"/>
                <w:color w:val="000000"/>
                <w:sz w:val="22"/>
                <w:szCs w:val="22"/>
                <w:lang w:eastAsia="zh-TW"/>
              </w:rPr>
              <w:t>2015-2019 WHO TB treatment outcomes</w:t>
            </w:r>
          </w:p>
        </w:tc>
      </w:tr>
      <w:tr w:rsidR="00704551" w:rsidRPr="003262E7" w14:paraId="2951CE1D" w14:textId="77777777" w:rsidTr="00905375">
        <w:trPr>
          <w:trHeight w:val="288"/>
        </w:trPr>
        <w:tc>
          <w:tcPr>
            <w:tcW w:w="4531" w:type="dxa"/>
            <w:noWrap/>
            <w:hideMark/>
          </w:tcPr>
          <w:p w14:paraId="6E3FCEFE" w14:textId="77777777" w:rsidR="00704551" w:rsidRPr="003262E7" w:rsidRDefault="00704551" w:rsidP="00704551">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Prop. failed and loss to follow-up on treatment</w:t>
            </w:r>
          </w:p>
        </w:tc>
        <w:tc>
          <w:tcPr>
            <w:tcW w:w="1276" w:type="dxa"/>
            <w:noWrap/>
            <w:hideMark/>
          </w:tcPr>
          <w:p w14:paraId="20F4D565" w14:textId="1B423FA6" w:rsidR="00704551" w:rsidRPr="003262E7" w:rsidRDefault="00000000" w:rsidP="00704551">
            <w:pPr>
              <w:rPr>
                <w:rFonts w:ascii="Calibri" w:eastAsia="Times New Roman" w:hAnsi="Calibri" w:cs="Calibri"/>
                <w:color w:val="000000"/>
                <w:sz w:val="22"/>
                <w:szCs w:val="22"/>
                <w:lang w:eastAsia="zh-TW"/>
              </w:rPr>
            </w:pPr>
            <m:oMathPara>
              <m:oMath>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p</m:t>
                    </m:r>
                  </m:e>
                  <m:sub>
                    <m:r>
                      <w:rPr>
                        <w:rFonts w:ascii="Cambria Math" w:eastAsia="Times New Roman" w:hAnsi="Cambria Math" w:cs="Calibri"/>
                        <w:color w:val="000000"/>
                        <w:sz w:val="22"/>
                        <w:szCs w:val="22"/>
                        <w:lang w:eastAsia="zh-TW"/>
                      </w:rPr>
                      <m:t>ltfu</m:t>
                    </m:r>
                  </m:sub>
                </m:sSub>
              </m:oMath>
            </m:oMathPara>
          </w:p>
        </w:tc>
        <w:tc>
          <w:tcPr>
            <w:tcW w:w="1985" w:type="dxa"/>
            <w:noWrap/>
            <w:hideMark/>
          </w:tcPr>
          <w:p w14:paraId="6BAB458D" w14:textId="5BB98D5F" w:rsidR="00704551" w:rsidRPr="003262E7" w:rsidRDefault="00704551" w:rsidP="00704551">
            <w:pPr>
              <w:rPr>
                <w:rFonts w:ascii="Calibri" w:eastAsia="Times New Roman" w:hAnsi="Calibri" w:cs="Calibri"/>
                <w:color w:val="000000"/>
                <w:sz w:val="22"/>
                <w:szCs w:val="22"/>
                <w:lang w:eastAsia="zh-TW"/>
              </w:rPr>
            </w:pPr>
            <m:oMathPara>
              <m:oMath>
                <m:r>
                  <w:rPr>
                    <w:rFonts w:ascii="Cambria Math" w:eastAsia="Times New Roman" w:hAnsi="Cambria Math" w:cs="Calibri"/>
                    <w:color w:val="000000"/>
                    <w:sz w:val="22"/>
                    <w:szCs w:val="22"/>
                    <w:lang w:eastAsia="zh-TW"/>
                  </w:rPr>
                  <m:t xml:space="preserve">1 - </m:t>
                </m:r>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p</m:t>
                    </m:r>
                  </m:e>
                  <m:sub>
                    <m:r>
                      <w:rPr>
                        <w:rFonts w:ascii="Cambria Math" w:eastAsia="Times New Roman" w:hAnsi="Cambria Math" w:cs="Calibri"/>
                        <w:color w:val="000000"/>
                        <w:sz w:val="22"/>
                        <w:szCs w:val="22"/>
                        <w:lang w:eastAsia="zh-TW"/>
                      </w:rPr>
                      <m:t>succ</m:t>
                    </m:r>
                  </m:sub>
                </m:sSub>
                <m:r>
                  <w:rPr>
                    <w:rFonts w:ascii="Cambria Math" w:eastAsia="Times New Roman" w:hAnsi="Cambria Math" w:cs="Calibri"/>
                    <w:color w:val="000000"/>
                    <w:sz w:val="22"/>
                    <w:szCs w:val="22"/>
                    <w:lang w:eastAsia="zh-TW"/>
                  </w:rPr>
                  <m:t xml:space="preserve"> - </m:t>
                </m:r>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p</m:t>
                    </m:r>
                  </m:e>
                  <m:sub>
                    <m:r>
                      <w:rPr>
                        <w:rFonts w:ascii="Cambria Math" w:eastAsia="Times New Roman" w:hAnsi="Cambria Math" w:cs="Calibri"/>
                        <w:color w:val="000000"/>
                        <w:sz w:val="22"/>
                        <w:szCs w:val="22"/>
                        <w:lang w:eastAsia="zh-TW"/>
                      </w:rPr>
                      <m:t>die</m:t>
                    </m:r>
                  </m:sub>
                </m:sSub>
              </m:oMath>
            </m:oMathPara>
          </w:p>
        </w:tc>
        <w:tc>
          <w:tcPr>
            <w:tcW w:w="1984" w:type="dxa"/>
            <w:noWrap/>
            <w:hideMark/>
          </w:tcPr>
          <w:p w14:paraId="24982577" w14:textId="77777777" w:rsidR="00704551" w:rsidRPr="003262E7" w:rsidRDefault="00704551" w:rsidP="00704551">
            <w:pPr>
              <w:rPr>
                <w:rFonts w:ascii="Calibri" w:eastAsia="Times New Roman" w:hAnsi="Calibri" w:cs="Calibri"/>
                <w:color w:val="000000"/>
                <w:sz w:val="22"/>
                <w:szCs w:val="22"/>
                <w:lang w:eastAsia="zh-TW"/>
              </w:rPr>
            </w:pPr>
          </w:p>
        </w:tc>
        <w:tc>
          <w:tcPr>
            <w:tcW w:w="5306" w:type="dxa"/>
            <w:noWrap/>
            <w:hideMark/>
          </w:tcPr>
          <w:p w14:paraId="7BE207CA" w14:textId="77777777" w:rsidR="00704551" w:rsidRPr="003262E7" w:rsidRDefault="00704551" w:rsidP="00704551">
            <w:pPr>
              <w:rPr>
                <w:rFonts w:ascii="Times New Roman" w:eastAsia="Times New Roman" w:hAnsi="Times New Roman" w:cs="Times New Roman"/>
                <w:sz w:val="20"/>
                <w:szCs w:val="20"/>
                <w:lang w:eastAsia="zh-TW"/>
              </w:rPr>
            </w:pPr>
          </w:p>
        </w:tc>
      </w:tr>
      <w:tr w:rsidR="00704551" w:rsidRPr="003262E7" w14:paraId="4758079C" w14:textId="77777777" w:rsidTr="00905375">
        <w:trPr>
          <w:trHeight w:val="288"/>
        </w:trPr>
        <w:tc>
          <w:tcPr>
            <w:tcW w:w="4531" w:type="dxa"/>
            <w:noWrap/>
            <w:hideMark/>
          </w:tcPr>
          <w:p w14:paraId="425D0095" w14:textId="77777777" w:rsidR="00704551" w:rsidRPr="003262E7" w:rsidRDefault="00704551" w:rsidP="00704551">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Rate of successful treatment</w:t>
            </w:r>
          </w:p>
        </w:tc>
        <w:tc>
          <w:tcPr>
            <w:tcW w:w="1276" w:type="dxa"/>
            <w:noWrap/>
            <w:hideMark/>
          </w:tcPr>
          <w:p w14:paraId="04EC2A00" w14:textId="2F03959A" w:rsidR="00704551" w:rsidRPr="003262E7" w:rsidRDefault="00000000" w:rsidP="00704551">
            <w:pPr>
              <w:rPr>
                <w:rFonts w:ascii="Calibri" w:eastAsia="Times New Roman" w:hAnsi="Calibri" w:cs="Calibri"/>
                <w:color w:val="000000"/>
                <w:sz w:val="22"/>
                <w:szCs w:val="22"/>
                <w:lang w:eastAsia="zh-TW"/>
              </w:rPr>
            </w:pPr>
            <m:oMathPara>
              <m:oMath>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r</m:t>
                    </m:r>
                  </m:e>
                  <m:sub>
                    <m:r>
                      <w:rPr>
                        <w:rFonts w:ascii="Cambria Math" w:eastAsia="Times New Roman" w:hAnsi="Cambria Math" w:cs="Calibri"/>
                        <w:color w:val="000000"/>
                        <w:sz w:val="22"/>
                        <w:szCs w:val="22"/>
                        <w:lang w:eastAsia="zh-TW"/>
                      </w:rPr>
                      <m:t>succ</m:t>
                    </m:r>
                  </m:sub>
                </m:sSub>
              </m:oMath>
            </m:oMathPara>
          </w:p>
        </w:tc>
        <w:tc>
          <w:tcPr>
            <w:tcW w:w="1985" w:type="dxa"/>
            <w:noWrap/>
            <w:hideMark/>
          </w:tcPr>
          <w:p w14:paraId="7313FB9E" w14:textId="01B37AAF" w:rsidR="00704551" w:rsidRPr="003262E7" w:rsidRDefault="00704551" w:rsidP="00704551">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1 / dur</w:t>
            </w:r>
          </w:p>
        </w:tc>
        <w:tc>
          <w:tcPr>
            <w:tcW w:w="1984" w:type="dxa"/>
            <w:noWrap/>
            <w:hideMark/>
          </w:tcPr>
          <w:p w14:paraId="60A8D063" w14:textId="77777777" w:rsidR="00704551" w:rsidRPr="003262E7" w:rsidRDefault="00704551" w:rsidP="00704551">
            <w:pPr>
              <w:rPr>
                <w:rFonts w:ascii="Calibri" w:eastAsia="Times New Roman" w:hAnsi="Calibri" w:cs="Calibri"/>
                <w:color w:val="000000"/>
                <w:sz w:val="22"/>
                <w:szCs w:val="22"/>
                <w:lang w:eastAsia="zh-TW"/>
              </w:rPr>
            </w:pPr>
          </w:p>
        </w:tc>
        <w:tc>
          <w:tcPr>
            <w:tcW w:w="5306" w:type="dxa"/>
            <w:noWrap/>
            <w:hideMark/>
          </w:tcPr>
          <w:p w14:paraId="474F46B2" w14:textId="77777777" w:rsidR="00704551" w:rsidRPr="003262E7" w:rsidRDefault="00704551" w:rsidP="00704551">
            <w:pPr>
              <w:rPr>
                <w:rFonts w:ascii="Times New Roman" w:eastAsia="Times New Roman" w:hAnsi="Times New Roman" w:cs="Times New Roman"/>
                <w:sz w:val="20"/>
                <w:szCs w:val="20"/>
                <w:lang w:eastAsia="zh-TW"/>
              </w:rPr>
            </w:pPr>
          </w:p>
        </w:tc>
      </w:tr>
      <w:tr w:rsidR="00704551" w:rsidRPr="003262E7" w14:paraId="06C3203C" w14:textId="77777777" w:rsidTr="00905375">
        <w:trPr>
          <w:trHeight w:val="288"/>
        </w:trPr>
        <w:tc>
          <w:tcPr>
            <w:tcW w:w="4531" w:type="dxa"/>
            <w:noWrap/>
            <w:hideMark/>
          </w:tcPr>
          <w:p w14:paraId="1728C98F" w14:textId="77777777" w:rsidR="00704551" w:rsidRPr="003262E7" w:rsidRDefault="00704551" w:rsidP="00704551">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Rate of death during treatment period</w:t>
            </w:r>
          </w:p>
        </w:tc>
        <w:tc>
          <w:tcPr>
            <w:tcW w:w="1276" w:type="dxa"/>
            <w:noWrap/>
            <w:hideMark/>
          </w:tcPr>
          <w:p w14:paraId="12C93D48" w14:textId="1D5A9C05" w:rsidR="00704551" w:rsidRPr="003262E7" w:rsidRDefault="00000000" w:rsidP="00704551">
            <w:pPr>
              <w:rPr>
                <w:rFonts w:ascii="Calibri" w:eastAsia="Times New Roman" w:hAnsi="Calibri" w:cs="Calibri"/>
                <w:color w:val="000000"/>
                <w:sz w:val="22"/>
                <w:szCs w:val="22"/>
                <w:lang w:eastAsia="zh-TW"/>
              </w:rPr>
            </w:pPr>
            <m:oMathPara>
              <m:oMath>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μ</m:t>
                    </m:r>
                  </m:e>
                  <m:sub>
                    <m:r>
                      <w:rPr>
                        <w:rFonts w:ascii="Cambria Math" w:eastAsia="Times New Roman" w:hAnsi="Cambria Math" w:cs="Calibri"/>
                        <w:color w:val="000000"/>
                        <w:sz w:val="22"/>
                        <w:szCs w:val="22"/>
                        <w:lang w:eastAsia="zh-TW"/>
                      </w:rPr>
                      <m:t>tx</m:t>
                    </m:r>
                  </m:sub>
                </m:sSub>
              </m:oMath>
            </m:oMathPara>
          </w:p>
        </w:tc>
        <w:tc>
          <w:tcPr>
            <w:tcW w:w="1985" w:type="dxa"/>
            <w:noWrap/>
            <w:hideMark/>
          </w:tcPr>
          <w:p w14:paraId="4D40ADD3" w14:textId="4423A8FF" w:rsidR="00704551" w:rsidRPr="003262E7" w:rsidRDefault="00000000" w:rsidP="00704551">
            <w:pPr>
              <w:rPr>
                <w:rFonts w:ascii="Calibri" w:eastAsia="Times New Roman" w:hAnsi="Calibri" w:cs="Calibri"/>
                <w:color w:val="000000"/>
                <w:sz w:val="22"/>
                <w:szCs w:val="22"/>
                <w:lang w:eastAsia="zh-TW"/>
              </w:rPr>
            </w:pPr>
            <m:oMathPara>
              <m:oMath>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r</m:t>
                    </m:r>
                  </m:e>
                  <m:sub>
                    <m:r>
                      <w:rPr>
                        <w:rFonts w:ascii="Cambria Math" w:eastAsia="Times New Roman" w:hAnsi="Cambria Math" w:cs="Calibri"/>
                        <w:color w:val="000000"/>
                        <w:sz w:val="22"/>
                        <w:szCs w:val="22"/>
                        <w:lang w:eastAsia="zh-TW"/>
                      </w:rPr>
                      <m:t>succ</m:t>
                    </m:r>
                  </m:sub>
                </m:sSub>
                <m:r>
                  <w:rPr>
                    <w:rFonts w:ascii="Cambria Math" w:eastAsia="Times New Roman" w:hAnsi="Cambria Math" w:cs="Calibri"/>
                    <w:color w:val="000000"/>
                    <w:sz w:val="22"/>
                    <w:szCs w:val="22"/>
                    <w:lang w:eastAsia="zh-TW"/>
                  </w:rPr>
                  <m:t xml:space="preserve"> </m:t>
                </m:r>
                <m:f>
                  <m:fPr>
                    <m:ctrlPr>
                      <w:rPr>
                        <w:rFonts w:ascii="Cambria Math" w:eastAsia="Times New Roman" w:hAnsi="Cambria Math" w:cs="Calibri"/>
                        <w:i/>
                        <w:color w:val="000000"/>
                        <w:sz w:val="22"/>
                        <w:szCs w:val="22"/>
                        <w:lang w:eastAsia="zh-TW"/>
                      </w:rPr>
                    </m:ctrlPr>
                  </m:fPr>
                  <m:num>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p</m:t>
                        </m:r>
                      </m:e>
                      <m:sub>
                        <m:r>
                          <w:rPr>
                            <w:rFonts w:ascii="Cambria Math" w:eastAsia="Times New Roman" w:hAnsi="Cambria Math" w:cs="Calibri"/>
                            <w:color w:val="000000"/>
                            <w:sz w:val="22"/>
                            <w:szCs w:val="22"/>
                            <w:lang w:eastAsia="zh-TW"/>
                          </w:rPr>
                          <m:t>die</m:t>
                        </m:r>
                      </m:sub>
                    </m:sSub>
                  </m:num>
                  <m:den>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p</m:t>
                        </m:r>
                      </m:e>
                      <m:sub>
                        <m:r>
                          <w:rPr>
                            <w:rFonts w:ascii="Cambria Math" w:eastAsia="Times New Roman" w:hAnsi="Cambria Math" w:cs="Calibri"/>
                            <w:color w:val="000000"/>
                            <w:sz w:val="22"/>
                            <w:szCs w:val="22"/>
                            <w:lang w:eastAsia="zh-TW"/>
                          </w:rPr>
                          <m:t>succ</m:t>
                        </m:r>
                      </m:sub>
                    </m:sSub>
                  </m:den>
                </m:f>
              </m:oMath>
            </m:oMathPara>
          </w:p>
        </w:tc>
        <w:tc>
          <w:tcPr>
            <w:tcW w:w="1984" w:type="dxa"/>
            <w:noWrap/>
            <w:hideMark/>
          </w:tcPr>
          <w:p w14:paraId="45595A1C" w14:textId="77777777" w:rsidR="00704551" w:rsidRPr="003262E7" w:rsidRDefault="00704551" w:rsidP="00704551">
            <w:pPr>
              <w:rPr>
                <w:rFonts w:ascii="Calibri" w:eastAsia="Times New Roman" w:hAnsi="Calibri" w:cs="Calibri"/>
                <w:color w:val="000000"/>
                <w:sz w:val="22"/>
                <w:szCs w:val="22"/>
                <w:lang w:eastAsia="zh-TW"/>
              </w:rPr>
            </w:pPr>
          </w:p>
        </w:tc>
        <w:tc>
          <w:tcPr>
            <w:tcW w:w="5306" w:type="dxa"/>
            <w:noWrap/>
            <w:hideMark/>
          </w:tcPr>
          <w:p w14:paraId="0FE2B193" w14:textId="77777777" w:rsidR="00704551" w:rsidRPr="003262E7" w:rsidRDefault="00704551" w:rsidP="00704551">
            <w:pPr>
              <w:rPr>
                <w:rFonts w:ascii="Times New Roman" w:eastAsia="Times New Roman" w:hAnsi="Times New Roman" w:cs="Times New Roman"/>
                <w:sz w:val="20"/>
                <w:szCs w:val="20"/>
                <w:lang w:eastAsia="zh-TW"/>
              </w:rPr>
            </w:pPr>
          </w:p>
        </w:tc>
      </w:tr>
      <w:tr w:rsidR="00704551" w:rsidRPr="003262E7" w14:paraId="70828F6A" w14:textId="77777777" w:rsidTr="00905375">
        <w:trPr>
          <w:trHeight w:val="288"/>
        </w:trPr>
        <w:tc>
          <w:tcPr>
            <w:tcW w:w="4531" w:type="dxa"/>
            <w:noWrap/>
            <w:hideMark/>
          </w:tcPr>
          <w:p w14:paraId="06B84A62" w14:textId="77777777" w:rsidR="00704551" w:rsidRPr="003262E7" w:rsidRDefault="00704551" w:rsidP="00704551">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Rate of failed and loss to follow-up on treatment</w:t>
            </w:r>
          </w:p>
        </w:tc>
        <w:tc>
          <w:tcPr>
            <w:tcW w:w="1276" w:type="dxa"/>
            <w:noWrap/>
            <w:hideMark/>
          </w:tcPr>
          <w:p w14:paraId="670A47FF" w14:textId="39A30E0E" w:rsidR="00704551" w:rsidRPr="003262E7" w:rsidRDefault="00000000" w:rsidP="00704551">
            <w:pPr>
              <w:rPr>
                <w:rFonts w:ascii="Calibri" w:eastAsia="Times New Roman" w:hAnsi="Calibri" w:cs="Calibri"/>
                <w:color w:val="000000"/>
                <w:sz w:val="22"/>
                <w:szCs w:val="22"/>
                <w:lang w:eastAsia="zh-TW"/>
              </w:rPr>
            </w:pPr>
            <m:oMathPara>
              <m:oMath>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r</m:t>
                    </m:r>
                  </m:e>
                  <m:sub>
                    <m:r>
                      <w:rPr>
                        <w:rFonts w:ascii="Cambria Math" w:eastAsia="Times New Roman" w:hAnsi="Cambria Math" w:cs="Calibri"/>
                        <w:color w:val="000000"/>
                        <w:sz w:val="22"/>
                        <w:szCs w:val="22"/>
                        <w:lang w:eastAsia="zh-TW"/>
                      </w:rPr>
                      <m:t>ltfu</m:t>
                    </m:r>
                  </m:sub>
                </m:sSub>
              </m:oMath>
            </m:oMathPara>
          </w:p>
        </w:tc>
        <w:tc>
          <w:tcPr>
            <w:tcW w:w="1985" w:type="dxa"/>
            <w:noWrap/>
            <w:hideMark/>
          </w:tcPr>
          <w:p w14:paraId="1078FCE6" w14:textId="3D9E09FC" w:rsidR="00704551" w:rsidRPr="003262E7" w:rsidRDefault="00000000" w:rsidP="00704551">
            <w:pPr>
              <w:rPr>
                <w:rFonts w:ascii="Calibri" w:eastAsia="Times New Roman" w:hAnsi="Calibri" w:cs="Calibri"/>
                <w:color w:val="000000"/>
                <w:sz w:val="22"/>
                <w:szCs w:val="22"/>
                <w:lang w:eastAsia="zh-TW"/>
              </w:rPr>
            </w:pPr>
            <m:oMathPara>
              <m:oMath>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r</m:t>
                    </m:r>
                  </m:e>
                  <m:sub>
                    <m:r>
                      <w:rPr>
                        <w:rFonts w:ascii="Cambria Math" w:eastAsia="Times New Roman" w:hAnsi="Cambria Math" w:cs="Calibri"/>
                        <w:color w:val="000000"/>
                        <w:sz w:val="22"/>
                        <w:szCs w:val="22"/>
                        <w:lang w:eastAsia="zh-TW"/>
                      </w:rPr>
                      <m:t>succ</m:t>
                    </m:r>
                  </m:sub>
                </m:sSub>
                <m:r>
                  <w:rPr>
                    <w:rFonts w:ascii="Cambria Math" w:eastAsia="Times New Roman" w:hAnsi="Cambria Math" w:cs="Calibri"/>
                    <w:color w:val="000000"/>
                    <w:sz w:val="22"/>
                    <w:szCs w:val="22"/>
                    <w:lang w:eastAsia="zh-TW"/>
                  </w:rPr>
                  <m:t xml:space="preserve"> </m:t>
                </m:r>
                <m:f>
                  <m:fPr>
                    <m:ctrlPr>
                      <w:rPr>
                        <w:rFonts w:ascii="Cambria Math" w:eastAsia="Times New Roman" w:hAnsi="Cambria Math" w:cs="Calibri"/>
                        <w:i/>
                        <w:color w:val="000000"/>
                        <w:sz w:val="22"/>
                        <w:szCs w:val="22"/>
                        <w:lang w:eastAsia="zh-TW"/>
                      </w:rPr>
                    </m:ctrlPr>
                  </m:fPr>
                  <m:num>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p</m:t>
                        </m:r>
                      </m:e>
                      <m:sub>
                        <m:r>
                          <w:rPr>
                            <w:rFonts w:ascii="Cambria Math" w:eastAsia="Times New Roman" w:hAnsi="Cambria Math" w:cs="Calibri"/>
                            <w:color w:val="000000"/>
                            <w:sz w:val="22"/>
                            <w:szCs w:val="22"/>
                            <w:lang w:eastAsia="zh-TW"/>
                          </w:rPr>
                          <m:t>ltfu</m:t>
                        </m:r>
                      </m:sub>
                    </m:sSub>
                  </m:num>
                  <m:den>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p</m:t>
                        </m:r>
                      </m:e>
                      <m:sub>
                        <m:r>
                          <w:rPr>
                            <w:rFonts w:ascii="Cambria Math" w:eastAsia="Times New Roman" w:hAnsi="Cambria Math" w:cs="Calibri"/>
                            <w:color w:val="000000"/>
                            <w:sz w:val="22"/>
                            <w:szCs w:val="22"/>
                            <w:lang w:eastAsia="zh-TW"/>
                          </w:rPr>
                          <m:t>succ</m:t>
                        </m:r>
                      </m:sub>
                    </m:sSub>
                  </m:den>
                </m:f>
              </m:oMath>
            </m:oMathPara>
          </w:p>
        </w:tc>
        <w:tc>
          <w:tcPr>
            <w:tcW w:w="1984" w:type="dxa"/>
            <w:noWrap/>
            <w:hideMark/>
          </w:tcPr>
          <w:p w14:paraId="0C8AAF51" w14:textId="77777777" w:rsidR="00704551" w:rsidRPr="003262E7" w:rsidRDefault="00704551" w:rsidP="00704551">
            <w:pPr>
              <w:rPr>
                <w:rFonts w:ascii="Calibri" w:eastAsia="Times New Roman" w:hAnsi="Calibri" w:cs="Calibri"/>
                <w:color w:val="000000"/>
                <w:sz w:val="22"/>
                <w:szCs w:val="22"/>
                <w:lang w:eastAsia="zh-TW"/>
              </w:rPr>
            </w:pPr>
          </w:p>
        </w:tc>
        <w:tc>
          <w:tcPr>
            <w:tcW w:w="5306" w:type="dxa"/>
            <w:noWrap/>
            <w:hideMark/>
          </w:tcPr>
          <w:p w14:paraId="3F746CE6" w14:textId="77777777" w:rsidR="00704551" w:rsidRPr="003262E7" w:rsidRDefault="00704551" w:rsidP="00704551">
            <w:pPr>
              <w:rPr>
                <w:rFonts w:ascii="Times New Roman" w:eastAsia="Times New Roman" w:hAnsi="Times New Roman" w:cs="Times New Roman"/>
                <w:sz w:val="20"/>
                <w:szCs w:val="20"/>
                <w:lang w:eastAsia="zh-TW"/>
              </w:rPr>
            </w:pPr>
          </w:p>
        </w:tc>
      </w:tr>
      <w:tr w:rsidR="003262E7" w:rsidRPr="003262E7" w14:paraId="2EBF02CD" w14:textId="77777777" w:rsidTr="00905375">
        <w:trPr>
          <w:trHeight w:val="288"/>
        </w:trPr>
        <w:tc>
          <w:tcPr>
            <w:tcW w:w="4531" w:type="dxa"/>
            <w:noWrap/>
            <w:hideMark/>
          </w:tcPr>
          <w:p w14:paraId="5BC4C9DF" w14:textId="77777777" w:rsidR="003262E7" w:rsidRPr="003262E7" w:rsidRDefault="003262E7" w:rsidP="003262E7">
            <w:pPr>
              <w:rPr>
                <w:rFonts w:ascii="Times New Roman" w:eastAsia="Times New Roman" w:hAnsi="Times New Roman" w:cs="Times New Roman"/>
                <w:sz w:val="20"/>
                <w:szCs w:val="20"/>
                <w:lang w:eastAsia="zh-TW"/>
              </w:rPr>
            </w:pPr>
          </w:p>
        </w:tc>
        <w:tc>
          <w:tcPr>
            <w:tcW w:w="1276" w:type="dxa"/>
            <w:noWrap/>
            <w:hideMark/>
          </w:tcPr>
          <w:p w14:paraId="27814D4D" w14:textId="77777777" w:rsidR="003262E7" w:rsidRPr="003262E7" w:rsidRDefault="003262E7" w:rsidP="003262E7">
            <w:pPr>
              <w:rPr>
                <w:rFonts w:ascii="Times New Roman" w:eastAsia="Times New Roman" w:hAnsi="Times New Roman" w:cs="Times New Roman"/>
                <w:sz w:val="20"/>
                <w:szCs w:val="20"/>
                <w:lang w:eastAsia="zh-TW"/>
              </w:rPr>
            </w:pPr>
          </w:p>
        </w:tc>
        <w:tc>
          <w:tcPr>
            <w:tcW w:w="1985" w:type="dxa"/>
            <w:noWrap/>
            <w:hideMark/>
          </w:tcPr>
          <w:p w14:paraId="267F3BEC" w14:textId="77777777" w:rsidR="003262E7" w:rsidRPr="003262E7" w:rsidRDefault="003262E7" w:rsidP="003262E7">
            <w:pPr>
              <w:rPr>
                <w:rFonts w:ascii="Times New Roman" w:eastAsia="Times New Roman" w:hAnsi="Times New Roman" w:cs="Times New Roman"/>
                <w:sz w:val="20"/>
                <w:szCs w:val="20"/>
                <w:lang w:eastAsia="zh-TW"/>
              </w:rPr>
            </w:pPr>
          </w:p>
        </w:tc>
        <w:tc>
          <w:tcPr>
            <w:tcW w:w="1984" w:type="dxa"/>
            <w:noWrap/>
            <w:hideMark/>
          </w:tcPr>
          <w:p w14:paraId="7A2A8201" w14:textId="77777777" w:rsidR="003262E7" w:rsidRPr="003262E7" w:rsidRDefault="003262E7" w:rsidP="003262E7">
            <w:pPr>
              <w:rPr>
                <w:rFonts w:ascii="Times New Roman" w:eastAsia="Times New Roman" w:hAnsi="Times New Roman" w:cs="Times New Roman"/>
                <w:sz w:val="20"/>
                <w:szCs w:val="20"/>
                <w:lang w:eastAsia="zh-TW"/>
              </w:rPr>
            </w:pPr>
          </w:p>
        </w:tc>
        <w:tc>
          <w:tcPr>
            <w:tcW w:w="5306" w:type="dxa"/>
            <w:noWrap/>
            <w:hideMark/>
          </w:tcPr>
          <w:p w14:paraId="4BCA662F" w14:textId="77777777" w:rsidR="003262E7" w:rsidRPr="003262E7" w:rsidRDefault="003262E7" w:rsidP="003262E7">
            <w:pPr>
              <w:rPr>
                <w:rFonts w:ascii="Times New Roman" w:eastAsia="Times New Roman" w:hAnsi="Times New Roman" w:cs="Times New Roman"/>
                <w:sz w:val="20"/>
                <w:szCs w:val="20"/>
                <w:lang w:eastAsia="zh-TW"/>
              </w:rPr>
            </w:pPr>
          </w:p>
        </w:tc>
      </w:tr>
      <w:tr w:rsidR="003262E7" w:rsidRPr="003262E7" w14:paraId="7DE4520B" w14:textId="77777777" w:rsidTr="00905375">
        <w:trPr>
          <w:trHeight w:val="288"/>
        </w:trPr>
        <w:tc>
          <w:tcPr>
            <w:tcW w:w="4531" w:type="dxa"/>
            <w:noWrap/>
            <w:hideMark/>
          </w:tcPr>
          <w:p w14:paraId="70DB3143" w14:textId="77777777" w:rsidR="003262E7" w:rsidRPr="003262E7" w:rsidRDefault="003262E7" w:rsidP="003262E7">
            <w:pPr>
              <w:rPr>
                <w:rFonts w:ascii="Calibri" w:eastAsia="Times New Roman" w:hAnsi="Calibri" w:cs="Calibri"/>
                <w:b/>
                <w:bCs/>
                <w:color w:val="000000"/>
                <w:sz w:val="22"/>
                <w:szCs w:val="22"/>
                <w:lang w:eastAsia="zh-TW"/>
              </w:rPr>
            </w:pPr>
            <w:r w:rsidRPr="003262E7">
              <w:rPr>
                <w:rFonts w:ascii="Calibri" w:eastAsia="Times New Roman" w:hAnsi="Calibri" w:cs="Calibri"/>
                <w:b/>
                <w:bCs/>
                <w:color w:val="000000"/>
                <w:sz w:val="22"/>
                <w:szCs w:val="22"/>
                <w:lang w:eastAsia="zh-TW"/>
              </w:rPr>
              <w:lastRenderedPageBreak/>
              <w:t>Routine care, South Africa</w:t>
            </w:r>
          </w:p>
        </w:tc>
        <w:tc>
          <w:tcPr>
            <w:tcW w:w="1276" w:type="dxa"/>
            <w:noWrap/>
            <w:hideMark/>
          </w:tcPr>
          <w:p w14:paraId="23FDB96C" w14:textId="77777777" w:rsidR="003262E7" w:rsidRPr="003262E7" w:rsidRDefault="003262E7" w:rsidP="003262E7">
            <w:pPr>
              <w:rPr>
                <w:rFonts w:ascii="Calibri" w:eastAsia="Times New Roman" w:hAnsi="Calibri" w:cs="Calibri"/>
                <w:b/>
                <w:bCs/>
                <w:color w:val="000000"/>
                <w:sz w:val="22"/>
                <w:szCs w:val="22"/>
                <w:lang w:eastAsia="zh-TW"/>
              </w:rPr>
            </w:pPr>
          </w:p>
        </w:tc>
        <w:tc>
          <w:tcPr>
            <w:tcW w:w="1985" w:type="dxa"/>
            <w:noWrap/>
            <w:hideMark/>
          </w:tcPr>
          <w:p w14:paraId="57BF353B" w14:textId="77777777" w:rsidR="003262E7" w:rsidRPr="003262E7" w:rsidRDefault="003262E7" w:rsidP="003262E7">
            <w:pPr>
              <w:rPr>
                <w:rFonts w:ascii="Times New Roman" w:eastAsia="Times New Roman" w:hAnsi="Times New Roman" w:cs="Times New Roman"/>
                <w:sz w:val="20"/>
                <w:szCs w:val="20"/>
                <w:lang w:eastAsia="zh-TW"/>
              </w:rPr>
            </w:pPr>
          </w:p>
        </w:tc>
        <w:tc>
          <w:tcPr>
            <w:tcW w:w="1984" w:type="dxa"/>
            <w:noWrap/>
            <w:hideMark/>
          </w:tcPr>
          <w:p w14:paraId="5D69FFD5" w14:textId="77777777" w:rsidR="003262E7" w:rsidRPr="003262E7" w:rsidRDefault="003262E7" w:rsidP="003262E7">
            <w:pPr>
              <w:rPr>
                <w:rFonts w:ascii="Times New Roman" w:eastAsia="Times New Roman" w:hAnsi="Times New Roman" w:cs="Times New Roman"/>
                <w:sz w:val="20"/>
                <w:szCs w:val="20"/>
                <w:lang w:eastAsia="zh-TW"/>
              </w:rPr>
            </w:pPr>
          </w:p>
        </w:tc>
        <w:tc>
          <w:tcPr>
            <w:tcW w:w="5306" w:type="dxa"/>
            <w:noWrap/>
            <w:hideMark/>
          </w:tcPr>
          <w:p w14:paraId="468881B2" w14:textId="77777777" w:rsidR="003262E7" w:rsidRPr="003262E7" w:rsidRDefault="003262E7" w:rsidP="003262E7">
            <w:pPr>
              <w:rPr>
                <w:rFonts w:ascii="Times New Roman" w:eastAsia="Times New Roman" w:hAnsi="Times New Roman" w:cs="Times New Roman"/>
                <w:sz w:val="20"/>
                <w:szCs w:val="20"/>
                <w:lang w:eastAsia="zh-TW"/>
              </w:rPr>
            </w:pPr>
          </w:p>
        </w:tc>
      </w:tr>
      <w:tr w:rsidR="00704551" w:rsidRPr="003262E7" w14:paraId="06BC8361" w14:textId="77777777" w:rsidTr="00905375">
        <w:trPr>
          <w:trHeight w:val="288"/>
        </w:trPr>
        <w:tc>
          <w:tcPr>
            <w:tcW w:w="4531" w:type="dxa"/>
            <w:noWrap/>
            <w:hideMark/>
          </w:tcPr>
          <w:p w14:paraId="3B2C5BAB" w14:textId="77777777" w:rsidR="00704551" w:rsidRPr="003262E7" w:rsidRDefault="00704551" w:rsidP="00704551">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Rate of initial care-seeking after the symptom onset</w:t>
            </w:r>
          </w:p>
        </w:tc>
        <w:tc>
          <w:tcPr>
            <w:tcW w:w="1276" w:type="dxa"/>
            <w:noWrap/>
            <w:hideMark/>
          </w:tcPr>
          <w:p w14:paraId="2FC589B6" w14:textId="279BAFC7" w:rsidR="00704551" w:rsidRPr="003262E7" w:rsidRDefault="00000000" w:rsidP="00704551">
            <w:pPr>
              <w:rPr>
                <w:rFonts w:ascii="Calibri" w:eastAsia="Times New Roman" w:hAnsi="Calibri" w:cs="Calibri"/>
                <w:color w:val="000000"/>
                <w:sz w:val="22"/>
                <w:szCs w:val="22"/>
                <w:lang w:eastAsia="zh-TW"/>
              </w:rPr>
            </w:pPr>
            <m:oMathPara>
              <m:oMath>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δ</m:t>
                    </m:r>
                  </m:e>
                  <m:sub>
                    <m:r>
                      <w:rPr>
                        <w:rFonts w:ascii="Cambria Math" w:eastAsia="Times New Roman" w:hAnsi="Cambria Math" w:cs="Calibri"/>
                        <w:color w:val="000000"/>
                        <w:sz w:val="22"/>
                        <w:szCs w:val="22"/>
                        <w:lang w:eastAsia="zh-TW"/>
                      </w:rPr>
                      <m:t>0</m:t>
                    </m:r>
                  </m:sub>
                </m:sSub>
              </m:oMath>
            </m:oMathPara>
          </w:p>
        </w:tc>
        <w:tc>
          <w:tcPr>
            <w:tcW w:w="1985" w:type="dxa"/>
            <w:noWrap/>
            <w:hideMark/>
          </w:tcPr>
          <w:p w14:paraId="4840D5BF" w14:textId="77777777" w:rsidR="00704551" w:rsidRPr="003262E7" w:rsidRDefault="00704551" w:rsidP="00704551">
            <w:pPr>
              <w:rPr>
                <w:rFonts w:ascii="Calibri" w:eastAsia="Times New Roman" w:hAnsi="Calibri" w:cs="Calibri"/>
                <w:color w:val="000000"/>
                <w:sz w:val="22"/>
                <w:szCs w:val="22"/>
                <w:lang w:eastAsia="zh-TW"/>
              </w:rPr>
            </w:pPr>
          </w:p>
        </w:tc>
        <w:tc>
          <w:tcPr>
            <w:tcW w:w="1984" w:type="dxa"/>
            <w:noWrap/>
            <w:hideMark/>
          </w:tcPr>
          <w:p w14:paraId="7A54D6ED" w14:textId="77777777" w:rsidR="00704551" w:rsidRPr="003262E7" w:rsidRDefault="00704551" w:rsidP="00704551">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1, 15</w:t>
            </w:r>
          </w:p>
        </w:tc>
        <w:tc>
          <w:tcPr>
            <w:tcW w:w="5306" w:type="dxa"/>
            <w:noWrap/>
            <w:hideMark/>
          </w:tcPr>
          <w:p w14:paraId="23C63A6F" w14:textId="77777777" w:rsidR="00704551" w:rsidRPr="003262E7" w:rsidRDefault="00704551" w:rsidP="00704551">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Assumed range</w:t>
            </w:r>
          </w:p>
        </w:tc>
      </w:tr>
      <w:tr w:rsidR="00704551" w:rsidRPr="003262E7" w14:paraId="1FE4F41C" w14:textId="77777777" w:rsidTr="00905375">
        <w:trPr>
          <w:trHeight w:val="288"/>
        </w:trPr>
        <w:tc>
          <w:tcPr>
            <w:tcW w:w="4531" w:type="dxa"/>
            <w:noWrap/>
            <w:hideMark/>
          </w:tcPr>
          <w:p w14:paraId="0908C58E" w14:textId="77777777" w:rsidR="00704551" w:rsidRPr="003262E7" w:rsidRDefault="00704551" w:rsidP="00704551">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Rate of revisit care-seeking</w:t>
            </w:r>
          </w:p>
        </w:tc>
        <w:tc>
          <w:tcPr>
            <w:tcW w:w="1276" w:type="dxa"/>
            <w:noWrap/>
            <w:hideMark/>
          </w:tcPr>
          <w:p w14:paraId="308F9D99" w14:textId="6514A05D" w:rsidR="00704551" w:rsidRPr="003262E7" w:rsidRDefault="00000000" w:rsidP="00704551">
            <w:pPr>
              <w:rPr>
                <w:rFonts w:ascii="Calibri" w:eastAsia="Times New Roman" w:hAnsi="Calibri" w:cs="Calibri"/>
                <w:color w:val="000000"/>
                <w:sz w:val="22"/>
                <w:szCs w:val="22"/>
                <w:lang w:eastAsia="zh-TW"/>
              </w:rPr>
            </w:pPr>
            <m:oMathPara>
              <m:oMath>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δ</m:t>
                    </m:r>
                  </m:e>
                  <m:sub>
                    <m:r>
                      <w:rPr>
                        <w:rFonts w:ascii="Cambria Math" w:eastAsia="Times New Roman" w:hAnsi="Cambria Math" w:cs="Calibri"/>
                        <w:color w:val="000000"/>
                        <w:sz w:val="22"/>
                        <w:szCs w:val="22"/>
                        <w:lang w:eastAsia="zh-TW"/>
                      </w:rPr>
                      <m:t>1</m:t>
                    </m:r>
                  </m:sub>
                </m:sSub>
              </m:oMath>
            </m:oMathPara>
          </w:p>
        </w:tc>
        <w:tc>
          <w:tcPr>
            <w:tcW w:w="1985" w:type="dxa"/>
            <w:noWrap/>
            <w:hideMark/>
          </w:tcPr>
          <w:p w14:paraId="109DB53A" w14:textId="77777777" w:rsidR="00704551" w:rsidRPr="003262E7" w:rsidRDefault="00704551" w:rsidP="00704551">
            <w:pPr>
              <w:rPr>
                <w:rFonts w:ascii="Calibri" w:eastAsia="Times New Roman" w:hAnsi="Calibri" w:cs="Calibri"/>
                <w:color w:val="000000"/>
                <w:sz w:val="22"/>
                <w:szCs w:val="22"/>
                <w:lang w:eastAsia="zh-TW"/>
              </w:rPr>
            </w:pPr>
          </w:p>
        </w:tc>
        <w:tc>
          <w:tcPr>
            <w:tcW w:w="1984" w:type="dxa"/>
            <w:noWrap/>
            <w:hideMark/>
          </w:tcPr>
          <w:p w14:paraId="0D3E1FDB" w14:textId="77777777" w:rsidR="00704551" w:rsidRPr="003262E7" w:rsidRDefault="00704551" w:rsidP="00704551">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1, 15</w:t>
            </w:r>
          </w:p>
        </w:tc>
        <w:tc>
          <w:tcPr>
            <w:tcW w:w="5306" w:type="dxa"/>
            <w:noWrap/>
            <w:hideMark/>
          </w:tcPr>
          <w:p w14:paraId="2358C75D" w14:textId="77777777" w:rsidR="00704551" w:rsidRPr="003262E7" w:rsidRDefault="00704551" w:rsidP="00704551">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Assumed range</w:t>
            </w:r>
          </w:p>
        </w:tc>
      </w:tr>
      <w:tr w:rsidR="003262E7" w:rsidRPr="003262E7" w14:paraId="77E648D5" w14:textId="77777777" w:rsidTr="00905375">
        <w:trPr>
          <w:trHeight w:val="288"/>
        </w:trPr>
        <w:tc>
          <w:tcPr>
            <w:tcW w:w="4531" w:type="dxa"/>
            <w:noWrap/>
            <w:hideMark/>
          </w:tcPr>
          <w:p w14:paraId="2D7587ED"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Prop. correctly diagnosed per visit</w:t>
            </w:r>
          </w:p>
        </w:tc>
        <w:tc>
          <w:tcPr>
            <w:tcW w:w="1276" w:type="dxa"/>
            <w:noWrap/>
            <w:hideMark/>
          </w:tcPr>
          <w:p w14:paraId="10EC59F4" w14:textId="79398E38" w:rsidR="003262E7" w:rsidRPr="003262E7" w:rsidRDefault="00000000" w:rsidP="003262E7">
            <w:pPr>
              <w:rPr>
                <w:rFonts w:ascii="Calibri" w:eastAsia="Times New Roman" w:hAnsi="Calibri" w:cs="Calibri"/>
                <w:color w:val="000000"/>
                <w:sz w:val="22"/>
                <w:szCs w:val="22"/>
                <w:lang w:eastAsia="zh-TW"/>
              </w:rPr>
            </w:pPr>
            <m:oMathPara>
              <m:oMath>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p</m:t>
                    </m:r>
                  </m:e>
                  <m:sub>
                    <m:r>
                      <w:rPr>
                        <w:rFonts w:ascii="Cambria Math" w:eastAsia="Times New Roman" w:hAnsi="Cambria Math" w:cs="Calibri"/>
                        <w:color w:val="000000"/>
                        <w:sz w:val="22"/>
                        <w:szCs w:val="22"/>
                        <w:lang w:eastAsia="zh-TW"/>
                      </w:rPr>
                      <m:t>dx</m:t>
                    </m:r>
                  </m:sub>
                </m:sSub>
              </m:oMath>
            </m:oMathPara>
          </w:p>
        </w:tc>
        <w:tc>
          <w:tcPr>
            <w:tcW w:w="1985" w:type="dxa"/>
            <w:noWrap/>
            <w:hideMark/>
          </w:tcPr>
          <w:p w14:paraId="5643AAB9" w14:textId="77777777" w:rsidR="003262E7" w:rsidRPr="003262E7" w:rsidRDefault="003262E7" w:rsidP="003262E7">
            <w:pPr>
              <w:rPr>
                <w:rFonts w:ascii="Calibri" w:eastAsia="Times New Roman" w:hAnsi="Calibri" w:cs="Calibri"/>
                <w:color w:val="000000"/>
                <w:sz w:val="22"/>
                <w:szCs w:val="22"/>
                <w:lang w:eastAsia="zh-TW"/>
              </w:rPr>
            </w:pPr>
          </w:p>
        </w:tc>
        <w:tc>
          <w:tcPr>
            <w:tcW w:w="1984" w:type="dxa"/>
            <w:noWrap/>
            <w:hideMark/>
          </w:tcPr>
          <w:p w14:paraId="7CF9672D"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0.3, 0.7</w:t>
            </w:r>
          </w:p>
        </w:tc>
        <w:tc>
          <w:tcPr>
            <w:tcW w:w="5306" w:type="dxa"/>
            <w:noWrap/>
            <w:hideMark/>
          </w:tcPr>
          <w:p w14:paraId="06F81FBD"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Assumed range</w:t>
            </w:r>
          </w:p>
        </w:tc>
      </w:tr>
      <w:tr w:rsidR="003262E7" w:rsidRPr="003262E7" w14:paraId="00DD2AA9" w14:textId="77777777" w:rsidTr="00905375">
        <w:trPr>
          <w:trHeight w:val="288"/>
        </w:trPr>
        <w:tc>
          <w:tcPr>
            <w:tcW w:w="4531" w:type="dxa"/>
            <w:noWrap/>
            <w:hideMark/>
          </w:tcPr>
          <w:p w14:paraId="588515E7"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Treatment duration</w:t>
            </w:r>
          </w:p>
        </w:tc>
        <w:tc>
          <w:tcPr>
            <w:tcW w:w="1276" w:type="dxa"/>
            <w:noWrap/>
            <w:hideMark/>
          </w:tcPr>
          <w:p w14:paraId="04A628F2" w14:textId="0C49F9D0" w:rsidR="003262E7" w:rsidRPr="003262E7" w:rsidRDefault="00704551" w:rsidP="003262E7">
            <w:pPr>
              <w:rPr>
                <w:rFonts w:ascii="Calibri" w:eastAsia="Times New Roman" w:hAnsi="Calibri" w:cs="Calibri"/>
                <w:color w:val="000000"/>
                <w:sz w:val="22"/>
                <w:szCs w:val="22"/>
                <w:lang w:eastAsia="zh-TW"/>
              </w:rPr>
            </w:pPr>
            <m:oMathPara>
              <m:oMath>
                <m:r>
                  <w:rPr>
                    <w:rFonts w:ascii="Cambria Math" w:eastAsia="Times New Roman" w:hAnsi="Cambria Math" w:cs="Calibri"/>
                    <w:color w:val="000000"/>
                    <w:sz w:val="22"/>
                    <w:szCs w:val="22"/>
                    <w:lang w:eastAsia="zh-TW"/>
                  </w:rPr>
                  <m:t>dur</m:t>
                </m:r>
              </m:oMath>
            </m:oMathPara>
          </w:p>
        </w:tc>
        <w:tc>
          <w:tcPr>
            <w:tcW w:w="1985" w:type="dxa"/>
            <w:noWrap/>
            <w:hideMark/>
          </w:tcPr>
          <w:p w14:paraId="757D8036"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0.5</w:t>
            </w:r>
          </w:p>
        </w:tc>
        <w:tc>
          <w:tcPr>
            <w:tcW w:w="1984" w:type="dxa"/>
            <w:noWrap/>
            <w:hideMark/>
          </w:tcPr>
          <w:p w14:paraId="6AAC8F93" w14:textId="77777777" w:rsidR="003262E7" w:rsidRPr="003262E7" w:rsidRDefault="003262E7" w:rsidP="003262E7">
            <w:pPr>
              <w:rPr>
                <w:rFonts w:ascii="Calibri" w:eastAsia="Times New Roman" w:hAnsi="Calibri" w:cs="Calibri"/>
                <w:color w:val="000000"/>
                <w:sz w:val="22"/>
                <w:szCs w:val="22"/>
                <w:lang w:eastAsia="zh-TW"/>
              </w:rPr>
            </w:pPr>
          </w:p>
        </w:tc>
        <w:tc>
          <w:tcPr>
            <w:tcW w:w="5306" w:type="dxa"/>
            <w:noWrap/>
            <w:hideMark/>
          </w:tcPr>
          <w:p w14:paraId="790CF342" w14:textId="77777777" w:rsidR="003262E7" w:rsidRPr="003262E7" w:rsidRDefault="003262E7" w:rsidP="003262E7">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A duration of 6  months as the WHO guideline</w:t>
            </w:r>
          </w:p>
        </w:tc>
      </w:tr>
      <w:tr w:rsidR="00905375" w:rsidRPr="003262E7" w14:paraId="26724DAF" w14:textId="77777777" w:rsidTr="00905375">
        <w:trPr>
          <w:trHeight w:val="288"/>
        </w:trPr>
        <w:tc>
          <w:tcPr>
            <w:tcW w:w="4531" w:type="dxa"/>
            <w:noWrap/>
            <w:hideMark/>
          </w:tcPr>
          <w:p w14:paraId="3FBA364A" w14:textId="77777777" w:rsidR="00905375" w:rsidRPr="003262E7" w:rsidRDefault="00905375" w:rsidP="00905375">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Prop. successful treatment</w:t>
            </w:r>
          </w:p>
        </w:tc>
        <w:tc>
          <w:tcPr>
            <w:tcW w:w="1276" w:type="dxa"/>
            <w:noWrap/>
            <w:hideMark/>
          </w:tcPr>
          <w:p w14:paraId="65C184C1" w14:textId="7203B54D" w:rsidR="00905375" w:rsidRPr="003262E7" w:rsidRDefault="00000000" w:rsidP="00905375">
            <w:pPr>
              <w:rPr>
                <w:rFonts w:ascii="Calibri" w:eastAsia="Times New Roman" w:hAnsi="Calibri" w:cs="Calibri"/>
                <w:color w:val="000000"/>
                <w:sz w:val="22"/>
                <w:szCs w:val="22"/>
                <w:lang w:eastAsia="zh-TW"/>
              </w:rPr>
            </w:pPr>
            <m:oMathPara>
              <m:oMath>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p</m:t>
                    </m:r>
                  </m:e>
                  <m:sub>
                    <m:r>
                      <w:rPr>
                        <w:rFonts w:ascii="Cambria Math" w:eastAsia="Times New Roman" w:hAnsi="Cambria Math" w:cs="Calibri"/>
                        <w:color w:val="000000"/>
                        <w:sz w:val="22"/>
                        <w:szCs w:val="22"/>
                        <w:lang w:eastAsia="zh-TW"/>
                      </w:rPr>
                      <m:t>succ</m:t>
                    </m:r>
                  </m:sub>
                </m:sSub>
              </m:oMath>
            </m:oMathPara>
          </w:p>
        </w:tc>
        <w:tc>
          <w:tcPr>
            <w:tcW w:w="1985" w:type="dxa"/>
            <w:noWrap/>
            <w:hideMark/>
          </w:tcPr>
          <w:p w14:paraId="4C0EDD8B" w14:textId="450887EE" w:rsidR="00905375" w:rsidRPr="003262E7" w:rsidRDefault="00905375" w:rsidP="00905375">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0</w:t>
            </w:r>
            <w:r>
              <w:rPr>
                <w:rFonts w:ascii="Calibri" w:eastAsia="Times New Roman" w:hAnsi="Calibri" w:cs="Calibri"/>
                <w:color w:val="000000"/>
                <w:sz w:val="22"/>
                <w:szCs w:val="22"/>
                <w:lang w:eastAsia="zh-TW"/>
              </w:rPr>
              <w:t>.782</w:t>
            </w:r>
          </w:p>
        </w:tc>
        <w:tc>
          <w:tcPr>
            <w:tcW w:w="1984" w:type="dxa"/>
            <w:noWrap/>
            <w:hideMark/>
          </w:tcPr>
          <w:p w14:paraId="7155F9E1" w14:textId="77777777" w:rsidR="00905375" w:rsidRPr="003262E7" w:rsidRDefault="00905375" w:rsidP="00905375">
            <w:pPr>
              <w:rPr>
                <w:rFonts w:ascii="Calibri" w:eastAsia="Times New Roman" w:hAnsi="Calibri" w:cs="Calibri"/>
                <w:color w:val="000000"/>
                <w:sz w:val="22"/>
                <w:szCs w:val="22"/>
                <w:lang w:eastAsia="zh-TW"/>
              </w:rPr>
            </w:pPr>
          </w:p>
        </w:tc>
        <w:tc>
          <w:tcPr>
            <w:tcW w:w="5306" w:type="dxa"/>
            <w:noWrap/>
            <w:hideMark/>
          </w:tcPr>
          <w:p w14:paraId="0A602B85" w14:textId="2868C70D" w:rsidR="00905375" w:rsidRPr="003262E7" w:rsidRDefault="00905375" w:rsidP="00905375">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Mat</w:t>
            </w:r>
            <w:r>
              <w:rPr>
                <w:rFonts w:ascii="Calibri" w:eastAsia="Times New Roman" w:hAnsi="Calibri" w:cs="Calibri"/>
                <w:color w:val="000000"/>
                <w:sz w:val="22"/>
                <w:szCs w:val="22"/>
                <w:lang w:eastAsia="zh-TW"/>
              </w:rPr>
              <w:t>c</w:t>
            </w:r>
            <w:r w:rsidRPr="003262E7">
              <w:rPr>
                <w:rFonts w:ascii="Calibri" w:eastAsia="Times New Roman" w:hAnsi="Calibri" w:cs="Calibri"/>
                <w:color w:val="000000"/>
                <w:sz w:val="22"/>
                <w:szCs w:val="22"/>
                <w:lang w:eastAsia="zh-TW"/>
              </w:rPr>
              <w:t>hed to 2015-2019 WHO TB treatment outcomes</w:t>
            </w:r>
          </w:p>
        </w:tc>
      </w:tr>
      <w:tr w:rsidR="00905375" w:rsidRPr="003262E7" w14:paraId="610B4695" w14:textId="77777777" w:rsidTr="00905375">
        <w:trPr>
          <w:trHeight w:val="288"/>
        </w:trPr>
        <w:tc>
          <w:tcPr>
            <w:tcW w:w="4531" w:type="dxa"/>
            <w:noWrap/>
            <w:hideMark/>
          </w:tcPr>
          <w:p w14:paraId="0A1AE72D" w14:textId="77777777" w:rsidR="00905375" w:rsidRPr="003262E7" w:rsidRDefault="00905375" w:rsidP="00905375">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Prop. death during treatment period</w:t>
            </w:r>
          </w:p>
        </w:tc>
        <w:tc>
          <w:tcPr>
            <w:tcW w:w="1276" w:type="dxa"/>
            <w:noWrap/>
            <w:hideMark/>
          </w:tcPr>
          <w:p w14:paraId="45237074" w14:textId="013690A5" w:rsidR="00905375" w:rsidRPr="003262E7" w:rsidRDefault="00000000" w:rsidP="00905375">
            <w:pPr>
              <w:rPr>
                <w:rFonts w:ascii="Calibri" w:eastAsia="Times New Roman" w:hAnsi="Calibri" w:cs="Calibri"/>
                <w:color w:val="000000"/>
                <w:sz w:val="22"/>
                <w:szCs w:val="22"/>
                <w:lang w:eastAsia="zh-TW"/>
              </w:rPr>
            </w:pPr>
            <m:oMathPara>
              <m:oMath>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p</m:t>
                    </m:r>
                  </m:e>
                  <m:sub>
                    <m:r>
                      <w:rPr>
                        <w:rFonts w:ascii="Cambria Math" w:eastAsia="Times New Roman" w:hAnsi="Cambria Math" w:cs="Calibri"/>
                        <w:color w:val="000000"/>
                        <w:sz w:val="22"/>
                        <w:szCs w:val="22"/>
                        <w:lang w:eastAsia="zh-TW"/>
                      </w:rPr>
                      <m:t>die</m:t>
                    </m:r>
                  </m:sub>
                </m:sSub>
              </m:oMath>
            </m:oMathPara>
          </w:p>
        </w:tc>
        <w:tc>
          <w:tcPr>
            <w:tcW w:w="1985" w:type="dxa"/>
            <w:noWrap/>
            <w:hideMark/>
          </w:tcPr>
          <w:p w14:paraId="7B9DFA70" w14:textId="5402AAE2" w:rsidR="00905375" w:rsidRPr="003262E7" w:rsidRDefault="00905375" w:rsidP="00905375">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0.0</w:t>
            </w:r>
            <w:r>
              <w:rPr>
                <w:rFonts w:ascii="Calibri" w:eastAsia="Times New Roman" w:hAnsi="Calibri" w:cs="Calibri"/>
                <w:color w:val="000000"/>
                <w:sz w:val="22"/>
                <w:szCs w:val="22"/>
                <w:lang w:eastAsia="zh-TW"/>
              </w:rPr>
              <w:t>64</w:t>
            </w:r>
          </w:p>
        </w:tc>
        <w:tc>
          <w:tcPr>
            <w:tcW w:w="1984" w:type="dxa"/>
            <w:noWrap/>
            <w:hideMark/>
          </w:tcPr>
          <w:p w14:paraId="769D94E4" w14:textId="77777777" w:rsidR="00905375" w:rsidRPr="003262E7" w:rsidRDefault="00905375" w:rsidP="00905375">
            <w:pPr>
              <w:rPr>
                <w:rFonts w:ascii="Calibri" w:eastAsia="Times New Roman" w:hAnsi="Calibri" w:cs="Calibri"/>
                <w:color w:val="000000"/>
                <w:sz w:val="22"/>
                <w:szCs w:val="22"/>
                <w:lang w:eastAsia="zh-TW"/>
              </w:rPr>
            </w:pPr>
          </w:p>
        </w:tc>
        <w:tc>
          <w:tcPr>
            <w:tcW w:w="5306" w:type="dxa"/>
            <w:noWrap/>
            <w:hideMark/>
          </w:tcPr>
          <w:p w14:paraId="1665F8ED" w14:textId="52EB104E" w:rsidR="00905375" w:rsidRPr="003262E7" w:rsidRDefault="00905375" w:rsidP="00905375">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Mat</w:t>
            </w:r>
            <w:r>
              <w:rPr>
                <w:rFonts w:ascii="Calibri" w:eastAsia="Times New Roman" w:hAnsi="Calibri" w:cs="Calibri"/>
                <w:color w:val="000000"/>
                <w:sz w:val="22"/>
                <w:szCs w:val="22"/>
                <w:lang w:eastAsia="zh-TW"/>
              </w:rPr>
              <w:t>c</w:t>
            </w:r>
            <w:r w:rsidRPr="003262E7">
              <w:rPr>
                <w:rFonts w:ascii="Calibri" w:eastAsia="Times New Roman" w:hAnsi="Calibri" w:cs="Calibri"/>
                <w:color w:val="000000"/>
                <w:sz w:val="22"/>
                <w:szCs w:val="22"/>
                <w:lang w:eastAsia="zh-TW"/>
              </w:rPr>
              <w:t>hed to 2015-2019 WHO TB treatment outcomes</w:t>
            </w:r>
          </w:p>
        </w:tc>
      </w:tr>
      <w:tr w:rsidR="00905375" w:rsidRPr="003262E7" w14:paraId="203D0AF0" w14:textId="77777777" w:rsidTr="00905375">
        <w:trPr>
          <w:trHeight w:val="288"/>
        </w:trPr>
        <w:tc>
          <w:tcPr>
            <w:tcW w:w="4531" w:type="dxa"/>
            <w:noWrap/>
            <w:hideMark/>
          </w:tcPr>
          <w:p w14:paraId="089F9B99" w14:textId="77777777" w:rsidR="00905375" w:rsidRPr="003262E7" w:rsidRDefault="00905375" w:rsidP="00905375">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Prop. failed and loss to follow-up on treatment</w:t>
            </w:r>
          </w:p>
        </w:tc>
        <w:tc>
          <w:tcPr>
            <w:tcW w:w="1276" w:type="dxa"/>
            <w:noWrap/>
            <w:hideMark/>
          </w:tcPr>
          <w:p w14:paraId="6E20EB69" w14:textId="6E85532F" w:rsidR="00905375" w:rsidRPr="003262E7" w:rsidRDefault="00000000" w:rsidP="00905375">
            <w:pPr>
              <w:rPr>
                <w:rFonts w:ascii="Calibri" w:eastAsia="Times New Roman" w:hAnsi="Calibri" w:cs="Calibri"/>
                <w:color w:val="000000"/>
                <w:sz w:val="22"/>
                <w:szCs w:val="22"/>
                <w:lang w:eastAsia="zh-TW"/>
              </w:rPr>
            </w:pPr>
            <m:oMathPara>
              <m:oMath>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p</m:t>
                    </m:r>
                  </m:e>
                  <m:sub>
                    <m:r>
                      <w:rPr>
                        <w:rFonts w:ascii="Cambria Math" w:eastAsia="Times New Roman" w:hAnsi="Cambria Math" w:cs="Calibri"/>
                        <w:color w:val="000000"/>
                        <w:sz w:val="22"/>
                        <w:szCs w:val="22"/>
                        <w:lang w:eastAsia="zh-TW"/>
                      </w:rPr>
                      <m:t>ltfu</m:t>
                    </m:r>
                  </m:sub>
                </m:sSub>
              </m:oMath>
            </m:oMathPara>
          </w:p>
        </w:tc>
        <w:tc>
          <w:tcPr>
            <w:tcW w:w="1985" w:type="dxa"/>
            <w:noWrap/>
            <w:hideMark/>
          </w:tcPr>
          <w:p w14:paraId="7FF40923" w14:textId="389F0E0A" w:rsidR="00905375" w:rsidRPr="003262E7" w:rsidRDefault="00905375" w:rsidP="00905375">
            <w:pPr>
              <w:rPr>
                <w:rFonts w:ascii="Calibri" w:eastAsia="Times New Roman" w:hAnsi="Calibri" w:cs="Calibri"/>
                <w:color w:val="000000"/>
                <w:sz w:val="22"/>
                <w:szCs w:val="22"/>
                <w:lang w:eastAsia="zh-TW"/>
              </w:rPr>
            </w:pPr>
            <m:oMathPara>
              <m:oMath>
                <m:r>
                  <w:rPr>
                    <w:rFonts w:ascii="Cambria Math" w:eastAsia="Times New Roman" w:hAnsi="Cambria Math" w:cs="Calibri"/>
                    <w:color w:val="000000"/>
                    <w:sz w:val="22"/>
                    <w:szCs w:val="22"/>
                    <w:lang w:eastAsia="zh-TW"/>
                  </w:rPr>
                  <m:t xml:space="preserve">1 - </m:t>
                </m:r>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p</m:t>
                    </m:r>
                  </m:e>
                  <m:sub>
                    <m:r>
                      <w:rPr>
                        <w:rFonts w:ascii="Cambria Math" w:eastAsia="Times New Roman" w:hAnsi="Cambria Math" w:cs="Calibri"/>
                        <w:color w:val="000000"/>
                        <w:sz w:val="22"/>
                        <w:szCs w:val="22"/>
                        <w:lang w:eastAsia="zh-TW"/>
                      </w:rPr>
                      <m:t>succ</m:t>
                    </m:r>
                  </m:sub>
                </m:sSub>
                <m:r>
                  <w:rPr>
                    <w:rFonts w:ascii="Cambria Math" w:eastAsia="Times New Roman" w:hAnsi="Cambria Math" w:cs="Calibri"/>
                    <w:color w:val="000000"/>
                    <w:sz w:val="22"/>
                    <w:szCs w:val="22"/>
                    <w:lang w:eastAsia="zh-TW"/>
                  </w:rPr>
                  <m:t xml:space="preserve"> - </m:t>
                </m:r>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p</m:t>
                    </m:r>
                  </m:e>
                  <m:sub>
                    <m:r>
                      <w:rPr>
                        <w:rFonts w:ascii="Cambria Math" w:eastAsia="Times New Roman" w:hAnsi="Cambria Math" w:cs="Calibri"/>
                        <w:color w:val="000000"/>
                        <w:sz w:val="22"/>
                        <w:szCs w:val="22"/>
                        <w:lang w:eastAsia="zh-TW"/>
                      </w:rPr>
                      <m:t>die</m:t>
                    </m:r>
                  </m:sub>
                </m:sSub>
              </m:oMath>
            </m:oMathPara>
          </w:p>
        </w:tc>
        <w:tc>
          <w:tcPr>
            <w:tcW w:w="1984" w:type="dxa"/>
            <w:noWrap/>
            <w:hideMark/>
          </w:tcPr>
          <w:p w14:paraId="500F766E" w14:textId="77777777" w:rsidR="00905375" w:rsidRPr="003262E7" w:rsidRDefault="00905375" w:rsidP="00905375">
            <w:pPr>
              <w:rPr>
                <w:rFonts w:ascii="Calibri" w:eastAsia="Times New Roman" w:hAnsi="Calibri" w:cs="Calibri"/>
                <w:color w:val="000000"/>
                <w:sz w:val="22"/>
                <w:szCs w:val="22"/>
                <w:lang w:eastAsia="zh-TW"/>
              </w:rPr>
            </w:pPr>
          </w:p>
        </w:tc>
        <w:tc>
          <w:tcPr>
            <w:tcW w:w="5306" w:type="dxa"/>
            <w:noWrap/>
            <w:hideMark/>
          </w:tcPr>
          <w:p w14:paraId="7C3F3765" w14:textId="7322E93E" w:rsidR="00905375" w:rsidRPr="003262E7" w:rsidRDefault="00905375" w:rsidP="00905375">
            <w:pPr>
              <w:rPr>
                <w:rFonts w:ascii="Calibri" w:eastAsia="Times New Roman" w:hAnsi="Calibri" w:cs="Calibri"/>
                <w:color w:val="000000"/>
                <w:sz w:val="22"/>
                <w:szCs w:val="22"/>
                <w:lang w:eastAsia="zh-TW"/>
              </w:rPr>
            </w:pPr>
          </w:p>
        </w:tc>
      </w:tr>
      <w:tr w:rsidR="00905375" w:rsidRPr="003262E7" w14:paraId="6B58A257" w14:textId="77777777" w:rsidTr="00905375">
        <w:trPr>
          <w:trHeight w:val="288"/>
        </w:trPr>
        <w:tc>
          <w:tcPr>
            <w:tcW w:w="4531" w:type="dxa"/>
            <w:noWrap/>
            <w:hideMark/>
          </w:tcPr>
          <w:p w14:paraId="60D96CBB" w14:textId="77777777" w:rsidR="00905375" w:rsidRPr="003262E7" w:rsidRDefault="00905375" w:rsidP="00905375">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Rate of successful treatment</w:t>
            </w:r>
          </w:p>
        </w:tc>
        <w:tc>
          <w:tcPr>
            <w:tcW w:w="1276" w:type="dxa"/>
            <w:noWrap/>
            <w:hideMark/>
          </w:tcPr>
          <w:p w14:paraId="102D3015" w14:textId="4C191805" w:rsidR="00905375" w:rsidRPr="003262E7" w:rsidRDefault="00000000" w:rsidP="00905375">
            <w:pPr>
              <w:rPr>
                <w:rFonts w:ascii="Calibri" w:eastAsia="Times New Roman" w:hAnsi="Calibri" w:cs="Calibri"/>
                <w:color w:val="000000"/>
                <w:sz w:val="22"/>
                <w:szCs w:val="22"/>
                <w:lang w:eastAsia="zh-TW"/>
              </w:rPr>
            </w:pPr>
            <m:oMathPara>
              <m:oMath>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r</m:t>
                    </m:r>
                  </m:e>
                  <m:sub>
                    <m:r>
                      <w:rPr>
                        <w:rFonts w:ascii="Cambria Math" w:eastAsia="Times New Roman" w:hAnsi="Cambria Math" w:cs="Calibri"/>
                        <w:color w:val="000000"/>
                        <w:sz w:val="22"/>
                        <w:szCs w:val="22"/>
                        <w:lang w:eastAsia="zh-TW"/>
                      </w:rPr>
                      <m:t>succ</m:t>
                    </m:r>
                  </m:sub>
                </m:sSub>
              </m:oMath>
            </m:oMathPara>
          </w:p>
        </w:tc>
        <w:tc>
          <w:tcPr>
            <w:tcW w:w="1985" w:type="dxa"/>
            <w:noWrap/>
            <w:hideMark/>
          </w:tcPr>
          <w:p w14:paraId="309A498E" w14:textId="77777777" w:rsidR="00905375" w:rsidRPr="003262E7" w:rsidRDefault="00905375" w:rsidP="00905375">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1 / dur</w:t>
            </w:r>
          </w:p>
        </w:tc>
        <w:tc>
          <w:tcPr>
            <w:tcW w:w="1984" w:type="dxa"/>
            <w:noWrap/>
            <w:hideMark/>
          </w:tcPr>
          <w:p w14:paraId="2A04A1B5" w14:textId="77777777" w:rsidR="00905375" w:rsidRPr="003262E7" w:rsidRDefault="00905375" w:rsidP="00905375">
            <w:pPr>
              <w:rPr>
                <w:rFonts w:ascii="Calibri" w:eastAsia="Times New Roman" w:hAnsi="Calibri" w:cs="Calibri"/>
                <w:color w:val="000000"/>
                <w:sz w:val="22"/>
                <w:szCs w:val="22"/>
                <w:lang w:eastAsia="zh-TW"/>
              </w:rPr>
            </w:pPr>
          </w:p>
        </w:tc>
        <w:tc>
          <w:tcPr>
            <w:tcW w:w="5306" w:type="dxa"/>
            <w:noWrap/>
          </w:tcPr>
          <w:p w14:paraId="0EBC5D6C" w14:textId="0A8A9EF6" w:rsidR="00905375" w:rsidRPr="003262E7" w:rsidRDefault="00905375" w:rsidP="00905375">
            <w:pPr>
              <w:rPr>
                <w:rFonts w:ascii="Calibri" w:eastAsia="Times New Roman" w:hAnsi="Calibri" w:cs="Calibri"/>
                <w:color w:val="000000"/>
                <w:sz w:val="22"/>
                <w:szCs w:val="22"/>
                <w:lang w:eastAsia="zh-TW"/>
              </w:rPr>
            </w:pPr>
          </w:p>
        </w:tc>
      </w:tr>
      <w:tr w:rsidR="00905375" w:rsidRPr="003262E7" w14:paraId="5E0CB114" w14:textId="77777777" w:rsidTr="00905375">
        <w:trPr>
          <w:trHeight w:val="288"/>
        </w:trPr>
        <w:tc>
          <w:tcPr>
            <w:tcW w:w="4531" w:type="dxa"/>
            <w:noWrap/>
            <w:hideMark/>
          </w:tcPr>
          <w:p w14:paraId="4258E6F4" w14:textId="77777777" w:rsidR="00905375" w:rsidRPr="003262E7" w:rsidRDefault="00905375" w:rsidP="00905375">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Rate of death during treatment period</w:t>
            </w:r>
          </w:p>
        </w:tc>
        <w:tc>
          <w:tcPr>
            <w:tcW w:w="1276" w:type="dxa"/>
            <w:noWrap/>
            <w:hideMark/>
          </w:tcPr>
          <w:p w14:paraId="67A10883" w14:textId="1F7D7509" w:rsidR="00905375" w:rsidRPr="003262E7" w:rsidRDefault="00000000" w:rsidP="00905375">
            <w:pPr>
              <w:rPr>
                <w:rFonts w:ascii="Calibri" w:eastAsia="Times New Roman" w:hAnsi="Calibri" w:cs="Calibri"/>
                <w:color w:val="000000"/>
                <w:sz w:val="22"/>
                <w:szCs w:val="22"/>
                <w:lang w:eastAsia="zh-TW"/>
              </w:rPr>
            </w:pPr>
            <m:oMathPara>
              <m:oMath>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μ</m:t>
                    </m:r>
                  </m:e>
                  <m:sub>
                    <m:r>
                      <w:rPr>
                        <w:rFonts w:ascii="Cambria Math" w:eastAsia="Times New Roman" w:hAnsi="Cambria Math" w:cs="Calibri"/>
                        <w:color w:val="000000"/>
                        <w:sz w:val="22"/>
                        <w:szCs w:val="22"/>
                        <w:lang w:eastAsia="zh-TW"/>
                      </w:rPr>
                      <m:t>tx</m:t>
                    </m:r>
                  </m:sub>
                </m:sSub>
              </m:oMath>
            </m:oMathPara>
          </w:p>
        </w:tc>
        <w:tc>
          <w:tcPr>
            <w:tcW w:w="1985" w:type="dxa"/>
            <w:noWrap/>
            <w:hideMark/>
          </w:tcPr>
          <w:p w14:paraId="27D07CAE" w14:textId="66D63153" w:rsidR="00905375" w:rsidRPr="003262E7" w:rsidRDefault="00000000" w:rsidP="00905375">
            <w:pPr>
              <w:rPr>
                <w:rFonts w:ascii="Calibri" w:eastAsia="Times New Roman" w:hAnsi="Calibri" w:cs="Calibri"/>
                <w:color w:val="000000"/>
                <w:sz w:val="22"/>
                <w:szCs w:val="22"/>
                <w:lang w:eastAsia="zh-TW"/>
              </w:rPr>
            </w:pPr>
            <m:oMathPara>
              <m:oMath>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r</m:t>
                    </m:r>
                  </m:e>
                  <m:sub>
                    <m:r>
                      <w:rPr>
                        <w:rFonts w:ascii="Cambria Math" w:eastAsia="Times New Roman" w:hAnsi="Cambria Math" w:cs="Calibri"/>
                        <w:color w:val="000000"/>
                        <w:sz w:val="22"/>
                        <w:szCs w:val="22"/>
                        <w:lang w:eastAsia="zh-TW"/>
                      </w:rPr>
                      <m:t>succ</m:t>
                    </m:r>
                  </m:sub>
                </m:sSub>
                <m:r>
                  <w:rPr>
                    <w:rFonts w:ascii="Cambria Math" w:eastAsia="Times New Roman" w:hAnsi="Cambria Math" w:cs="Calibri"/>
                    <w:color w:val="000000"/>
                    <w:sz w:val="22"/>
                    <w:szCs w:val="22"/>
                    <w:lang w:eastAsia="zh-TW"/>
                  </w:rPr>
                  <m:t xml:space="preserve"> </m:t>
                </m:r>
                <m:f>
                  <m:fPr>
                    <m:ctrlPr>
                      <w:rPr>
                        <w:rFonts w:ascii="Cambria Math" w:eastAsia="Times New Roman" w:hAnsi="Cambria Math" w:cs="Calibri"/>
                        <w:i/>
                        <w:color w:val="000000"/>
                        <w:sz w:val="22"/>
                        <w:szCs w:val="22"/>
                        <w:lang w:eastAsia="zh-TW"/>
                      </w:rPr>
                    </m:ctrlPr>
                  </m:fPr>
                  <m:num>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p</m:t>
                        </m:r>
                      </m:e>
                      <m:sub>
                        <m:r>
                          <w:rPr>
                            <w:rFonts w:ascii="Cambria Math" w:eastAsia="Times New Roman" w:hAnsi="Cambria Math" w:cs="Calibri"/>
                            <w:color w:val="000000"/>
                            <w:sz w:val="22"/>
                            <w:szCs w:val="22"/>
                            <w:lang w:eastAsia="zh-TW"/>
                          </w:rPr>
                          <m:t>die</m:t>
                        </m:r>
                      </m:sub>
                    </m:sSub>
                  </m:num>
                  <m:den>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p</m:t>
                        </m:r>
                      </m:e>
                      <m:sub>
                        <m:r>
                          <w:rPr>
                            <w:rFonts w:ascii="Cambria Math" w:eastAsia="Times New Roman" w:hAnsi="Cambria Math" w:cs="Calibri"/>
                            <w:color w:val="000000"/>
                            <w:sz w:val="22"/>
                            <w:szCs w:val="22"/>
                            <w:lang w:eastAsia="zh-TW"/>
                          </w:rPr>
                          <m:t>succ</m:t>
                        </m:r>
                      </m:sub>
                    </m:sSub>
                  </m:den>
                </m:f>
              </m:oMath>
            </m:oMathPara>
          </w:p>
        </w:tc>
        <w:tc>
          <w:tcPr>
            <w:tcW w:w="1984" w:type="dxa"/>
            <w:noWrap/>
            <w:hideMark/>
          </w:tcPr>
          <w:p w14:paraId="044BF90E" w14:textId="77777777" w:rsidR="00905375" w:rsidRPr="003262E7" w:rsidRDefault="00905375" w:rsidP="00905375">
            <w:pPr>
              <w:rPr>
                <w:rFonts w:ascii="Calibri" w:eastAsia="Times New Roman" w:hAnsi="Calibri" w:cs="Calibri"/>
                <w:color w:val="000000"/>
                <w:sz w:val="22"/>
                <w:szCs w:val="22"/>
                <w:lang w:eastAsia="zh-TW"/>
              </w:rPr>
            </w:pPr>
          </w:p>
        </w:tc>
        <w:tc>
          <w:tcPr>
            <w:tcW w:w="5306" w:type="dxa"/>
            <w:noWrap/>
            <w:hideMark/>
          </w:tcPr>
          <w:p w14:paraId="719E3964" w14:textId="77777777" w:rsidR="00905375" w:rsidRPr="003262E7" w:rsidRDefault="00905375" w:rsidP="00905375">
            <w:pPr>
              <w:rPr>
                <w:rFonts w:ascii="Times New Roman" w:eastAsia="Times New Roman" w:hAnsi="Times New Roman" w:cs="Times New Roman"/>
                <w:sz w:val="20"/>
                <w:szCs w:val="20"/>
                <w:lang w:eastAsia="zh-TW"/>
              </w:rPr>
            </w:pPr>
          </w:p>
        </w:tc>
      </w:tr>
      <w:tr w:rsidR="00905375" w:rsidRPr="003262E7" w14:paraId="2CE0A082" w14:textId="77777777" w:rsidTr="00905375">
        <w:trPr>
          <w:trHeight w:val="288"/>
        </w:trPr>
        <w:tc>
          <w:tcPr>
            <w:tcW w:w="4531" w:type="dxa"/>
            <w:noWrap/>
            <w:hideMark/>
          </w:tcPr>
          <w:p w14:paraId="27F240EE" w14:textId="77777777" w:rsidR="00905375" w:rsidRPr="003262E7" w:rsidRDefault="00905375" w:rsidP="00905375">
            <w:pPr>
              <w:rPr>
                <w:rFonts w:ascii="Calibri" w:eastAsia="Times New Roman" w:hAnsi="Calibri" w:cs="Calibri"/>
                <w:color w:val="000000"/>
                <w:sz w:val="22"/>
                <w:szCs w:val="22"/>
                <w:lang w:eastAsia="zh-TW"/>
              </w:rPr>
            </w:pPr>
            <w:r w:rsidRPr="003262E7">
              <w:rPr>
                <w:rFonts w:ascii="Calibri" w:eastAsia="Times New Roman" w:hAnsi="Calibri" w:cs="Calibri"/>
                <w:color w:val="000000"/>
                <w:sz w:val="22"/>
                <w:szCs w:val="22"/>
                <w:lang w:eastAsia="zh-TW"/>
              </w:rPr>
              <w:t>Rate of failed and loss to follow-up on treatment</w:t>
            </w:r>
          </w:p>
        </w:tc>
        <w:tc>
          <w:tcPr>
            <w:tcW w:w="1276" w:type="dxa"/>
            <w:noWrap/>
            <w:hideMark/>
          </w:tcPr>
          <w:p w14:paraId="13B1BD2F" w14:textId="518AD717" w:rsidR="00905375" w:rsidRPr="003262E7" w:rsidRDefault="00000000" w:rsidP="00905375">
            <w:pPr>
              <w:rPr>
                <w:rFonts w:ascii="Calibri" w:eastAsia="Times New Roman" w:hAnsi="Calibri" w:cs="Calibri"/>
                <w:color w:val="000000"/>
                <w:sz w:val="22"/>
                <w:szCs w:val="22"/>
                <w:lang w:eastAsia="zh-TW"/>
              </w:rPr>
            </w:pPr>
            <m:oMathPara>
              <m:oMath>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r</m:t>
                    </m:r>
                  </m:e>
                  <m:sub>
                    <m:r>
                      <w:rPr>
                        <w:rFonts w:ascii="Cambria Math" w:eastAsia="Times New Roman" w:hAnsi="Cambria Math" w:cs="Calibri"/>
                        <w:color w:val="000000"/>
                        <w:sz w:val="22"/>
                        <w:szCs w:val="22"/>
                        <w:lang w:eastAsia="zh-TW"/>
                      </w:rPr>
                      <m:t>ltfu</m:t>
                    </m:r>
                  </m:sub>
                </m:sSub>
              </m:oMath>
            </m:oMathPara>
          </w:p>
        </w:tc>
        <w:tc>
          <w:tcPr>
            <w:tcW w:w="1985" w:type="dxa"/>
            <w:noWrap/>
            <w:hideMark/>
          </w:tcPr>
          <w:p w14:paraId="24B37BEF" w14:textId="25AE178B" w:rsidR="00905375" w:rsidRPr="003262E7" w:rsidRDefault="00000000" w:rsidP="00905375">
            <w:pPr>
              <w:rPr>
                <w:rFonts w:ascii="Calibri" w:eastAsia="Times New Roman" w:hAnsi="Calibri" w:cs="Calibri"/>
                <w:color w:val="000000"/>
                <w:sz w:val="22"/>
                <w:szCs w:val="22"/>
                <w:lang w:eastAsia="zh-TW"/>
              </w:rPr>
            </w:pPr>
            <m:oMathPara>
              <m:oMath>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r</m:t>
                    </m:r>
                  </m:e>
                  <m:sub>
                    <m:r>
                      <w:rPr>
                        <w:rFonts w:ascii="Cambria Math" w:eastAsia="Times New Roman" w:hAnsi="Cambria Math" w:cs="Calibri"/>
                        <w:color w:val="000000"/>
                        <w:sz w:val="22"/>
                        <w:szCs w:val="22"/>
                        <w:lang w:eastAsia="zh-TW"/>
                      </w:rPr>
                      <m:t>succ</m:t>
                    </m:r>
                  </m:sub>
                </m:sSub>
                <m:r>
                  <w:rPr>
                    <w:rFonts w:ascii="Cambria Math" w:eastAsia="Times New Roman" w:hAnsi="Cambria Math" w:cs="Calibri"/>
                    <w:color w:val="000000"/>
                    <w:sz w:val="22"/>
                    <w:szCs w:val="22"/>
                    <w:lang w:eastAsia="zh-TW"/>
                  </w:rPr>
                  <m:t xml:space="preserve"> </m:t>
                </m:r>
                <m:f>
                  <m:fPr>
                    <m:ctrlPr>
                      <w:rPr>
                        <w:rFonts w:ascii="Cambria Math" w:eastAsia="Times New Roman" w:hAnsi="Cambria Math" w:cs="Calibri"/>
                        <w:i/>
                        <w:color w:val="000000"/>
                        <w:sz w:val="22"/>
                        <w:szCs w:val="22"/>
                        <w:lang w:eastAsia="zh-TW"/>
                      </w:rPr>
                    </m:ctrlPr>
                  </m:fPr>
                  <m:num>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p</m:t>
                        </m:r>
                      </m:e>
                      <m:sub>
                        <m:r>
                          <w:rPr>
                            <w:rFonts w:ascii="Cambria Math" w:eastAsia="Times New Roman" w:hAnsi="Cambria Math" w:cs="Calibri"/>
                            <w:color w:val="000000"/>
                            <w:sz w:val="22"/>
                            <w:szCs w:val="22"/>
                            <w:lang w:eastAsia="zh-TW"/>
                          </w:rPr>
                          <m:t>ltfu</m:t>
                        </m:r>
                      </m:sub>
                    </m:sSub>
                  </m:num>
                  <m:den>
                    <m:sSub>
                      <m:sSubPr>
                        <m:ctrlPr>
                          <w:rPr>
                            <w:rFonts w:ascii="Cambria Math" w:eastAsia="Times New Roman" w:hAnsi="Cambria Math" w:cs="Calibri"/>
                            <w:i/>
                            <w:color w:val="000000"/>
                            <w:sz w:val="22"/>
                            <w:szCs w:val="22"/>
                            <w:lang w:eastAsia="zh-TW"/>
                          </w:rPr>
                        </m:ctrlPr>
                      </m:sSubPr>
                      <m:e>
                        <m:r>
                          <w:rPr>
                            <w:rFonts w:ascii="Cambria Math" w:eastAsia="Times New Roman" w:hAnsi="Cambria Math" w:cs="Calibri"/>
                            <w:color w:val="000000"/>
                            <w:sz w:val="22"/>
                            <w:szCs w:val="22"/>
                            <w:lang w:eastAsia="zh-TW"/>
                          </w:rPr>
                          <m:t>p</m:t>
                        </m:r>
                      </m:e>
                      <m:sub>
                        <m:r>
                          <w:rPr>
                            <w:rFonts w:ascii="Cambria Math" w:eastAsia="Times New Roman" w:hAnsi="Cambria Math" w:cs="Calibri"/>
                            <w:color w:val="000000"/>
                            <w:sz w:val="22"/>
                            <w:szCs w:val="22"/>
                            <w:lang w:eastAsia="zh-TW"/>
                          </w:rPr>
                          <m:t>succ</m:t>
                        </m:r>
                      </m:sub>
                    </m:sSub>
                  </m:den>
                </m:f>
              </m:oMath>
            </m:oMathPara>
          </w:p>
        </w:tc>
        <w:tc>
          <w:tcPr>
            <w:tcW w:w="1984" w:type="dxa"/>
            <w:noWrap/>
            <w:hideMark/>
          </w:tcPr>
          <w:p w14:paraId="14A63AB9" w14:textId="77777777" w:rsidR="00905375" w:rsidRPr="003262E7" w:rsidRDefault="00905375" w:rsidP="00905375">
            <w:pPr>
              <w:rPr>
                <w:rFonts w:ascii="Calibri" w:eastAsia="Times New Roman" w:hAnsi="Calibri" w:cs="Calibri"/>
                <w:color w:val="000000"/>
                <w:sz w:val="22"/>
                <w:szCs w:val="22"/>
                <w:lang w:eastAsia="zh-TW"/>
              </w:rPr>
            </w:pPr>
          </w:p>
        </w:tc>
        <w:tc>
          <w:tcPr>
            <w:tcW w:w="5306" w:type="dxa"/>
            <w:noWrap/>
            <w:hideMark/>
          </w:tcPr>
          <w:p w14:paraId="482775D7" w14:textId="77777777" w:rsidR="00905375" w:rsidRPr="003262E7" w:rsidRDefault="00905375" w:rsidP="00905375">
            <w:pPr>
              <w:rPr>
                <w:rFonts w:ascii="Times New Roman" w:eastAsia="Times New Roman" w:hAnsi="Times New Roman" w:cs="Times New Roman"/>
                <w:sz w:val="20"/>
                <w:szCs w:val="20"/>
                <w:lang w:eastAsia="zh-TW"/>
              </w:rPr>
            </w:pPr>
          </w:p>
        </w:tc>
      </w:tr>
    </w:tbl>
    <w:p w14:paraId="0533C74A" w14:textId="166F6B9E" w:rsidR="003262E7" w:rsidRDefault="003262E7">
      <w:pPr>
        <w:rPr>
          <w:b/>
          <w:bCs/>
        </w:rPr>
        <w:sectPr w:rsidR="003262E7" w:rsidSect="003262E7">
          <w:pgSz w:w="16840" w:h="11900" w:orient="landscape"/>
          <w:pgMar w:top="1440" w:right="1440" w:bottom="1440" w:left="1440" w:header="709" w:footer="709" w:gutter="0"/>
          <w:cols w:space="708"/>
          <w:docGrid w:linePitch="360"/>
        </w:sectPr>
      </w:pPr>
    </w:p>
    <w:p w14:paraId="65CC7C2F" w14:textId="77777777" w:rsidR="003262E7" w:rsidDel="001128C0" w:rsidRDefault="003262E7">
      <w:pPr>
        <w:rPr>
          <w:del w:id="1242" w:author="Ku, Chu-Chang" w:date="2023-03-08T19:57:00Z"/>
          <w:b/>
          <w:bCs/>
        </w:rPr>
      </w:pPr>
    </w:p>
    <w:p w14:paraId="50213E3F" w14:textId="77777777" w:rsidR="003262E7" w:rsidDel="001128C0" w:rsidRDefault="003262E7">
      <w:pPr>
        <w:rPr>
          <w:del w:id="1243" w:author="Ku, Chu-Chang" w:date="2023-03-08T19:57:00Z"/>
          <w:b/>
          <w:bCs/>
        </w:rPr>
      </w:pPr>
      <w:del w:id="1244" w:author="Ku, Chu-Chang" w:date="2023-03-08T19:57:00Z">
        <w:r w:rsidDel="001128C0">
          <w:rPr>
            <w:b/>
            <w:bCs/>
          </w:rPr>
          <w:br w:type="page"/>
        </w:r>
      </w:del>
    </w:p>
    <w:p w14:paraId="07846D94" w14:textId="70C4FCC0" w:rsidR="002C5D69" w:rsidRDefault="002C5D69">
      <w:pPr>
        <w:rPr>
          <w:b/>
          <w:bCs/>
        </w:rPr>
      </w:pPr>
      <w:del w:id="1245" w:author="Ku, Chu-Chang" w:date="2023-03-08T19:57:00Z">
        <w:r w:rsidDel="001128C0">
          <w:rPr>
            <w:b/>
            <w:bCs/>
          </w:rPr>
          <w:br w:type="page"/>
        </w:r>
      </w:del>
    </w:p>
    <w:p w14:paraId="658282FB" w14:textId="77777777" w:rsidR="002C5D69" w:rsidRDefault="002C5D69" w:rsidP="002C5D69">
      <w:pPr>
        <w:rPr>
          <w:b/>
          <w:bCs/>
        </w:rPr>
      </w:pPr>
    </w:p>
    <w:p w14:paraId="5C65FEA4" w14:textId="364DA447" w:rsidR="00153DA6" w:rsidRDefault="00153DA6">
      <w:pPr>
        <w:rPr>
          <w:b/>
          <w:bCs/>
        </w:rPr>
      </w:pPr>
    </w:p>
    <w:p w14:paraId="5BA406B1" w14:textId="77777777" w:rsidR="002C5D69" w:rsidRDefault="002C5D69">
      <w:pPr>
        <w:rPr>
          <w:b/>
          <w:bCs/>
        </w:rPr>
      </w:pPr>
    </w:p>
    <w:p w14:paraId="62D0E6C5" w14:textId="3D033B81" w:rsidR="00153DA6" w:rsidDel="00584B30" w:rsidRDefault="00584B30">
      <w:pPr>
        <w:rPr>
          <w:del w:id="1246" w:author="Ku, Chu-Chang" w:date="2023-03-06T19:08:00Z"/>
          <w:b/>
          <w:bCs/>
        </w:rPr>
      </w:pPr>
      <w:ins w:id="1247" w:author="Ku, Chu-Chang" w:date="2023-03-06T19:08:00Z">
        <w:r>
          <w:rPr>
            <w:noProof/>
          </w:rPr>
          <w:drawing>
            <wp:inline distT="0" distB="0" distL="0" distR="0" wp14:anchorId="6E3F3368" wp14:editId="03DE3C4A">
              <wp:extent cx="5727700" cy="5369560"/>
              <wp:effectExtent l="0" t="0" r="6350" b="254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5369560"/>
                      </a:xfrm>
                      <a:prstGeom prst="rect">
                        <a:avLst/>
                      </a:prstGeom>
                      <a:noFill/>
                      <a:ln>
                        <a:noFill/>
                      </a:ln>
                    </pic:spPr>
                  </pic:pic>
                </a:graphicData>
              </a:graphic>
            </wp:inline>
          </w:drawing>
        </w:r>
      </w:ins>
    </w:p>
    <w:p w14:paraId="31C02EAA" w14:textId="2A432DC2" w:rsidR="00153DA6" w:rsidRPr="00153DA6" w:rsidDel="00584B30" w:rsidRDefault="00153DA6">
      <w:pPr>
        <w:rPr>
          <w:del w:id="1248" w:author="Ku, Chu-Chang" w:date="2023-03-06T19:08:00Z"/>
          <w:i/>
          <w:iCs/>
        </w:rPr>
      </w:pPr>
      <w:del w:id="1249" w:author="Ku, Chu-Chang" w:date="2023-03-06T19:08:00Z">
        <w:r w:rsidRPr="00153DA6" w:rsidDel="00584B30">
          <w:rPr>
            <w:i/>
            <w:iCs/>
            <w:highlight w:val="yellow"/>
          </w:rPr>
          <w:delText>[Figure here, showing incidence and mortality projections for India and South Africa, in similar format to main text figure]</w:delText>
        </w:r>
      </w:del>
    </w:p>
    <w:p w14:paraId="3AC4B10D" w14:textId="26C91119" w:rsidR="00117559" w:rsidRDefault="00117559">
      <w:pPr>
        <w:rPr>
          <w:b/>
          <w:bCs/>
        </w:rPr>
      </w:pPr>
    </w:p>
    <w:p w14:paraId="0AA1A99A" w14:textId="2F520372" w:rsidR="00117559" w:rsidRPr="008F52D0" w:rsidRDefault="00117559">
      <w:pPr>
        <w:rPr>
          <w:b/>
          <w:bCs/>
        </w:rPr>
      </w:pPr>
      <w:r>
        <w:rPr>
          <w:b/>
          <w:bCs/>
        </w:rPr>
        <w:t xml:space="preserve">Figure S1. Incidence and mortality curves under each intervention scenario. </w:t>
      </w:r>
      <w:r>
        <w:t xml:space="preserve">These projections underlie the results for averted incidence and mortality, shown in Figure 1 in the main text. All interventions are as described in </w:t>
      </w:r>
      <w:r w:rsidR="00C71249">
        <w:t>Figure 1</w:t>
      </w:r>
      <w:r>
        <w:t>.</w:t>
      </w:r>
      <w:r>
        <w:rPr>
          <w:b/>
          <w:bCs/>
        </w:rPr>
        <w:t xml:space="preserve"> </w:t>
      </w:r>
    </w:p>
    <w:sectPr w:rsidR="00117559" w:rsidRPr="008F52D0" w:rsidSect="00D30E3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Arinaminpathy, Nim" w:date="2023-03-05T18:06:00Z" w:initials="AN">
    <w:p w14:paraId="2C8667A8" w14:textId="62C33B78" w:rsidR="00BE27C8" w:rsidRDefault="00BE27C8" w:rsidP="001A125D">
      <w:r>
        <w:rPr>
          <w:rStyle w:val="CommentReference"/>
        </w:rPr>
        <w:annotationRef/>
      </w:r>
      <w:r>
        <w:rPr>
          <w:sz w:val="20"/>
          <w:szCs w:val="20"/>
        </w:rPr>
        <w:t xml:space="preserve">WHO global TB report 2022: </w:t>
      </w:r>
      <w:hyperlink r:id="rId1" w:history="1">
        <w:r w:rsidRPr="001A125D">
          <w:rPr>
            <w:rStyle w:val="Hyperlink"/>
            <w:sz w:val="20"/>
            <w:szCs w:val="20"/>
          </w:rPr>
          <w:t>https://www.who.int/teams/global-tuberculosis-programme/tb-reports/global-tuberculosis-report-2022</w:t>
        </w:r>
      </w:hyperlink>
    </w:p>
  </w:comment>
  <w:comment w:id="17" w:author="Arinaminpathy, Nim" w:date="2023-03-05T18:53:00Z" w:initials="AN">
    <w:p w14:paraId="27855FEA" w14:textId="77777777" w:rsidR="00DE5EDA" w:rsidRDefault="00DE5EDA" w:rsidP="00234D0A">
      <w:r>
        <w:rPr>
          <w:rStyle w:val="CommentReference"/>
        </w:rPr>
        <w:annotationRef/>
      </w:r>
      <w:r>
        <w:rPr>
          <w:sz w:val="20"/>
          <w:szCs w:val="20"/>
        </w:rPr>
        <w:t xml:space="preserve">FAOSTAT, </w:t>
      </w:r>
      <w:hyperlink r:id="rId2" w:anchor="home" w:history="1">
        <w:r w:rsidRPr="00234D0A">
          <w:rPr>
            <w:rStyle w:val="Hyperlink"/>
            <w:sz w:val="20"/>
            <w:szCs w:val="20"/>
          </w:rPr>
          <w:t>https://www.fao.org/faostat/en/#home</w:t>
        </w:r>
      </w:hyperlink>
    </w:p>
  </w:comment>
  <w:comment w:id="18" w:author="Arinaminpathy, Nim" w:date="2023-03-05T18:07:00Z" w:initials="AN">
    <w:p w14:paraId="2C08659A" w14:textId="0BE23E3C" w:rsidR="00BE27C8" w:rsidRDefault="00BE27C8" w:rsidP="004678FA">
      <w:r>
        <w:rPr>
          <w:rStyle w:val="CommentReference"/>
        </w:rPr>
        <w:annotationRef/>
      </w:r>
      <w:r>
        <w:rPr>
          <w:sz w:val="20"/>
          <w:szCs w:val="20"/>
        </w:rPr>
        <w:t xml:space="preserve">AIDSInfo, UNAIDS: </w:t>
      </w:r>
      <w:hyperlink r:id="rId3" w:history="1">
        <w:r w:rsidRPr="004678FA">
          <w:rPr>
            <w:rStyle w:val="Hyperlink"/>
            <w:sz w:val="20"/>
            <w:szCs w:val="20"/>
          </w:rPr>
          <w:t>https://aidsinfo.unaids.org</w:t>
        </w:r>
      </w:hyperlink>
    </w:p>
  </w:comment>
  <w:comment w:id="101" w:author="Ku, Chu-Chang" w:date="2023-03-06T12:14:00Z" w:initials="KC">
    <w:p w14:paraId="3B7ED866" w14:textId="2917F4F9" w:rsidR="4EBE8702" w:rsidRDefault="4EBE8702">
      <w:pPr>
        <w:pStyle w:val="CommentText"/>
      </w:pPr>
      <w:r>
        <w:t>https://www.stats.ox.ac.uk/~doucet/delmoral_doucet_jasra_adaptiveSMCforABC.pdf</w:t>
      </w:r>
      <w:r>
        <w:rPr>
          <w:rStyle w:val="CommentReference"/>
        </w:rPr>
        <w:annotationRef/>
      </w:r>
      <w:r>
        <w:rPr>
          <w:rStyle w:val="CommentReference"/>
        </w:rPr>
        <w:annotationRef/>
      </w:r>
    </w:p>
  </w:comment>
  <w:comment w:id="1028" w:author="Ku, Chu-Chang" w:date="2023-03-06T10:53:00Z" w:initials="KC">
    <w:p w14:paraId="354F6A8E" w14:textId="09DE50AE" w:rsidR="4EBE8702" w:rsidRDefault="4EBE8702">
      <w:pPr>
        <w:pStyle w:val="CommentText"/>
      </w:pPr>
      <w:r>
        <w:t>https://tbcindia.gov.in/showfile.php?lid=3659</w:t>
      </w:r>
      <w:r>
        <w:rPr>
          <w:rStyle w:val="CommentReference"/>
        </w:rPr>
        <w:annotationRef/>
      </w:r>
    </w:p>
  </w:comment>
  <w:comment w:id="1072" w:author="Ku, Chu-Chang" w:date="2023-03-06T10:54:00Z" w:initials="KC">
    <w:p w14:paraId="1DA325EC" w14:textId="394C5B3C" w:rsidR="4EBE8702" w:rsidRDefault="4EBE8702">
      <w:pPr>
        <w:pStyle w:val="CommentText"/>
      </w:pPr>
      <w:r>
        <w:t>https://www.nicd.ac.za/wp-content/uploads/2021/02/TB-Prevalence-survey-report_A4_SA_TPS-Short_Feb-2021.pdf</w:t>
      </w:r>
      <w:r>
        <w:rPr>
          <w:rStyle w:val="CommentReference"/>
        </w:rPr>
        <w:annotationRef/>
      </w:r>
    </w:p>
  </w:comment>
  <w:comment w:id="1211" w:author="Ku, Chu-Chang" w:date="2023-03-08T17:43:00Z" w:initials="KCC">
    <w:p w14:paraId="6CF5EC81" w14:textId="77777777" w:rsidR="00905375" w:rsidRDefault="00905375" w:rsidP="008D15AE">
      <w:pPr>
        <w:pStyle w:val="CommentText"/>
      </w:pPr>
      <w:r>
        <w:rPr>
          <w:rStyle w:val="CommentReference"/>
        </w:rPr>
        <w:annotationRef/>
      </w:r>
      <w:hyperlink r:id="rId4" w:history="1">
        <w:r w:rsidRPr="008D15AE">
          <w:rPr>
            <w:rStyle w:val="Hyperlink"/>
          </w:rPr>
          <w:t>https://population.un.org/wpp/</w:t>
        </w:r>
      </w:hyperlink>
    </w:p>
  </w:comment>
  <w:comment w:id="1212" w:author="Ku, Chu-Chang" w:date="2023-03-08T17:53:00Z" w:initials="KCC">
    <w:p w14:paraId="6918F02B" w14:textId="77777777" w:rsidR="002758AD" w:rsidRDefault="002758AD" w:rsidP="002C5FA7">
      <w:pPr>
        <w:pStyle w:val="CommentText"/>
      </w:pPr>
      <w:r>
        <w:rPr>
          <w:rStyle w:val="CommentReference"/>
        </w:rPr>
        <w:annotationRef/>
      </w:r>
      <w:hyperlink r:id="rId5" w:history="1">
        <w:r w:rsidRPr="002C5FA7">
          <w:rPr>
            <w:rStyle w:val="Hyperlink"/>
          </w:rPr>
          <w:t>https://www.ncbi.nlm.nih.gov/pmc/articles/PMC3070694/</w:t>
        </w:r>
      </w:hyperlink>
    </w:p>
  </w:comment>
  <w:comment w:id="1213" w:author="Ku, Chu-Chang" w:date="2023-03-08T17:52:00Z" w:initials="KCC">
    <w:p w14:paraId="0504ED76" w14:textId="2936E5F5" w:rsidR="002758AD" w:rsidRDefault="002758AD" w:rsidP="00996035">
      <w:pPr>
        <w:pStyle w:val="CommentText"/>
      </w:pPr>
      <w:r>
        <w:rPr>
          <w:rStyle w:val="CommentReference"/>
        </w:rPr>
        <w:annotationRef/>
      </w:r>
      <w:hyperlink r:id="rId6" w:history="1">
        <w:r w:rsidRPr="00996035">
          <w:rPr>
            <w:rStyle w:val="Hyperlink"/>
          </w:rPr>
          <w:t>https://www.cambridge.org/core/journals/epidemiology-and-infection/article/natural-history-of-tuberculosis-the-implications-of-agedependent-risks-of-disease-and-the-role-of-reinfection/863E591A302D67F305D126278C916E27</w:t>
        </w:r>
      </w:hyperlink>
    </w:p>
  </w:comment>
  <w:comment w:id="1214" w:author="Ku, Chu-Chang" w:date="2023-03-08T17:53:00Z" w:initials="KCC">
    <w:p w14:paraId="4B065583" w14:textId="77777777" w:rsidR="002758AD" w:rsidRDefault="002758AD" w:rsidP="003A00C4">
      <w:pPr>
        <w:pStyle w:val="CommentText"/>
      </w:pPr>
      <w:r>
        <w:rPr>
          <w:rStyle w:val="CommentReference"/>
        </w:rPr>
        <w:annotationRef/>
      </w:r>
      <w:hyperlink r:id="rId7" w:history="1">
        <w:r w:rsidRPr="003A00C4">
          <w:rPr>
            <w:rStyle w:val="Hyperlink"/>
          </w:rPr>
          <w:t>https://www.ncbi.nlm.nih.gov/pmc/articles/PMC3070694/</w:t>
        </w:r>
      </w:hyperlink>
    </w:p>
  </w:comment>
  <w:comment w:id="1215" w:author="Ku, Chu-Chang" w:date="2023-03-08T17:51:00Z" w:initials="KCC">
    <w:p w14:paraId="42F02515" w14:textId="3276677F" w:rsidR="002758AD" w:rsidRDefault="002758AD" w:rsidP="00D1033C">
      <w:pPr>
        <w:pStyle w:val="CommentText"/>
      </w:pPr>
      <w:r>
        <w:rPr>
          <w:rStyle w:val="CommentReference"/>
        </w:rPr>
        <w:annotationRef/>
      </w:r>
      <w:hyperlink r:id="rId8" w:history="1">
        <w:r w:rsidRPr="00D1033C">
          <w:rPr>
            <w:rStyle w:val="Hyperlink"/>
          </w:rPr>
          <w:t>https://royalsocietypublishing.org/doi/10.1098/rspb.2020.1635</w:t>
        </w:r>
      </w:hyperlink>
    </w:p>
  </w:comment>
  <w:comment w:id="1218" w:author="Ku, Chu-Chang" w:date="2023-03-08T17:53:00Z" w:initials="KCC">
    <w:p w14:paraId="4FA840C7" w14:textId="77777777" w:rsidR="002758AD" w:rsidRDefault="002758AD" w:rsidP="005C013E">
      <w:pPr>
        <w:pStyle w:val="CommentText"/>
      </w:pPr>
      <w:r>
        <w:rPr>
          <w:rStyle w:val="CommentReference"/>
        </w:rPr>
        <w:annotationRef/>
      </w:r>
      <w:hyperlink r:id="rId9" w:history="1">
        <w:r w:rsidRPr="005C013E">
          <w:rPr>
            <w:rStyle w:val="Hyperlink"/>
          </w:rPr>
          <w:t>https://www.ncbi.nlm.nih.gov/pmc/articles/PMC3070694/</w:t>
        </w:r>
      </w:hyperlink>
    </w:p>
  </w:comment>
  <w:comment w:id="1219" w:author="Ku, Chu-Chang" w:date="2023-03-08T17:50:00Z" w:initials="KCC">
    <w:p w14:paraId="4C8E99E3" w14:textId="77777777" w:rsidR="00BC3B7E" w:rsidRDefault="00BC3B7E">
      <w:pPr>
        <w:pStyle w:val="CommentText"/>
      </w:pPr>
      <w:r>
        <w:rPr>
          <w:rStyle w:val="CommentReference"/>
        </w:rPr>
        <w:annotationRef/>
      </w:r>
      <w:hyperlink r:id="rId10" w:history="1">
        <w:r w:rsidRPr="005D0CE3">
          <w:rPr>
            <w:rStyle w:val="Hyperlink"/>
          </w:rPr>
          <w:t>https://pubmed.ncbi.nlm.nih.gov/15875929/</w:t>
        </w:r>
      </w:hyperlink>
      <w:r>
        <w:br/>
      </w:r>
      <w:r>
        <w:br/>
      </w:r>
      <w:hyperlink r:id="rId11" w:history="1">
        <w:r w:rsidRPr="005D0CE3">
          <w:rPr>
            <w:rStyle w:val="Hyperlink"/>
          </w:rPr>
          <w:t>https://journals.plos.org/plosmedicine/article?id=10.1371/journal.pmed.1000146</w:t>
        </w:r>
      </w:hyperlink>
    </w:p>
    <w:p w14:paraId="15B2824B" w14:textId="77777777" w:rsidR="00BC3B7E" w:rsidRDefault="00BC3B7E">
      <w:pPr>
        <w:pStyle w:val="CommentText"/>
      </w:pPr>
    </w:p>
    <w:p w14:paraId="7C3D2F24" w14:textId="77777777" w:rsidR="00BC3B7E" w:rsidRPr="00447794" w:rsidRDefault="00000000" w:rsidP="005D0CE3">
      <w:pPr>
        <w:pStyle w:val="CommentText"/>
        <w:rPr>
          <w:lang w:val="en-US"/>
        </w:rPr>
      </w:pPr>
      <w:hyperlink r:id="rId12" w:history="1">
        <w:r w:rsidR="00BC3B7E" w:rsidRPr="005D0CE3">
          <w:rPr>
            <w:rStyle w:val="Hyperlink"/>
          </w:rPr>
          <w:t>https://pubmed.ncbi.nlm.nih.gov/11595988/</w:t>
        </w:r>
      </w:hyperlink>
    </w:p>
  </w:comment>
  <w:comment w:id="1220" w:author="Ku, Chu-Chang" w:date="2023-03-08T17:47:00Z" w:initials="KCC">
    <w:p w14:paraId="79E18A77" w14:textId="77777777" w:rsidR="001F4C0B" w:rsidRDefault="001F4C0B" w:rsidP="004B6509">
      <w:pPr>
        <w:pStyle w:val="CommentText"/>
      </w:pPr>
      <w:r>
        <w:rPr>
          <w:rStyle w:val="CommentReference"/>
        </w:rPr>
        <w:annotationRef/>
      </w:r>
      <w:hyperlink r:id="rId13" w:history="1">
        <w:r w:rsidRPr="004B6509">
          <w:rPr>
            <w:rStyle w:val="Hyperlink"/>
          </w:rPr>
          <w:t>https://www.ncbi.nlm.nih.gov/pmc/articles/PMC3284215/</w:t>
        </w:r>
      </w:hyperlink>
    </w:p>
  </w:comment>
  <w:comment w:id="1221" w:author="Ku, Chu-Chang" w:date="2023-03-08T17:47:00Z" w:initials="KCC">
    <w:p w14:paraId="56CDE9AA" w14:textId="738FA305" w:rsidR="00905375" w:rsidRDefault="00905375" w:rsidP="008111CC">
      <w:pPr>
        <w:pStyle w:val="CommentText"/>
      </w:pPr>
      <w:r>
        <w:rPr>
          <w:rStyle w:val="CommentReference"/>
        </w:rPr>
        <w:annotationRef/>
      </w:r>
      <w:hyperlink r:id="rId14" w:history="1">
        <w:r w:rsidRPr="008111CC">
          <w:rPr>
            <w:rStyle w:val="Hyperlink"/>
          </w:rPr>
          <w:t>https://journals.plos.org/plosmedicine/article?id=10.1371/journal.pmed.1002149</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8667A8" w15:done="0"/>
  <w15:commentEx w15:paraId="27855FEA" w15:done="0"/>
  <w15:commentEx w15:paraId="2C08659A" w15:done="0"/>
  <w15:commentEx w15:paraId="3B7ED866" w15:done="0"/>
  <w15:commentEx w15:paraId="354F6A8E" w15:done="0"/>
  <w15:commentEx w15:paraId="1DA325EC" w15:done="0"/>
  <w15:commentEx w15:paraId="6CF5EC81" w15:done="0"/>
  <w15:commentEx w15:paraId="6918F02B" w15:done="0"/>
  <w15:commentEx w15:paraId="0504ED76" w15:done="0"/>
  <w15:commentEx w15:paraId="4B065583" w15:done="0"/>
  <w15:commentEx w15:paraId="42F02515" w15:done="0"/>
  <w15:commentEx w15:paraId="4FA840C7" w15:done="0"/>
  <w15:commentEx w15:paraId="7C3D2F24" w15:done="0"/>
  <w15:commentEx w15:paraId="79E18A77" w15:done="0"/>
  <w15:commentEx w15:paraId="56CDE9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F588D" w16cex:dateUtc="2023-03-05T18:06:00Z"/>
  <w16cex:commentExtensible w16cex:durableId="27AF63BE" w16cex:dateUtc="2023-03-05T18:53:00Z"/>
  <w16cex:commentExtensible w16cex:durableId="27AF58C4" w16cex:dateUtc="2023-03-05T18:07:00Z"/>
  <w16cex:commentExtensible w16cex:durableId="6EF1CC02" w16cex:dateUtc="2023-03-06T12:14:00Z"/>
  <w16cex:commentExtensible w16cex:durableId="6A2605EC" w16cex:dateUtc="2023-03-06T10:53:00Z"/>
  <w16cex:commentExtensible w16cex:durableId="39504996" w16cex:dateUtc="2023-03-06T10:54:00Z"/>
  <w16cex:commentExtensible w16cex:durableId="27B347D1" w16cex:dateUtc="2023-03-08T17:43:00Z"/>
  <w16cex:commentExtensible w16cex:durableId="27B34A08" w16cex:dateUtc="2023-03-08T17:53:00Z"/>
  <w16cex:commentExtensible w16cex:durableId="27B349C4" w16cex:dateUtc="2023-03-08T17:52:00Z"/>
  <w16cex:commentExtensible w16cex:durableId="27B34A10" w16cex:dateUtc="2023-03-08T17:53:00Z"/>
  <w16cex:commentExtensible w16cex:durableId="27B349A4" w16cex:dateUtc="2023-03-08T17:51:00Z"/>
  <w16cex:commentExtensible w16cex:durableId="27B34A1D" w16cex:dateUtc="2023-03-08T17:53:00Z"/>
  <w16cex:commentExtensible w16cex:durableId="27B3496B" w16cex:dateUtc="2023-03-08T17:50:00Z"/>
  <w16cex:commentExtensible w16cex:durableId="27B34E26" w16cex:dateUtc="2023-03-08T17:47:00Z"/>
  <w16cex:commentExtensible w16cex:durableId="27B348CD" w16cex:dateUtc="2023-03-08T17: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8667A8" w16cid:durableId="27AF588D"/>
  <w16cid:commentId w16cid:paraId="27855FEA" w16cid:durableId="27AF63BE"/>
  <w16cid:commentId w16cid:paraId="2C08659A" w16cid:durableId="27AF58C4"/>
  <w16cid:commentId w16cid:paraId="3B7ED866" w16cid:durableId="6EF1CC02"/>
  <w16cid:commentId w16cid:paraId="354F6A8E" w16cid:durableId="6A2605EC"/>
  <w16cid:commentId w16cid:paraId="1DA325EC" w16cid:durableId="39504996"/>
  <w16cid:commentId w16cid:paraId="6CF5EC81" w16cid:durableId="27B347D1"/>
  <w16cid:commentId w16cid:paraId="6918F02B" w16cid:durableId="27B34A08"/>
  <w16cid:commentId w16cid:paraId="0504ED76" w16cid:durableId="27B349C4"/>
  <w16cid:commentId w16cid:paraId="4B065583" w16cid:durableId="27B34A10"/>
  <w16cid:commentId w16cid:paraId="42F02515" w16cid:durableId="27B349A4"/>
  <w16cid:commentId w16cid:paraId="4FA840C7" w16cid:durableId="27B34A1D"/>
  <w16cid:commentId w16cid:paraId="7C3D2F24" w16cid:durableId="27B3496B"/>
  <w16cid:commentId w16cid:paraId="79E18A77" w16cid:durableId="27B34E26"/>
  <w16cid:commentId w16cid:paraId="56CDE9AA" w16cid:durableId="27B348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6A0DA" w14:textId="77777777" w:rsidR="008D4165" w:rsidRDefault="008D4165" w:rsidP="00976407">
      <w:r>
        <w:separator/>
      </w:r>
    </w:p>
  </w:endnote>
  <w:endnote w:type="continuationSeparator" w:id="0">
    <w:p w14:paraId="16B086CF" w14:textId="77777777" w:rsidR="008D4165" w:rsidRDefault="008D4165" w:rsidP="00976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551A7" w14:textId="77777777" w:rsidR="008D4165" w:rsidRDefault="008D4165" w:rsidP="00976407">
      <w:r>
        <w:separator/>
      </w:r>
    </w:p>
  </w:footnote>
  <w:footnote w:type="continuationSeparator" w:id="0">
    <w:p w14:paraId="5D53A209" w14:textId="77777777" w:rsidR="008D4165" w:rsidRDefault="008D4165" w:rsidP="009764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74F8D"/>
    <w:multiLevelType w:val="hybridMultilevel"/>
    <w:tmpl w:val="AA0ADFB6"/>
    <w:lvl w:ilvl="0" w:tplc="0C92B90E">
      <w:start w:val="1"/>
      <w:numFmt w:val="bullet"/>
      <w:lvlText w:val=""/>
      <w:lvlJc w:val="left"/>
      <w:pPr>
        <w:ind w:left="720" w:hanging="360"/>
      </w:pPr>
      <w:rPr>
        <w:rFonts w:ascii="Symbol" w:hAnsi="Symbol" w:hint="default"/>
      </w:rPr>
    </w:lvl>
    <w:lvl w:ilvl="1" w:tplc="CF8009A4">
      <w:start w:val="1"/>
      <w:numFmt w:val="bullet"/>
      <w:lvlText w:val="o"/>
      <w:lvlJc w:val="left"/>
      <w:pPr>
        <w:ind w:left="1440" w:hanging="360"/>
      </w:pPr>
      <w:rPr>
        <w:rFonts w:ascii="Courier New" w:hAnsi="Courier New" w:hint="default"/>
      </w:rPr>
    </w:lvl>
    <w:lvl w:ilvl="2" w:tplc="3AFE7FAE">
      <w:start w:val="1"/>
      <w:numFmt w:val="bullet"/>
      <w:lvlText w:val=""/>
      <w:lvlJc w:val="left"/>
      <w:pPr>
        <w:ind w:left="2160" w:hanging="360"/>
      </w:pPr>
      <w:rPr>
        <w:rFonts w:ascii="Wingdings" w:hAnsi="Wingdings" w:hint="default"/>
      </w:rPr>
    </w:lvl>
    <w:lvl w:ilvl="3" w:tplc="A67A0B7A">
      <w:start w:val="1"/>
      <w:numFmt w:val="bullet"/>
      <w:lvlText w:val=""/>
      <w:lvlJc w:val="left"/>
      <w:pPr>
        <w:ind w:left="2880" w:hanging="360"/>
      </w:pPr>
      <w:rPr>
        <w:rFonts w:ascii="Symbol" w:hAnsi="Symbol" w:hint="default"/>
      </w:rPr>
    </w:lvl>
    <w:lvl w:ilvl="4" w:tplc="B9940C0C">
      <w:start w:val="1"/>
      <w:numFmt w:val="bullet"/>
      <w:lvlText w:val="o"/>
      <w:lvlJc w:val="left"/>
      <w:pPr>
        <w:ind w:left="3600" w:hanging="360"/>
      </w:pPr>
      <w:rPr>
        <w:rFonts w:ascii="Courier New" w:hAnsi="Courier New" w:hint="default"/>
      </w:rPr>
    </w:lvl>
    <w:lvl w:ilvl="5" w:tplc="70529862">
      <w:start w:val="1"/>
      <w:numFmt w:val="bullet"/>
      <w:lvlText w:val=""/>
      <w:lvlJc w:val="left"/>
      <w:pPr>
        <w:ind w:left="4320" w:hanging="360"/>
      </w:pPr>
      <w:rPr>
        <w:rFonts w:ascii="Wingdings" w:hAnsi="Wingdings" w:hint="default"/>
      </w:rPr>
    </w:lvl>
    <w:lvl w:ilvl="6" w:tplc="5828484A">
      <w:start w:val="1"/>
      <w:numFmt w:val="bullet"/>
      <w:lvlText w:val=""/>
      <w:lvlJc w:val="left"/>
      <w:pPr>
        <w:ind w:left="5040" w:hanging="360"/>
      </w:pPr>
      <w:rPr>
        <w:rFonts w:ascii="Symbol" w:hAnsi="Symbol" w:hint="default"/>
      </w:rPr>
    </w:lvl>
    <w:lvl w:ilvl="7" w:tplc="BF4C431C">
      <w:start w:val="1"/>
      <w:numFmt w:val="bullet"/>
      <w:lvlText w:val="o"/>
      <w:lvlJc w:val="left"/>
      <w:pPr>
        <w:ind w:left="5760" w:hanging="360"/>
      </w:pPr>
      <w:rPr>
        <w:rFonts w:ascii="Courier New" w:hAnsi="Courier New" w:hint="default"/>
      </w:rPr>
    </w:lvl>
    <w:lvl w:ilvl="8" w:tplc="0AF83924">
      <w:start w:val="1"/>
      <w:numFmt w:val="bullet"/>
      <w:lvlText w:val=""/>
      <w:lvlJc w:val="left"/>
      <w:pPr>
        <w:ind w:left="6480" w:hanging="360"/>
      </w:pPr>
      <w:rPr>
        <w:rFonts w:ascii="Wingdings" w:hAnsi="Wingdings" w:hint="default"/>
      </w:rPr>
    </w:lvl>
  </w:abstractNum>
  <w:abstractNum w:abstractNumId="1" w15:restartNumberingAfterBreak="0">
    <w:nsid w:val="3C89C1AA"/>
    <w:multiLevelType w:val="hybridMultilevel"/>
    <w:tmpl w:val="042665F8"/>
    <w:lvl w:ilvl="0" w:tplc="78CA6F94">
      <w:start w:val="1"/>
      <w:numFmt w:val="bullet"/>
      <w:lvlText w:val=""/>
      <w:lvlJc w:val="left"/>
      <w:pPr>
        <w:ind w:left="720" w:hanging="360"/>
      </w:pPr>
      <w:rPr>
        <w:rFonts w:ascii="Symbol" w:hAnsi="Symbol" w:hint="default"/>
      </w:rPr>
    </w:lvl>
    <w:lvl w:ilvl="1" w:tplc="E1AE5268">
      <w:start w:val="1"/>
      <w:numFmt w:val="bullet"/>
      <w:lvlText w:val="o"/>
      <w:lvlJc w:val="left"/>
      <w:pPr>
        <w:ind w:left="1440" w:hanging="360"/>
      </w:pPr>
      <w:rPr>
        <w:rFonts w:ascii="Courier New" w:hAnsi="Courier New" w:hint="default"/>
      </w:rPr>
    </w:lvl>
    <w:lvl w:ilvl="2" w:tplc="DE829D28">
      <w:start w:val="1"/>
      <w:numFmt w:val="bullet"/>
      <w:lvlText w:val=""/>
      <w:lvlJc w:val="left"/>
      <w:pPr>
        <w:ind w:left="2160" w:hanging="360"/>
      </w:pPr>
      <w:rPr>
        <w:rFonts w:ascii="Wingdings" w:hAnsi="Wingdings" w:hint="default"/>
      </w:rPr>
    </w:lvl>
    <w:lvl w:ilvl="3" w:tplc="98E2AB4A">
      <w:start w:val="1"/>
      <w:numFmt w:val="bullet"/>
      <w:lvlText w:val=""/>
      <w:lvlJc w:val="left"/>
      <w:pPr>
        <w:ind w:left="2880" w:hanging="360"/>
      </w:pPr>
      <w:rPr>
        <w:rFonts w:ascii="Symbol" w:hAnsi="Symbol" w:hint="default"/>
      </w:rPr>
    </w:lvl>
    <w:lvl w:ilvl="4" w:tplc="D36EBE74">
      <w:start w:val="1"/>
      <w:numFmt w:val="bullet"/>
      <w:lvlText w:val="o"/>
      <w:lvlJc w:val="left"/>
      <w:pPr>
        <w:ind w:left="3600" w:hanging="360"/>
      </w:pPr>
      <w:rPr>
        <w:rFonts w:ascii="Courier New" w:hAnsi="Courier New" w:hint="default"/>
      </w:rPr>
    </w:lvl>
    <w:lvl w:ilvl="5" w:tplc="1EF87620">
      <w:start w:val="1"/>
      <w:numFmt w:val="bullet"/>
      <w:lvlText w:val=""/>
      <w:lvlJc w:val="left"/>
      <w:pPr>
        <w:ind w:left="4320" w:hanging="360"/>
      </w:pPr>
      <w:rPr>
        <w:rFonts w:ascii="Wingdings" w:hAnsi="Wingdings" w:hint="default"/>
      </w:rPr>
    </w:lvl>
    <w:lvl w:ilvl="6" w:tplc="4434016C">
      <w:start w:val="1"/>
      <w:numFmt w:val="bullet"/>
      <w:lvlText w:val=""/>
      <w:lvlJc w:val="left"/>
      <w:pPr>
        <w:ind w:left="5040" w:hanging="360"/>
      </w:pPr>
      <w:rPr>
        <w:rFonts w:ascii="Symbol" w:hAnsi="Symbol" w:hint="default"/>
      </w:rPr>
    </w:lvl>
    <w:lvl w:ilvl="7" w:tplc="F1B8C9C2">
      <w:start w:val="1"/>
      <w:numFmt w:val="bullet"/>
      <w:lvlText w:val="o"/>
      <w:lvlJc w:val="left"/>
      <w:pPr>
        <w:ind w:left="5760" w:hanging="360"/>
      </w:pPr>
      <w:rPr>
        <w:rFonts w:ascii="Courier New" w:hAnsi="Courier New" w:hint="default"/>
      </w:rPr>
    </w:lvl>
    <w:lvl w:ilvl="8" w:tplc="B4D4C346">
      <w:start w:val="1"/>
      <w:numFmt w:val="bullet"/>
      <w:lvlText w:val=""/>
      <w:lvlJc w:val="left"/>
      <w:pPr>
        <w:ind w:left="6480" w:hanging="360"/>
      </w:pPr>
      <w:rPr>
        <w:rFonts w:ascii="Wingdings" w:hAnsi="Wingdings" w:hint="default"/>
      </w:rPr>
    </w:lvl>
  </w:abstractNum>
  <w:abstractNum w:abstractNumId="2" w15:restartNumberingAfterBreak="0">
    <w:nsid w:val="5FBB8EA5"/>
    <w:multiLevelType w:val="hybridMultilevel"/>
    <w:tmpl w:val="B9F805F6"/>
    <w:lvl w:ilvl="0" w:tplc="EC3676D2">
      <w:start w:val="1"/>
      <w:numFmt w:val="bullet"/>
      <w:lvlText w:val="-"/>
      <w:lvlJc w:val="left"/>
      <w:pPr>
        <w:ind w:left="720" w:hanging="360"/>
      </w:pPr>
      <w:rPr>
        <w:rFonts w:ascii="Calibri" w:hAnsi="Calibri" w:hint="default"/>
      </w:rPr>
    </w:lvl>
    <w:lvl w:ilvl="1" w:tplc="F1D06CFA">
      <w:start w:val="1"/>
      <w:numFmt w:val="bullet"/>
      <w:lvlText w:val="o"/>
      <w:lvlJc w:val="left"/>
      <w:pPr>
        <w:ind w:left="1440" w:hanging="360"/>
      </w:pPr>
      <w:rPr>
        <w:rFonts w:ascii="Courier New" w:hAnsi="Courier New" w:hint="default"/>
      </w:rPr>
    </w:lvl>
    <w:lvl w:ilvl="2" w:tplc="2DFA42BC">
      <w:start w:val="1"/>
      <w:numFmt w:val="bullet"/>
      <w:lvlText w:val=""/>
      <w:lvlJc w:val="left"/>
      <w:pPr>
        <w:ind w:left="2160" w:hanging="360"/>
      </w:pPr>
      <w:rPr>
        <w:rFonts w:ascii="Wingdings" w:hAnsi="Wingdings" w:hint="default"/>
      </w:rPr>
    </w:lvl>
    <w:lvl w:ilvl="3" w:tplc="8FF67432">
      <w:start w:val="1"/>
      <w:numFmt w:val="bullet"/>
      <w:lvlText w:val=""/>
      <w:lvlJc w:val="left"/>
      <w:pPr>
        <w:ind w:left="2880" w:hanging="360"/>
      </w:pPr>
      <w:rPr>
        <w:rFonts w:ascii="Symbol" w:hAnsi="Symbol" w:hint="default"/>
      </w:rPr>
    </w:lvl>
    <w:lvl w:ilvl="4" w:tplc="17962ED2">
      <w:start w:val="1"/>
      <w:numFmt w:val="bullet"/>
      <w:lvlText w:val="o"/>
      <w:lvlJc w:val="left"/>
      <w:pPr>
        <w:ind w:left="3600" w:hanging="360"/>
      </w:pPr>
      <w:rPr>
        <w:rFonts w:ascii="Courier New" w:hAnsi="Courier New" w:hint="default"/>
      </w:rPr>
    </w:lvl>
    <w:lvl w:ilvl="5" w:tplc="9498F274">
      <w:start w:val="1"/>
      <w:numFmt w:val="bullet"/>
      <w:lvlText w:val=""/>
      <w:lvlJc w:val="left"/>
      <w:pPr>
        <w:ind w:left="4320" w:hanging="360"/>
      </w:pPr>
      <w:rPr>
        <w:rFonts w:ascii="Wingdings" w:hAnsi="Wingdings" w:hint="default"/>
      </w:rPr>
    </w:lvl>
    <w:lvl w:ilvl="6" w:tplc="116CDDB2">
      <w:start w:val="1"/>
      <w:numFmt w:val="bullet"/>
      <w:lvlText w:val=""/>
      <w:lvlJc w:val="left"/>
      <w:pPr>
        <w:ind w:left="5040" w:hanging="360"/>
      </w:pPr>
      <w:rPr>
        <w:rFonts w:ascii="Symbol" w:hAnsi="Symbol" w:hint="default"/>
      </w:rPr>
    </w:lvl>
    <w:lvl w:ilvl="7" w:tplc="8048BA9E">
      <w:start w:val="1"/>
      <w:numFmt w:val="bullet"/>
      <w:lvlText w:val="o"/>
      <w:lvlJc w:val="left"/>
      <w:pPr>
        <w:ind w:left="5760" w:hanging="360"/>
      </w:pPr>
      <w:rPr>
        <w:rFonts w:ascii="Courier New" w:hAnsi="Courier New" w:hint="default"/>
      </w:rPr>
    </w:lvl>
    <w:lvl w:ilvl="8" w:tplc="CA84ADF2">
      <w:start w:val="1"/>
      <w:numFmt w:val="bullet"/>
      <w:lvlText w:val=""/>
      <w:lvlJc w:val="left"/>
      <w:pPr>
        <w:ind w:left="6480" w:hanging="360"/>
      </w:pPr>
      <w:rPr>
        <w:rFonts w:ascii="Wingdings" w:hAnsi="Wingdings" w:hint="default"/>
      </w:rPr>
    </w:lvl>
  </w:abstractNum>
  <w:abstractNum w:abstractNumId="3" w15:restartNumberingAfterBreak="0">
    <w:nsid w:val="666F7277"/>
    <w:multiLevelType w:val="hybridMultilevel"/>
    <w:tmpl w:val="10AE3AD6"/>
    <w:lvl w:ilvl="0" w:tplc="5100D2D0">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5139623">
    <w:abstractNumId w:val="1"/>
  </w:num>
  <w:num w:numId="2" w16cid:durableId="590550797">
    <w:abstractNumId w:val="0"/>
  </w:num>
  <w:num w:numId="3" w16cid:durableId="664207713">
    <w:abstractNumId w:val="2"/>
  </w:num>
  <w:num w:numId="4" w16cid:durableId="127494654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u, Chu-Chang">
    <w15:presenceInfo w15:providerId="AD" w15:userId="S::cku@ic.ac.uk::b9af00fc-e3a3-4220-b917-7043198beb03"/>
  </w15:person>
  <w15:person w15:author="Arinaminpathy, Nim">
    <w15:presenceInfo w15:providerId="AD" w15:userId="S::narinami@ic.ac.uk::d7e3901c-5af3-4ccf-b740-2b1bb042e4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929"/>
    <w:rsid w:val="000104D8"/>
    <w:rsid w:val="000112C3"/>
    <w:rsid w:val="000254E8"/>
    <w:rsid w:val="00091EC3"/>
    <w:rsid w:val="000F14CB"/>
    <w:rsid w:val="001128C0"/>
    <w:rsid w:val="00117559"/>
    <w:rsid w:val="00153DA6"/>
    <w:rsid w:val="0019DA9C"/>
    <w:rsid w:val="001C7D09"/>
    <w:rsid w:val="001F4C0B"/>
    <w:rsid w:val="0020580E"/>
    <w:rsid w:val="002219AE"/>
    <w:rsid w:val="00243913"/>
    <w:rsid w:val="002651FB"/>
    <w:rsid w:val="002758AD"/>
    <w:rsid w:val="002B7CAE"/>
    <w:rsid w:val="002C5D69"/>
    <w:rsid w:val="00304CF0"/>
    <w:rsid w:val="003262E7"/>
    <w:rsid w:val="00340D26"/>
    <w:rsid w:val="003D2587"/>
    <w:rsid w:val="003E54F1"/>
    <w:rsid w:val="00401A8A"/>
    <w:rsid w:val="00404AC8"/>
    <w:rsid w:val="00435927"/>
    <w:rsid w:val="00447794"/>
    <w:rsid w:val="004A215D"/>
    <w:rsid w:val="004B1BF4"/>
    <w:rsid w:val="004B4A97"/>
    <w:rsid w:val="004D4929"/>
    <w:rsid w:val="004E63FE"/>
    <w:rsid w:val="00513FEA"/>
    <w:rsid w:val="00515B5F"/>
    <w:rsid w:val="00584B30"/>
    <w:rsid w:val="005B2321"/>
    <w:rsid w:val="006033B9"/>
    <w:rsid w:val="006767A8"/>
    <w:rsid w:val="006F2BDD"/>
    <w:rsid w:val="00704551"/>
    <w:rsid w:val="007050E7"/>
    <w:rsid w:val="00726771"/>
    <w:rsid w:val="007305EA"/>
    <w:rsid w:val="00757702"/>
    <w:rsid w:val="0078331E"/>
    <w:rsid w:val="00817008"/>
    <w:rsid w:val="00876253"/>
    <w:rsid w:val="008D4165"/>
    <w:rsid w:val="008F52D0"/>
    <w:rsid w:val="00905375"/>
    <w:rsid w:val="00976407"/>
    <w:rsid w:val="00A43B53"/>
    <w:rsid w:val="00A47060"/>
    <w:rsid w:val="00A47C5A"/>
    <w:rsid w:val="00AF4627"/>
    <w:rsid w:val="00B91808"/>
    <w:rsid w:val="00BC3B7E"/>
    <w:rsid w:val="00BE27C8"/>
    <w:rsid w:val="00C12E79"/>
    <w:rsid w:val="00C71249"/>
    <w:rsid w:val="00C96DAF"/>
    <w:rsid w:val="00CF2471"/>
    <w:rsid w:val="00D30E39"/>
    <w:rsid w:val="00DB32DB"/>
    <w:rsid w:val="00DC320B"/>
    <w:rsid w:val="00DE5EDA"/>
    <w:rsid w:val="00E574C5"/>
    <w:rsid w:val="00E96DEB"/>
    <w:rsid w:val="00EC63AB"/>
    <w:rsid w:val="00FC736A"/>
    <w:rsid w:val="00FE492B"/>
    <w:rsid w:val="021F1E37"/>
    <w:rsid w:val="0291317E"/>
    <w:rsid w:val="03579BF8"/>
    <w:rsid w:val="0387D6D5"/>
    <w:rsid w:val="03D5D6CE"/>
    <w:rsid w:val="045F5ACC"/>
    <w:rsid w:val="04930223"/>
    <w:rsid w:val="07587AEE"/>
    <w:rsid w:val="07F9CD67"/>
    <w:rsid w:val="09E884B9"/>
    <w:rsid w:val="0A624863"/>
    <w:rsid w:val="0AE96029"/>
    <w:rsid w:val="0B6A891B"/>
    <w:rsid w:val="0C83280B"/>
    <w:rsid w:val="0C85308A"/>
    <w:rsid w:val="0CF1604E"/>
    <w:rsid w:val="0D6DEDB3"/>
    <w:rsid w:val="0D7BF78A"/>
    <w:rsid w:val="0D918191"/>
    <w:rsid w:val="0DF21FD5"/>
    <w:rsid w:val="0F1D68A4"/>
    <w:rsid w:val="10D4F838"/>
    <w:rsid w:val="10F121DB"/>
    <w:rsid w:val="124E254B"/>
    <w:rsid w:val="154331C0"/>
    <w:rsid w:val="171F90E4"/>
    <w:rsid w:val="171FD5C3"/>
    <w:rsid w:val="1746CDE0"/>
    <w:rsid w:val="1B994AE7"/>
    <w:rsid w:val="1BF30207"/>
    <w:rsid w:val="1CC1616A"/>
    <w:rsid w:val="1CD88EF6"/>
    <w:rsid w:val="1E5D31CB"/>
    <w:rsid w:val="1E5F5CDA"/>
    <w:rsid w:val="21084593"/>
    <w:rsid w:val="21106DDA"/>
    <w:rsid w:val="21D4B8BB"/>
    <w:rsid w:val="2256B296"/>
    <w:rsid w:val="22A4461D"/>
    <w:rsid w:val="24838AE9"/>
    <w:rsid w:val="25F9C18B"/>
    <w:rsid w:val="26D15DAB"/>
    <w:rsid w:val="26F1C1BE"/>
    <w:rsid w:val="276A68DB"/>
    <w:rsid w:val="27ADD39B"/>
    <w:rsid w:val="280D8320"/>
    <w:rsid w:val="28B6AB18"/>
    <w:rsid w:val="28B8A191"/>
    <w:rsid w:val="28E03030"/>
    <w:rsid w:val="2A0FBFD4"/>
    <w:rsid w:val="2A229D05"/>
    <w:rsid w:val="2D3E97C2"/>
    <w:rsid w:val="2D58AEE0"/>
    <w:rsid w:val="2DACE3B8"/>
    <w:rsid w:val="2DD420B4"/>
    <w:rsid w:val="2F75FE19"/>
    <w:rsid w:val="2FADD901"/>
    <w:rsid w:val="319017A2"/>
    <w:rsid w:val="327176E9"/>
    <w:rsid w:val="33F3301F"/>
    <w:rsid w:val="34436238"/>
    <w:rsid w:val="34EF172B"/>
    <w:rsid w:val="355F7B2F"/>
    <w:rsid w:val="35A830CF"/>
    <w:rsid w:val="35BF5CBE"/>
    <w:rsid w:val="369A8225"/>
    <w:rsid w:val="369B79D8"/>
    <w:rsid w:val="36CFABAA"/>
    <w:rsid w:val="376B11F8"/>
    <w:rsid w:val="38374A39"/>
    <w:rsid w:val="3A044601"/>
    <w:rsid w:val="3AB359A4"/>
    <w:rsid w:val="3ACC7EA6"/>
    <w:rsid w:val="3B6EEAFB"/>
    <w:rsid w:val="3CEA37FC"/>
    <w:rsid w:val="3D97D4C3"/>
    <w:rsid w:val="3E0703C3"/>
    <w:rsid w:val="3E13C693"/>
    <w:rsid w:val="3E2046DB"/>
    <w:rsid w:val="435B6441"/>
    <w:rsid w:val="43985037"/>
    <w:rsid w:val="44F65D49"/>
    <w:rsid w:val="44F7042B"/>
    <w:rsid w:val="45CDECF8"/>
    <w:rsid w:val="47D2B5ED"/>
    <w:rsid w:val="486BC15A"/>
    <w:rsid w:val="4871D2CD"/>
    <w:rsid w:val="4878CAA7"/>
    <w:rsid w:val="493E1225"/>
    <w:rsid w:val="4A970D4E"/>
    <w:rsid w:val="4D1D3193"/>
    <w:rsid w:val="4EBE8702"/>
    <w:rsid w:val="4ED8ECAC"/>
    <w:rsid w:val="4F9AE027"/>
    <w:rsid w:val="522D6936"/>
    <w:rsid w:val="52796948"/>
    <w:rsid w:val="5432A90A"/>
    <w:rsid w:val="543CA419"/>
    <w:rsid w:val="54A84B2C"/>
    <w:rsid w:val="562D3BB9"/>
    <w:rsid w:val="56741F5C"/>
    <w:rsid w:val="58302201"/>
    <w:rsid w:val="58DFFFAC"/>
    <w:rsid w:val="58E7E19A"/>
    <w:rsid w:val="592A7349"/>
    <w:rsid w:val="5A638AF7"/>
    <w:rsid w:val="5A85D33A"/>
    <w:rsid w:val="5ABCA39D"/>
    <w:rsid w:val="5BA84B0F"/>
    <w:rsid w:val="5BB328BF"/>
    <w:rsid w:val="5BFF5B58"/>
    <w:rsid w:val="6072845C"/>
    <w:rsid w:val="607BBC32"/>
    <w:rsid w:val="612BE806"/>
    <w:rsid w:val="63F33105"/>
    <w:rsid w:val="64078B9F"/>
    <w:rsid w:val="6482B685"/>
    <w:rsid w:val="64A08B76"/>
    <w:rsid w:val="64B9F7F7"/>
    <w:rsid w:val="6543B304"/>
    <w:rsid w:val="6579F768"/>
    <w:rsid w:val="65E99563"/>
    <w:rsid w:val="6735018C"/>
    <w:rsid w:val="685F911B"/>
    <w:rsid w:val="68CC3DE7"/>
    <w:rsid w:val="6966750E"/>
    <w:rsid w:val="6BBE6ED9"/>
    <w:rsid w:val="6C384EDF"/>
    <w:rsid w:val="6C5BCC3F"/>
    <w:rsid w:val="6C60BFCD"/>
    <w:rsid w:val="6CB231CC"/>
    <w:rsid w:val="6FB31C9A"/>
    <w:rsid w:val="6FFAC80A"/>
    <w:rsid w:val="7070C112"/>
    <w:rsid w:val="70854434"/>
    <w:rsid w:val="70E6C008"/>
    <w:rsid w:val="711F5E2B"/>
    <w:rsid w:val="71EB5EEA"/>
    <w:rsid w:val="71F08440"/>
    <w:rsid w:val="72E9F79C"/>
    <w:rsid w:val="73F0CCE1"/>
    <w:rsid w:val="748728C3"/>
    <w:rsid w:val="74C7ED3B"/>
    <w:rsid w:val="75E98628"/>
    <w:rsid w:val="763FEBB5"/>
    <w:rsid w:val="77F4E473"/>
    <w:rsid w:val="77FEE2EC"/>
    <w:rsid w:val="788BB70A"/>
    <w:rsid w:val="793BBFAD"/>
    <w:rsid w:val="7955F008"/>
    <w:rsid w:val="7964EEE9"/>
    <w:rsid w:val="7A264577"/>
    <w:rsid w:val="7B135CD8"/>
    <w:rsid w:val="7B51B6F6"/>
    <w:rsid w:val="7B59B397"/>
    <w:rsid w:val="7BDB7B98"/>
    <w:rsid w:val="7D2E9CBD"/>
    <w:rsid w:val="7D3C93E8"/>
    <w:rsid w:val="7DF8C467"/>
    <w:rsid w:val="7EB5DEEB"/>
    <w:rsid w:val="7F5990BB"/>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9CED2"/>
  <w15:chartTrackingRefBased/>
  <w15:docId w15:val="{1AAFCB06-BF93-A64F-94F8-2FD566A5C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1B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27C8"/>
    <w:rPr>
      <w:sz w:val="16"/>
      <w:szCs w:val="16"/>
    </w:rPr>
  </w:style>
  <w:style w:type="paragraph" w:styleId="CommentText">
    <w:name w:val="annotation text"/>
    <w:basedOn w:val="Normal"/>
    <w:link w:val="CommentTextChar"/>
    <w:uiPriority w:val="99"/>
    <w:unhideWhenUsed/>
    <w:rsid w:val="00BE27C8"/>
    <w:rPr>
      <w:sz w:val="20"/>
      <w:szCs w:val="20"/>
    </w:rPr>
  </w:style>
  <w:style w:type="character" w:customStyle="1" w:styleId="CommentTextChar">
    <w:name w:val="Comment Text Char"/>
    <w:basedOn w:val="DefaultParagraphFont"/>
    <w:link w:val="CommentText"/>
    <w:uiPriority w:val="99"/>
    <w:rsid w:val="00BE27C8"/>
    <w:rPr>
      <w:sz w:val="20"/>
      <w:szCs w:val="20"/>
    </w:rPr>
  </w:style>
  <w:style w:type="paragraph" w:styleId="CommentSubject">
    <w:name w:val="annotation subject"/>
    <w:basedOn w:val="CommentText"/>
    <w:next w:val="CommentText"/>
    <w:link w:val="CommentSubjectChar"/>
    <w:uiPriority w:val="99"/>
    <w:semiHidden/>
    <w:unhideWhenUsed/>
    <w:rsid w:val="00BE27C8"/>
    <w:rPr>
      <w:b/>
      <w:bCs/>
    </w:rPr>
  </w:style>
  <w:style w:type="character" w:customStyle="1" w:styleId="CommentSubjectChar">
    <w:name w:val="Comment Subject Char"/>
    <w:basedOn w:val="CommentTextChar"/>
    <w:link w:val="CommentSubject"/>
    <w:uiPriority w:val="99"/>
    <w:semiHidden/>
    <w:rsid w:val="00BE27C8"/>
    <w:rPr>
      <w:b/>
      <w:bCs/>
      <w:sz w:val="20"/>
      <w:szCs w:val="20"/>
    </w:rPr>
  </w:style>
  <w:style w:type="character" w:styleId="Hyperlink">
    <w:name w:val="Hyperlink"/>
    <w:basedOn w:val="DefaultParagraphFont"/>
    <w:uiPriority w:val="99"/>
    <w:unhideWhenUsed/>
    <w:rsid w:val="00BE27C8"/>
    <w:rPr>
      <w:color w:val="0563C1" w:themeColor="hyperlink"/>
      <w:u w:val="single"/>
    </w:rPr>
  </w:style>
  <w:style w:type="character" w:styleId="UnresolvedMention">
    <w:name w:val="Unresolved Mention"/>
    <w:basedOn w:val="DefaultParagraphFont"/>
    <w:uiPriority w:val="99"/>
    <w:semiHidden/>
    <w:unhideWhenUsed/>
    <w:rsid w:val="00BE27C8"/>
    <w:rPr>
      <w:color w:val="605E5C"/>
      <w:shd w:val="clear" w:color="auto" w:fill="E1DFDD"/>
    </w:rPr>
  </w:style>
  <w:style w:type="paragraph" w:styleId="Revision">
    <w:name w:val="Revision"/>
    <w:hidden/>
    <w:uiPriority w:val="99"/>
    <w:semiHidden/>
    <w:rsid w:val="000254E8"/>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4E63FE"/>
    <w:rPr>
      <w:color w:val="808080"/>
    </w:rPr>
  </w:style>
  <w:style w:type="paragraph" w:styleId="Header">
    <w:name w:val="header"/>
    <w:basedOn w:val="Normal"/>
    <w:link w:val="HeaderChar"/>
    <w:uiPriority w:val="99"/>
    <w:unhideWhenUsed/>
    <w:rsid w:val="00976407"/>
    <w:pPr>
      <w:tabs>
        <w:tab w:val="center" w:pos="4513"/>
        <w:tab w:val="right" w:pos="9026"/>
      </w:tabs>
    </w:pPr>
  </w:style>
  <w:style w:type="character" w:customStyle="1" w:styleId="HeaderChar">
    <w:name w:val="Header Char"/>
    <w:basedOn w:val="DefaultParagraphFont"/>
    <w:link w:val="Header"/>
    <w:uiPriority w:val="99"/>
    <w:rsid w:val="00976407"/>
  </w:style>
  <w:style w:type="paragraph" w:styleId="Footer">
    <w:name w:val="footer"/>
    <w:basedOn w:val="Normal"/>
    <w:link w:val="FooterChar"/>
    <w:uiPriority w:val="99"/>
    <w:unhideWhenUsed/>
    <w:rsid w:val="00976407"/>
    <w:pPr>
      <w:tabs>
        <w:tab w:val="center" w:pos="4513"/>
        <w:tab w:val="right" w:pos="9026"/>
      </w:tabs>
    </w:pPr>
  </w:style>
  <w:style w:type="character" w:customStyle="1" w:styleId="FooterChar">
    <w:name w:val="Footer Char"/>
    <w:basedOn w:val="DefaultParagraphFont"/>
    <w:link w:val="Footer"/>
    <w:uiPriority w:val="99"/>
    <w:rsid w:val="00976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8809">
      <w:bodyDiv w:val="1"/>
      <w:marLeft w:val="0"/>
      <w:marRight w:val="0"/>
      <w:marTop w:val="0"/>
      <w:marBottom w:val="0"/>
      <w:divBdr>
        <w:top w:val="none" w:sz="0" w:space="0" w:color="auto"/>
        <w:left w:val="none" w:sz="0" w:space="0" w:color="auto"/>
        <w:bottom w:val="none" w:sz="0" w:space="0" w:color="auto"/>
        <w:right w:val="none" w:sz="0" w:space="0" w:color="auto"/>
      </w:divBdr>
    </w:div>
    <w:div w:id="720590238">
      <w:bodyDiv w:val="1"/>
      <w:marLeft w:val="0"/>
      <w:marRight w:val="0"/>
      <w:marTop w:val="0"/>
      <w:marBottom w:val="0"/>
      <w:divBdr>
        <w:top w:val="none" w:sz="0" w:space="0" w:color="auto"/>
        <w:left w:val="none" w:sz="0" w:space="0" w:color="auto"/>
        <w:bottom w:val="none" w:sz="0" w:space="0" w:color="auto"/>
        <w:right w:val="none" w:sz="0" w:space="0" w:color="auto"/>
      </w:divBdr>
    </w:div>
    <w:div w:id="937643108">
      <w:bodyDiv w:val="1"/>
      <w:marLeft w:val="0"/>
      <w:marRight w:val="0"/>
      <w:marTop w:val="0"/>
      <w:marBottom w:val="0"/>
      <w:divBdr>
        <w:top w:val="none" w:sz="0" w:space="0" w:color="auto"/>
        <w:left w:val="none" w:sz="0" w:space="0" w:color="auto"/>
        <w:bottom w:val="none" w:sz="0" w:space="0" w:color="auto"/>
        <w:right w:val="none" w:sz="0" w:space="0" w:color="auto"/>
      </w:divBdr>
    </w:div>
    <w:div w:id="1532373318">
      <w:bodyDiv w:val="1"/>
      <w:marLeft w:val="0"/>
      <w:marRight w:val="0"/>
      <w:marTop w:val="0"/>
      <w:marBottom w:val="0"/>
      <w:divBdr>
        <w:top w:val="none" w:sz="0" w:space="0" w:color="auto"/>
        <w:left w:val="none" w:sz="0" w:space="0" w:color="auto"/>
        <w:bottom w:val="none" w:sz="0" w:space="0" w:color="auto"/>
        <w:right w:val="none" w:sz="0" w:space="0" w:color="auto"/>
      </w:divBdr>
    </w:div>
    <w:div w:id="1702586521">
      <w:bodyDiv w:val="1"/>
      <w:marLeft w:val="0"/>
      <w:marRight w:val="0"/>
      <w:marTop w:val="0"/>
      <w:marBottom w:val="0"/>
      <w:divBdr>
        <w:top w:val="none" w:sz="0" w:space="0" w:color="auto"/>
        <w:left w:val="none" w:sz="0" w:space="0" w:color="auto"/>
        <w:bottom w:val="none" w:sz="0" w:space="0" w:color="auto"/>
        <w:right w:val="none" w:sz="0" w:space="0" w:color="auto"/>
      </w:divBdr>
    </w:div>
    <w:div w:id="1908568025">
      <w:bodyDiv w:val="1"/>
      <w:marLeft w:val="0"/>
      <w:marRight w:val="0"/>
      <w:marTop w:val="0"/>
      <w:marBottom w:val="0"/>
      <w:divBdr>
        <w:top w:val="none" w:sz="0" w:space="0" w:color="auto"/>
        <w:left w:val="none" w:sz="0" w:space="0" w:color="auto"/>
        <w:bottom w:val="none" w:sz="0" w:space="0" w:color="auto"/>
        <w:right w:val="none" w:sz="0" w:space="0" w:color="auto"/>
      </w:divBdr>
    </w:div>
    <w:div w:id="202231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royalsocietypublishing.org/doi/10.1098/rspb.2020.1635" TargetMode="External"/><Relationship Id="rId13" Type="http://schemas.openxmlformats.org/officeDocument/2006/relationships/hyperlink" Target="https://www.ncbi.nlm.nih.gov/pmc/articles/PMC3284215/" TargetMode="External"/><Relationship Id="rId3" Type="http://schemas.openxmlformats.org/officeDocument/2006/relationships/hyperlink" Target="https://aidsinfo.unaids.org/" TargetMode="External"/><Relationship Id="rId7" Type="http://schemas.openxmlformats.org/officeDocument/2006/relationships/hyperlink" Target="https://www.ncbi.nlm.nih.gov/pmc/articles/PMC3070694/" TargetMode="External"/><Relationship Id="rId12" Type="http://schemas.openxmlformats.org/officeDocument/2006/relationships/hyperlink" Target="https://pubmed.ncbi.nlm.nih.gov/11595988/" TargetMode="External"/><Relationship Id="rId2" Type="http://schemas.openxmlformats.org/officeDocument/2006/relationships/hyperlink" Target="https://www.fao.org/faostat/en/" TargetMode="External"/><Relationship Id="rId1" Type="http://schemas.openxmlformats.org/officeDocument/2006/relationships/hyperlink" Target="https://www.who.int/teams/global-tuberculosis-programme/tb-reports/global-tuberculosis-report-2022" TargetMode="External"/><Relationship Id="rId6" Type="http://schemas.openxmlformats.org/officeDocument/2006/relationships/hyperlink" Target="https://www.cambridge.org/core/journals/epidemiology-and-infection/article/natural-history-of-tuberculosis-the-implications-of-agedependent-risks-of-disease-and-the-role-of-reinfection/863E591A302D67F305D126278C916E27" TargetMode="External"/><Relationship Id="rId11" Type="http://schemas.openxmlformats.org/officeDocument/2006/relationships/hyperlink" Target="https://journals.plos.org/plosmedicine/article?id=10.1371/journal.pmed.1000146" TargetMode="External"/><Relationship Id="rId5" Type="http://schemas.openxmlformats.org/officeDocument/2006/relationships/hyperlink" Target="https://www.ncbi.nlm.nih.gov/pmc/articles/PMC3070694/" TargetMode="External"/><Relationship Id="rId10" Type="http://schemas.openxmlformats.org/officeDocument/2006/relationships/hyperlink" Target="https://pubmed.ncbi.nlm.nih.gov/15875929/" TargetMode="External"/><Relationship Id="rId4" Type="http://schemas.openxmlformats.org/officeDocument/2006/relationships/hyperlink" Target="https://population.un.org/wpp/" TargetMode="External"/><Relationship Id="rId9" Type="http://schemas.openxmlformats.org/officeDocument/2006/relationships/hyperlink" Target="https://www.ncbi.nlm.nih.gov/pmc/articles/PMC3070694/" TargetMode="External"/><Relationship Id="rId14" Type="http://schemas.openxmlformats.org/officeDocument/2006/relationships/hyperlink" Target="https://journals.plos.org/plosmedicine/article?id=10.1371/journal.pmed.1002149"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A79BD-CE1C-4593-B6BE-D3468FDFE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2145</Words>
  <Characters>12230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Arinaminpathy, Nim</dc:creator>
  <cp:keywords/>
  <dc:description/>
  <cp:lastModifiedBy>Ku, Chu-Chang</cp:lastModifiedBy>
  <cp:revision>45</cp:revision>
  <dcterms:created xsi:type="dcterms:W3CDTF">2023-03-05T17:41:00Z</dcterms:created>
  <dcterms:modified xsi:type="dcterms:W3CDTF">2023-03-08T21:06:00Z</dcterms:modified>
</cp:coreProperties>
</file>